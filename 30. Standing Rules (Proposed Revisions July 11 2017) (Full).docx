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87F" w:rsidRPr="003537E3" w:rsidRDefault="006A69CC" w:rsidP="003537E3">
      <w:pPr>
        <w:jc w:val="center"/>
        <w:rPr>
          <w:rFonts w:ascii="Times New Roman" w:hAnsi="Times New Roman" w:cs="Times New Roman"/>
          <w:b/>
          <w:bCs/>
          <w:sz w:val="24"/>
          <w:szCs w:val="24"/>
        </w:rPr>
      </w:pPr>
      <w:bookmarkStart w:id="0" w:name="_GoBack"/>
      <w:bookmarkEnd w:id="0"/>
      <w:r w:rsidRPr="003537E3">
        <w:rPr>
          <w:rFonts w:ascii="Times New Roman" w:hAnsi="Times New Roman" w:cs="Times New Roman"/>
          <w:b/>
          <w:sz w:val="24"/>
          <w:szCs w:val="24"/>
        </w:rPr>
        <w:t>STANDING</w:t>
      </w:r>
      <w:r w:rsidRPr="003537E3">
        <w:rPr>
          <w:rFonts w:ascii="Times New Roman" w:hAnsi="Times New Roman" w:cs="Times New Roman"/>
          <w:b/>
          <w:spacing w:val="-8"/>
          <w:sz w:val="24"/>
          <w:szCs w:val="24"/>
        </w:rPr>
        <w:t xml:space="preserve"> </w:t>
      </w:r>
      <w:r w:rsidRPr="003537E3">
        <w:rPr>
          <w:rFonts w:ascii="Times New Roman" w:hAnsi="Times New Roman" w:cs="Times New Roman"/>
          <w:b/>
          <w:sz w:val="24"/>
          <w:szCs w:val="24"/>
        </w:rPr>
        <w:t>RULES</w:t>
      </w:r>
    </w:p>
    <w:p w:rsidR="0089087F" w:rsidRPr="003062AF" w:rsidRDefault="0089087F" w:rsidP="003537E3">
      <w:pPr>
        <w:jc w:val="center"/>
        <w:rPr>
          <w:rFonts w:ascii="Times New Roman" w:hAnsi="Times New Roman" w:cs="Times New Roman"/>
          <w:b/>
          <w:bCs/>
          <w:sz w:val="24"/>
          <w:szCs w:val="24"/>
        </w:rPr>
      </w:pPr>
    </w:p>
    <w:p w:rsidR="003537E3" w:rsidRDefault="006A69CC" w:rsidP="003537E3">
      <w:pPr>
        <w:jc w:val="center"/>
        <w:rPr>
          <w:rFonts w:ascii="Times New Roman" w:hAnsi="Times New Roman" w:cs="Times New Roman"/>
          <w:b/>
          <w:spacing w:val="-1"/>
          <w:sz w:val="24"/>
          <w:szCs w:val="24"/>
        </w:rPr>
      </w:pPr>
      <w:r w:rsidRPr="003062AF">
        <w:rPr>
          <w:rFonts w:ascii="Times New Roman" w:hAnsi="Times New Roman" w:cs="Times New Roman"/>
          <w:b/>
          <w:sz w:val="24"/>
          <w:szCs w:val="24"/>
        </w:rPr>
        <w:t>Academic Rank Promotion and Tenure</w:t>
      </w:r>
      <w:r w:rsidRPr="003062AF">
        <w:rPr>
          <w:rFonts w:ascii="Times New Roman" w:hAnsi="Times New Roman" w:cs="Times New Roman"/>
          <w:b/>
          <w:spacing w:val="-19"/>
          <w:sz w:val="24"/>
          <w:szCs w:val="24"/>
        </w:rPr>
        <w:t xml:space="preserve"> </w:t>
      </w:r>
      <w:r w:rsidRPr="003062AF">
        <w:rPr>
          <w:rFonts w:ascii="Times New Roman" w:hAnsi="Times New Roman" w:cs="Times New Roman"/>
          <w:b/>
          <w:sz w:val="24"/>
          <w:szCs w:val="24"/>
        </w:rPr>
        <w:t>Committee</w:t>
      </w:r>
    </w:p>
    <w:p w:rsidR="003537E3" w:rsidRDefault="006A69CC" w:rsidP="003537E3">
      <w:pPr>
        <w:jc w:val="center"/>
        <w:rPr>
          <w:rFonts w:ascii="Times New Roman" w:hAnsi="Times New Roman" w:cs="Times New Roman"/>
          <w:b/>
          <w:sz w:val="24"/>
          <w:szCs w:val="24"/>
        </w:rPr>
      </w:pPr>
      <w:r w:rsidRPr="003062AF">
        <w:rPr>
          <w:rFonts w:ascii="Times New Roman" w:hAnsi="Times New Roman" w:cs="Times New Roman"/>
          <w:b/>
          <w:sz w:val="24"/>
          <w:szCs w:val="24"/>
        </w:rPr>
        <w:t>Graduate School of Engineering and</w:t>
      </w:r>
      <w:r w:rsidRPr="003062AF">
        <w:rPr>
          <w:rFonts w:ascii="Times New Roman" w:hAnsi="Times New Roman" w:cs="Times New Roman"/>
          <w:b/>
          <w:spacing w:val="-13"/>
          <w:sz w:val="24"/>
          <w:szCs w:val="24"/>
        </w:rPr>
        <w:t xml:space="preserve"> </w:t>
      </w:r>
      <w:r w:rsidR="003537E3">
        <w:rPr>
          <w:rFonts w:ascii="Times New Roman" w:hAnsi="Times New Roman" w:cs="Times New Roman"/>
          <w:b/>
          <w:sz w:val="24"/>
          <w:szCs w:val="24"/>
        </w:rPr>
        <w:t>Management</w:t>
      </w:r>
    </w:p>
    <w:p w:rsidR="0089087F" w:rsidRPr="003062AF" w:rsidRDefault="006A69CC" w:rsidP="003537E3">
      <w:pPr>
        <w:jc w:val="center"/>
        <w:rPr>
          <w:rFonts w:ascii="Times New Roman" w:hAnsi="Times New Roman" w:cs="Times New Roman"/>
          <w:sz w:val="24"/>
          <w:szCs w:val="24"/>
        </w:rPr>
      </w:pPr>
      <w:r w:rsidRPr="003062AF">
        <w:rPr>
          <w:rFonts w:ascii="Times New Roman" w:hAnsi="Times New Roman" w:cs="Times New Roman"/>
          <w:b/>
          <w:sz w:val="24"/>
          <w:szCs w:val="24"/>
        </w:rPr>
        <w:t>Air Force Institute of</w:t>
      </w:r>
      <w:r w:rsidRPr="003062AF">
        <w:rPr>
          <w:rFonts w:ascii="Times New Roman" w:hAnsi="Times New Roman" w:cs="Times New Roman"/>
          <w:b/>
          <w:spacing w:val="-9"/>
          <w:sz w:val="24"/>
          <w:szCs w:val="24"/>
        </w:rPr>
        <w:t xml:space="preserve"> </w:t>
      </w:r>
      <w:r w:rsidRPr="003062AF">
        <w:rPr>
          <w:rFonts w:ascii="Times New Roman" w:hAnsi="Times New Roman" w:cs="Times New Roman"/>
          <w:b/>
          <w:sz w:val="24"/>
          <w:szCs w:val="24"/>
        </w:rPr>
        <w:t>Technology</w:t>
      </w:r>
    </w:p>
    <w:p w:rsidR="0089087F" w:rsidRPr="003062AF" w:rsidRDefault="0089087F" w:rsidP="003537E3">
      <w:pPr>
        <w:jc w:val="center"/>
        <w:rPr>
          <w:rFonts w:ascii="Times New Roman" w:hAnsi="Times New Roman" w:cs="Times New Roman"/>
          <w:b/>
          <w:bCs/>
          <w:sz w:val="24"/>
          <w:szCs w:val="24"/>
        </w:rPr>
      </w:pPr>
    </w:p>
    <w:p w:rsidR="0089087F" w:rsidRPr="003062AF" w:rsidRDefault="006A69CC" w:rsidP="003537E3">
      <w:pPr>
        <w:jc w:val="center"/>
        <w:rPr>
          <w:rFonts w:ascii="Times New Roman" w:hAnsi="Times New Roman" w:cs="Times New Roman"/>
          <w:sz w:val="24"/>
          <w:szCs w:val="24"/>
        </w:rPr>
      </w:pPr>
      <w:r w:rsidRPr="003062AF">
        <w:rPr>
          <w:rFonts w:ascii="Times New Roman" w:hAnsi="Times New Roman" w:cs="Times New Roman"/>
          <w:b/>
          <w:i/>
          <w:sz w:val="24"/>
          <w:szCs w:val="24"/>
        </w:rPr>
        <w:t>1 September</w:t>
      </w:r>
      <w:r w:rsidRPr="003062AF">
        <w:rPr>
          <w:rFonts w:ascii="Times New Roman" w:hAnsi="Times New Roman" w:cs="Times New Roman"/>
          <w:b/>
          <w:i/>
          <w:spacing w:val="-1"/>
          <w:sz w:val="24"/>
          <w:szCs w:val="24"/>
        </w:rPr>
        <w:t xml:space="preserve"> </w:t>
      </w:r>
      <w:r w:rsidRPr="003062AF">
        <w:rPr>
          <w:rFonts w:ascii="Times New Roman" w:hAnsi="Times New Roman" w:cs="Times New Roman"/>
          <w:b/>
          <w:i/>
          <w:sz w:val="24"/>
          <w:szCs w:val="24"/>
        </w:rPr>
        <w:t>2011</w:t>
      </w:r>
    </w:p>
    <w:p w:rsidR="0089087F" w:rsidRPr="003062AF" w:rsidRDefault="006A69CC" w:rsidP="003537E3">
      <w:pPr>
        <w:jc w:val="center"/>
        <w:rPr>
          <w:rFonts w:ascii="Times New Roman" w:hAnsi="Times New Roman" w:cs="Times New Roman"/>
          <w:sz w:val="24"/>
          <w:szCs w:val="24"/>
        </w:rPr>
      </w:pPr>
      <w:r w:rsidRPr="003062AF">
        <w:rPr>
          <w:rFonts w:ascii="Times New Roman" w:hAnsi="Times New Roman" w:cs="Times New Roman"/>
          <w:b/>
          <w:i/>
          <w:sz w:val="24"/>
          <w:szCs w:val="24"/>
        </w:rPr>
        <w:t>(Amended May 16,</w:t>
      </w:r>
      <w:r w:rsidRPr="003062AF">
        <w:rPr>
          <w:rFonts w:ascii="Times New Roman" w:hAnsi="Times New Roman" w:cs="Times New Roman"/>
          <w:b/>
          <w:i/>
          <w:spacing w:val="-2"/>
          <w:sz w:val="24"/>
          <w:szCs w:val="24"/>
        </w:rPr>
        <w:t xml:space="preserve"> </w:t>
      </w:r>
      <w:r w:rsidRPr="003062AF">
        <w:rPr>
          <w:rFonts w:ascii="Times New Roman" w:hAnsi="Times New Roman" w:cs="Times New Roman"/>
          <w:b/>
          <w:i/>
          <w:sz w:val="24"/>
          <w:szCs w:val="24"/>
        </w:rPr>
        <w:t>2012)</w:t>
      </w:r>
    </w:p>
    <w:p w:rsidR="0089087F" w:rsidRPr="003062AF" w:rsidRDefault="006A69CC" w:rsidP="003537E3">
      <w:pPr>
        <w:jc w:val="center"/>
        <w:rPr>
          <w:rFonts w:ascii="Times New Roman" w:hAnsi="Times New Roman" w:cs="Times New Roman"/>
          <w:sz w:val="24"/>
          <w:szCs w:val="24"/>
        </w:rPr>
      </w:pPr>
      <w:r w:rsidRPr="003062AF">
        <w:rPr>
          <w:rFonts w:ascii="Times New Roman" w:hAnsi="Times New Roman" w:cs="Times New Roman"/>
          <w:b/>
          <w:i/>
          <w:sz w:val="24"/>
          <w:szCs w:val="24"/>
        </w:rPr>
        <w:t>(Amended February 7,</w:t>
      </w:r>
      <w:r w:rsidRPr="003062AF">
        <w:rPr>
          <w:rFonts w:ascii="Times New Roman" w:hAnsi="Times New Roman" w:cs="Times New Roman"/>
          <w:b/>
          <w:i/>
          <w:spacing w:val="-6"/>
          <w:sz w:val="24"/>
          <w:szCs w:val="24"/>
        </w:rPr>
        <w:t xml:space="preserve"> </w:t>
      </w:r>
      <w:r w:rsidRPr="003062AF">
        <w:rPr>
          <w:rFonts w:ascii="Times New Roman" w:hAnsi="Times New Roman" w:cs="Times New Roman"/>
          <w:b/>
          <w:i/>
          <w:sz w:val="24"/>
          <w:szCs w:val="24"/>
        </w:rPr>
        <w:t>2013)</w:t>
      </w:r>
    </w:p>
    <w:p w:rsidR="006A69CC" w:rsidRPr="003062AF" w:rsidRDefault="006A69CC" w:rsidP="003537E3">
      <w:pPr>
        <w:jc w:val="center"/>
        <w:rPr>
          <w:rFonts w:ascii="Times New Roman" w:hAnsi="Times New Roman" w:cs="Times New Roman"/>
          <w:b/>
          <w:i/>
          <w:sz w:val="24"/>
          <w:szCs w:val="24"/>
        </w:rPr>
      </w:pPr>
      <w:r w:rsidRPr="003062AF">
        <w:rPr>
          <w:rFonts w:ascii="Times New Roman" w:hAnsi="Times New Roman" w:cs="Times New Roman"/>
          <w:b/>
          <w:i/>
          <w:sz w:val="24"/>
          <w:szCs w:val="24"/>
        </w:rPr>
        <w:t>(Amended October 9,</w:t>
      </w:r>
      <w:r w:rsidRPr="003062AF">
        <w:rPr>
          <w:rFonts w:ascii="Times New Roman" w:hAnsi="Times New Roman" w:cs="Times New Roman"/>
          <w:b/>
          <w:i/>
          <w:spacing w:val="-4"/>
          <w:sz w:val="24"/>
          <w:szCs w:val="24"/>
        </w:rPr>
        <w:t xml:space="preserve"> </w:t>
      </w:r>
      <w:r w:rsidRPr="003062AF">
        <w:rPr>
          <w:rFonts w:ascii="Times New Roman" w:hAnsi="Times New Roman" w:cs="Times New Roman"/>
          <w:b/>
          <w:i/>
          <w:sz w:val="24"/>
          <w:szCs w:val="24"/>
        </w:rPr>
        <w:t>2014)</w:t>
      </w:r>
    </w:p>
    <w:p w:rsidR="0089087F" w:rsidRPr="003062AF" w:rsidRDefault="006A69CC" w:rsidP="003537E3">
      <w:pPr>
        <w:jc w:val="center"/>
        <w:rPr>
          <w:rFonts w:ascii="Times New Roman" w:hAnsi="Times New Roman" w:cs="Times New Roman"/>
          <w:b/>
          <w:i/>
          <w:sz w:val="24"/>
          <w:szCs w:val="24"/>
        </w:rPr>
      </w:pPr>
      <w:r w:rsidRPr="003062AF">
        <w:rPr>
          <w:rFonts w:ascii="Times New Roman" w:hAnsi="Times New Roman" w:cs="Times New Roman"/>
          <w:b/>
          <w:i/>
          <w:sz w:val="24"/>
          <w:szCs w:val="24"/>
        </w:rPr>
        <w:t>(Amended June 3, 2016)</w:t>
      </w:r>
    </w:p>
    <w:p w:rsidR="0007583B" w:rsidRPr="003062AF" w:rsidRDefault="0007583B" w:rsidP="003537E3">
      <w:pPr>
        <w:jc w:val="center"/>
        <w:rPr>
          <w:ins w:id="1" w:author="Fickus, Matthew C Civ USAF AETC AFIT/ENC" w:date="2016-12-01T05:32:00Z"/>
          <w:rFonts w:ascii="Times New Roman" w:hAnsi="Times New Roman" w:cs="Times New Roman"/>
          <w:b/>
          <w:i/>
          <w:sz w:val="24"/>
          <w:szCs w:val="24"/>
        </w:rPr>
      </w:pPr>
      <w:r w:rsidRPr="003062AF">
        <w:rPr>
          <w:rFonts w:ascii="Times New Roman" w:hAnsi="Times New Roman" w:cs="Times New Roman"/>
          <w:b/>
          <w:i/>
          <w:sz w:val="24"/>
          <w:szCs w:val="24"/>
        </w:rPr>
        <w:t>(Amended November 10, 2016)</w:t>
      </w:r>
    </w:p>
    <w:p w:rsidR="006B6466" w:rsidRDefault="00083A25" w:rsidP="006B6466">
      <w:pPr>
        <w:jc w:val="center"/>
        <w:rPr>
          <w:rFonts w:ascii="Times New Roman" w:hAnsi="Times New Roman" w:cs="Times New Roman"/>
          <w:b/>
          <w:i/>
          <w:sz w:val="24"/>
          <w:szCs w:val="24"/>
        </w:rPr>
      </w:pPr>
      <w:ins w:id="2" w:author="Fickus, Matthew C Civ USAF AETC AFIT/ENC" w:date="2016-12-01T05:32:00Z">
        <w:r w:rsidRPr="003062AF">
          <w:rPr>
            <w:rFonts w:ascii="Times New Roman" w:hAnsi="Times New Roman" w:cs="Times New Roman"/>
            <w:b/>
            <w:i/>
            <w:sz w:val="24"/>
            <w:szCs w:val="24"/>
          </w:rPr>
          <w:t>(Amended</w:t>
        </w:r>
      </w:ins>
      <w:r w:rsidR="003537E3">
        <w:rPr>
          <w:rFonts w:ascii="Times New Roman" w:hAnsi="Times New Roman" w:cs="Times New Roman"/>
          <w:b/>
          <w:i/>
          <w:sz w:val="24"/>
          <w:szCs w:val="24"/>
        </w:rPr>
        <w:t xml:space="preserve"> </w:t>
      </w:r>
      <w:ins w:id="3" w:author="Fickus, Matthew C Civ USAF AETC AFIT/ENC" w:date="2016-12-01T05:32:00Z">
        <w:r w:rsidRPr="003062AF">
          <w:rPr>
            <w:rFonts w:ascii="Times New Roman" w:hAnsi="Times New Roman" w:cs="Times New Roman"/>
            <w:b/>
            <w:i/>
            <w:sz w:val="24"/>
            <w:szCs w:val="24"/>
          </w:rPr>
          <w:t>TBD</w:t>
        </w:r>
      </w:ins>
      <w:r w:rsidR="003537E3">
        <w:rPr>
          <w:rFonts w:ascii="Times New Roman" w:hAnsi="Times New Roman" w:cs="Times New Roman"/>
          <w:b/>
          <w:i/>
          <w:sz w:val="24"/>
          <w:szCs w:val="24"/>
        </w:rPr>
        <w:t>)</w:t>
      </w:r>
      <w:r w:rsidR="006B6466">
        <w:rPr>
          <w:rFonts w:ascii="Times New Roman" w:hAnsi="Times New Roman" w:cs="Times New Roman"/>
          <w:b/>
          <w:i/>
          <w:sz w:val="24"/>
          <w:szCs w:val="24"/>
        </w:rPr>
        <w:br w:type="page"/>
      </w:r>
    </w:p>
    <w:p w:rsidR="0089087F" w:rsidRPr="006B6466" w:rsidRDefault="00531E84" w:rsidP="003062AF">
      <w:pPr>
        <w:rPr>
          <w:rFonts w:ascii="Times New Roman" w:hAnsi="Times New Roman" w:cs="Times New Roman"/>
          <w:b/>
          <w:bCs/>
          <w:sz w:val="24"/>
          <w:szCs w:val="24"/>
        </w:rPr>
      </w:pPr>
      <w:bookmarkStart w:id="4" w:name="_TOC_250009"/>
      <w:r w:rsidRPr="006B6466">
        <w:rPr>
          <w:rFonts w:ascii="Times New Roman" w:hAnsi="Times New Roman" w:cs="Times New Roman"/>
          <w:b/>
          <w:sz w:val="24"/>
          <w:szCs w:val="24"/>
        </w:rPr>
        <w:lastRenderedPageBreak/>
        <w:t xml:space="preserve">1. </w:t>
      </w:r>
      <w:r w:rsidR="006A69CC" w:rsidRPr="006B6466">
        <w:rPr>
          <w:rFonts w:ascii="Times New Roman" w:hAnsi="Times New Roman" w:cs="Times New Roman"/>
          <w:b/>
          <w:sz w:val="24"/>
          <w:szCs w:val="24"/>
        </w:rPr>
        <w:t>Introduction</w:t>
      </w:r>
      <w:bookmarkEnd w:id="4"/>
      <w:r w:rsidR="00C815E4">
        <w:rPr>
          <w:rFonts w:ascii="Times New Roman" w:hAnsi="Times New Roman" w:cs="Times New Roman"/>
          <w:b/>
          <w:sz w:val="24"/>
          <w:szCs w:val="24"/>
        </w:rPr>
        <w:t>.</w:t>
      </w:r>
    </w:p>
    <w:p w:rsidR="0089087F" w:rsidRPr="003062AF" w:rsidRDefault="0089087F" w:rsidP="003062AF">
      <w:pPr>
        <w:rPr>
          <w:rFonts w:ascii="Times New Roman" w:hAnsi="Times New Roman" w:cs="Times New Roman"/>
          <w:b/>
          <w:bCs/>
          <w:sz w:val="24"/>
          <w:szCs w:val="24"/>
        </w:rPr>
      </w:pPr>
    </w:p>
    <w:p w:rsidR="0089087F" w:rsidRP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1.1</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General.</w:t>
      </w:r>
      <w:r w:rsidR="006A69CC" w:rsidRPr="006B6466">
        <w:rPr>
          <w:rFonts w:ascii="Times New Roman" w:hAnsi="Times New Roman" w:cs="Times New Roman"/>
          <w:sz w:val="24"/>
          <w:szCs w:val="24"/>
        </w:rPr>
        <w:t xml:space="preserve"> The strength of the Graduate School of Engineering and Management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w:t>
      </w:r>
      <w:r w:rsidR="006A69CC" w:rsidRPr="006B6466">
        <w:rPr>
          <w:rFonts w:ascii="Times New Roman" w:hAnsi="Times New Roman" w:cs="Times New Roman"/>
          <w:i/>
          <w:sz w:val="24"/>
          <w:szCs w:val="24"/>
        </w:rPr>
        <w:t>the School</w:t>
      </w:r>
      <w:r w:rsidR="006A69CC" w:rsidRPr="006B6466">
        <w:rPr>
          <w:rFonts w:ascii="Times New Roman" w:hAnsi="Times New Roman" w:cs="Times New Roman"/>
          <w:sz w:val="24"/>
          <w:szCs w:val="24"/>
        </w:rPr>
        <w:t>) of the Air Force Institute of Technology (</w:t>
      </w:r>
      <w:r w:rsidR="006A69CC" w:rsidRPr="006B6466">
        <w:rPr>
          <w:rFonts w:ascii="Times New Roman" w:hAnsi="Times New Roman" w:cs="Times New Roman"/>
          <w:i/>
          <w:sz w:val="24"/>
          <w:szCs w:val="24"/>
        </w:rPr>
        <w:t>the Institute</w:t>
      </w:r>
      <w:r w:rsidR="006A69CC" w:rsidRPr="006B6466">
        <w:rPr>
          <w:rFonts w:ascii="Times New Roman" w:hAnsi="Times New Roman" w:cs="Times New Roman"/>
          <w:sz w:val="24"/>
          <w:szCs w:val="24"/>
        </w:rPr>
        <w:t>) resides in its faculty</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and its graduates: the development of a strong faculty is essential to realization of</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the Institute’s goals. The development of a faculty is accomplished through</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critical consideration of initial appointment, tenure and promotion, and by providing a</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working environment that is favorable to professional growth. Institutional goals and purposes</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are realized primarily through the collective efforts of the faculty. The promotion and</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tenure policy of the School is one instrument for building and maintaining a faculty of</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the highest possible</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quality.</w:t>
      </w:r>
    </w:p>
    <w:p w:rsidR="0089087F" w:rsidRPr="006B6466" w:rsidRDefault="0089087F" w:rsidP="003062AF">
      <w:pPr>
        <w:rPr>
          <w:rFonts w:ascii="Times New Roman" w:hAnsi="Times New Roman" w:cs="Times New Roman"/>
          <w:sz w:val="24"/>
          <w:szCs w:val="24"/>
        </w:rPr>
      </w:pPr>
    </w:p>
    <w:p w:rsidR="0089087F" w:rsidRP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1.2</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Purpose.</w:t>
      </w:r>
      <w:r w:rsidR="006A69CC" w:rsidRPr="006B6466">
        <w:rPr>
          <w:rFonts w:ascii="Times New Roman" w:hAnsi="Times New Roman" w:cs="Times New Roman"/>
          <w:sz w:val="24"/>
          <w:szCs w:val="24"/>
        </w:rPr>
        <w:t xml:space="preserve"> These Standing Rules establish policy and procedures for</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determining academic appointment, promotion and tenure for faculty members within the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Graduate School of Engineering and</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Management.</w:t>
      </w:r>
    </w:p>
    <w:p w:rsidR="0089087F" w:rsidRPr="006B6466" w:rsidRDefault="0089087F" w:rsidP="003062AF">
      <w:pPr>
        <w:rPr>
          <w:rFonts w:ascii="Times New Roman" w:hAnsi="Times New Roman" w:cs="Times New Roman"/>
          <w:sz w:val="24"/>
          <w:szCs w:val="24"/>
        </w:rPr>
      </w:pPr>
    </w:p>
    <w:p w:rsidR="0089087F" w:rsidRPr="006B6466" w:rsidRDefault="006B6466" w:rsidP="003062AF">
      <w:pPr>
        <w:rPr>
          <w:rFonts w:ascii="Times New Roman" w:hAnsi="Times New Roman" w:cs="Times New Roman"/>
          <w:sz w:val="24"/>
          <w:szCs w:val="24"/>
        </w:rPr>
      </w:pPr>
      <w:r>
        <w:rPr>
          <w:rFonts w:ascii="Times New Roman" w:hAnsi="Times New Roman" w:cs="Times New Roman"/>
          <w:b/>
          <w:spacing w:val="-1"/>
          <w:sz w:val="24"/>
          <w:szCs w:val="24"/>
        </w:rPr>
        <w:t>1.3</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Authority.</w:t>
      </w:r>
      <w:r w:rsidR="006A69CC" w:rsidRPr="006B6466">
        <w:rPr>
          <w:rFonts w:ascii="Times New Roman" w:hAnsi="Times New Roman" w:cs="Times New Roman"/>
          <w:sz w:val="24"/>
          <w:szCs w:val="24"/>
        </w:rPr>
        <w:t xml:space="preserve"> The academic rank system for the Institute is authorized by Title 10,</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United States Code, Section 9314;</w:t>
      </w:r>
      <w:r w:rsidR="009117D3" w:rsidRPr="006B6466">
        <w:rPr>
          <w:rFonts w:ascii="Times New Roman" w:hAnsi="Times New Roman" w:cs="Times New Roman"/>
          <w:sz w:val="24"/>
          <w:szCs w:val="24"/>
        </w:rPr>
        <w:t xml:space="preserve"> </w:t>
      </w:r>
      <w:ins w:id="5" w:author="Fickus, Matthew C Civ USAF AETC AFIT/ENC" w:date="2016-12-10T09:44:00Z">
        <w:r w:rsidR="009117D3" w:rsidRPr="006B6466">
          <w:rPr>
            <w:rFonts w:ascii="Times New Roman" w:hAnsi="Times New Roman" w:cs="Times New Roman"/>
            <w:sz w:val="24"/>
            <w:szCs w:val="24"/>
          </w:rPr>
          <w:t xml:space="preserve">Department of Defense Instruction </w:t>
        </w:r>
      </w:ins>
      <w:ins w:id="6" w:author="Fickus, Matthew C Civ USAF AETC AFIT/ENC" w:date="2016-12-10T09:55:00Z">
        <w:r w:rsidR="004E7DF5" w:rsidRPr="006B6466">
          <w:rPr>
            <w:rFonts w:ascii="Times New Roman" w:hAnsi="Times New Roman" w:cs="Times New Roman"/>
            <w:sz w:val="24"/>
            <w:szCs w:val="24"/>
          </w:rPr>
          <w:t>(</w:t>
        </w:r>
        <w:proofErr w:type="spellStart"/>
        <w:r w:rsidR="004E7DF5" w:rsidRPr="006B6466">
          <w:rPr>
            <w:rFonts w:ascii="Times New Roman" w:hAnsi="Times New Roman" w:cs="Times New Roman"/>
            <w:sz w:val="24"/>
            <w:szCs w:val="24"/>
          </w:rPr>
          <w:t>DoDI</w:t>
        </w:r>
        <w:proofErr w:type="spellEnd"/>
        <w:r w:rsidR="004E7DF5" w:rsidRPr="006B6466">
          <w:rPr>
            <w:rFonts w:ascii="Times New Roman" w:hAnsi="Times New Roman" w:cs="Times New Roman"/>
            <w:sz w:val="24"/>
            <w:szCs w:val="24"/>
          </w:rPr>
          <w:t xml:space="preserve">) </w:t>
        </w:r>
      </w:ins>
      <w:ins w:id="7" w:author="Fickus, Matthew C Civ USAF AETC AFIT/ENC" w:date="2016-12-10T09:44:00Z">
        <w:r w:rsidR="009117D3" w:rsidRPr="006B6466">
          <w:rPr>
            <w:rFonts w:ascii="Times New Roman" w:hAnsi="Times New Roman" w:cs="Times New Roman"/>
            <w:sz w:val="24"/>
            <w:szCs w:val="24"/>
          </w:rPr>
          <w:t xml:space="preserve">1402.06, </w:t>
        </w:r>
      </w:ins>
      <w:ins w:id="8" w:author="Fickus, Matthew C Civ USAF AETC AFIT/ENC" w:date="2016-12-10T09:41:00Z">
        <w:r w:rsidR="009117D3" w:rsidRPr="006B6466">
          <w:rPr>
            <w:rFonts w:ascii="Times New Roman" w:hAnsi="Times New Roman" w:cs="Times New Roman"/>
            <w:sz w:val="24"/>
            <w:szCs w:val="24"/>
          </w:rPr>
          <w:t>Civilian Faculty Positions in Department of Defense Post-Secondary Educational Institution</w:t>
        </w:r>
      </w:ins>
      <w:ins w:id="9" w:author="Fickus, Matthew C Civ USAF AETC AFIT/ENC" w:date="2016-12-10T09:42:00Z">
        <w:r w:rsidR="009117D3" w:rsidRPr="006B6466">
          <w:rPr>
            <w:rFonts w:ascii="Times New Roman" w:hAnsi="Times New Roman" w:cs="Times New Roman"/>
            <w:sz w:val="24"/>
            <w:szCs w:val="24"/>
          </w:rPr>
          <w:t>s</w:t>
        </w:r>
      </w:ins>
      <w:ins w:id="10" w:author="Fickus, Matthew C Civ USAF AETC AFIT/ENC" w:date="2016-12-10T09:45:00Z">
        <w:r w:rsidR="009117D3" w:rsidRPr="006B6466">
          <w:rPr>
            <w:rFonts w:ascii="Times New Roman" w:hAnsi="Times New Roman" w:cs="Times New Roman"/>
            <w:sz w:val="24"/>
            <w:szCs w:val="24"/>
          </w:rPr>
          <w:t>,</w:t>
        </w:r>
      </w:ins>
      <w:ins w:id="11" w:author="Fickus, Matthew C Civ USAF AETC AFIT/ENC" w:date="2016-12-10T09:42:00Z">
        <w:r w:rsidR="009117D3" w:rsidRPr="006B6466">
          <w:rPr>
            <w:rFonts w:ascii="Times New Roman" w:hAnsi="Times New Roman" w:cs="Times New Roman"/>
            <w:sz w:val="24"/>
            <w:szCs w:val="24"/>
          </w:rPr>
          <w:t xml:space="preserve"> </w:t>
        </w:r>
      </w:ins>
      <w:r w:rsidR="006A69CC" w:rsidRPr="006B6466">
        <w:rPr>
          <w:rFonts w:ascii="Times New Roman" w:hAnsi="Times New Roman" w:cs="Times New Roman"/>
          <w:sz w:val="24"/>
          <w:szCs w:val="24"/>
        </w:rPr>
        <w:t>Air Force Instruction</w:t>
      </w:r>
      <w:ins w:id="12" w:author="Fickus, Matthew C Civ USAF AETC AFIT/ENC" w:date="2016-12-10T09:55:00Z">
        <w:r w:rsidR="004E7DF5" w:rsidRPr="006B6466">
          <w:rPr>
            <w:rFonts w:ascii="Times New Roman" w:hAnsi="Times New Roman" w:cs="Times New Roman"/>
            <w:sz w:val="24"/>
            <w:szCs w:val="24"/>
          </w:rPr>
          <w:t xml:space="preserve"> (AFI)</w:t>
        </w:r>
      </w:ins>
      <w:r w:rsidR="006A69CC" w:rsidRPr="006B6466">
        <w:rPr>
          <w:rFonts w:ascii="Times New Roman" w:hAnsi="Times New Roman" w:cs="Times New Roman"/>
          <w:sz w:val="24"/>
          <w:szCs w:val="24"/>
        </w:rPr>
        <w:t xml:space="preserve"> 36-804, Civilian Faculty Pay Plan</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for Air University and the USAF Academy;  AFI 36-804/Air University</w:t>
      </w:r>
      <w:ins w:id="13" w:author="Fickus, Matthew C Civ USAF AETC AFIT/ENC" w:date="2016-12-10T09:56:00Z">
        <w:r w:rsidR="004E7DF5" w:rsidRPr="006B6466">
          <w:rPr>
            <w:rFonts w:ascii="Times New Roman" w:hAnsi="Times New Roman" w:cs="Times New Roman"/>
            <w:sz w:val="24"/>
            <w:szCs w:val="24"/>
          </w:rPr>
          <w:t xml:space="preserve"> (AU)</w:t>
        </w:r>
      </w:ins>
      <w:r w:rsidR="006A69CC" w:rsidRPr="006B6466">
        <w:rPr>
          <w:rFonts w:ascii="Times New Roman" w:hAnsi="Times New Roman" w:cs="Times New Roman"/>
          <w:sz w:val="24"/>
          <w:szCs w:val="24"/>
        </w:rPr>
        <w:t xml:space="preserve"> Supplement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1, Air University Civilian Faculty Pay Plan Procedures</w:t>
      </w:r>
      <w:ins w:id="14" w:author="Fickus, Matthew C Civ USAF AETC AFIT/ENC" w:date="2016-12-10T09:47:00Z">
        <w:r w:rsidR="009117D3" w:rsidRPr="006B6466">
          <w:rPr>
            <w:rFonts w:ascii="Times New Roman" w:hAnsi="Times New Roman" w:cs="Times New Roman"/>
            <w:sz w:val="24"/>
            <w:szCs w:val="24"/>
          </w:rPr>
          <w:t>; and Air Univers</w:t>
        </w:r>
      </w:ins>
      <w:ins w:id="15" w:author="Fickus, Matthew C Civ USAF AETC AFIT/ENC" w:date="2016-12-11T09:48:00Z">
        <w:r w:rsidR="00232EE4" w:rsidRPr="006B6466">
          <w:rPr>
            <w:rFonts w:ascii="Times New Roman" w:hAnsi="Times New Roman" w:cs="Times New Roman"/>
            <w:sz w:val="24"/>
            <w:szCs w:val="24"/>
          </w:rPr>
          <w:t>i</w:t>
        </w:r>
      </w:ins>
      <w:ins w:id="16" w:author="Fickus, Matthew C Civ USAF AETC AFIT/ENC" w:date="2016-12-10T09:47:00Z">
        <w:r w:rsidR="009117D3" w:rsidRPr="006B6466">
          <w:rPr>
            <w:rFonts w:ascii="Times New Roman" w:hAnsi="Times New Roman" w:cs="Times New Roman"/>
            <w:sz w:val="24"/>
            <w:szCs w:val="24"/>
          </w:rPr>
          <w:t>ty Instruction</w:t>
        </w:r>
      </w:ins>
      <w:ins w:id="17" w:author="Fickus, Matthew C Civ USAF AETC AFIT/ENC" w:date="2016-12-10T09:56:00Z">
        <w:r w:rsidR="004E7DF5" w:rsidRPr="006B6466">
          <w:rPr>
            <w:rFonts w:ascii="Times New Roman" w:hAnsi="Times New Roman" w:cs="Times New Roman"/>
            <w:sz w:val="24"/>
            <w:szCs w:val="24"/>
          </w:rPr>
          <w:t xml:space="preserve"> (AUI)</w:t>
        </w:r>
      </w:ins>
      <w:ins w:id="18" w:author="Fickus, Matthew C Civ USAF AETC AFIT/ENC" w:date="2016-12-10T09:47:00Z">
        <w:r w:rsidR="009117D3" w:rsidRPr="006B6466">
          <w:rPr>
            <w:rFonts w:ascii="Times New Roman" w:hAnsi="Times New Roman" w:cs="Times New Roman"/>
            <w:sz w:val="24"/>
            <w:szCs w:val="24"/>
          </w:rPr>
          <w:t xml:space="preserve"> 36-2314, Academic Rank</w:t>
        </w:r>
      </w:ins>
      <w:r w:rsidR="006A69CC" w:rsidRPr="006B6466">
        <w:rPr>
          <w:rFonts w:ascii="Times New Roman" w:hAnsi="Times New Roman" w:cs="Times New Roman"/>
          <w:sz w:val="24"/>
          <w:szCs w:val="24"/>
        </w:rPr>
        <w:t>. Faculty reappointment,</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promotion and tenure criteria and general</w:t>
      </w:r>
      <w:r w:rsidR="00061C3C" w:rsidRPr="006B6466">
        <w:rPr>
          <w:rFonts w:ascii="Times New Roman" w:hAnsi="Times New Roman" w:cs="Times New Roman"/>
          <w:sz w:val="24"/>
          <w:szCs w:val="24"/>
        </w:rPr>
        <w:t xml:space="preserve"> procedures are contained in this</w:t>
      </w:r>
      <w:r w:rsidR="006A69CC" w:rsidRPr="006B6466">
        <w:rPr>
          <w:rFonts w:ascii="Times New Roman" w:hAnsi="Times New Roman" w:cs="Times New Roman"/>
          <w:sz w:val="24"/>
          <w:szCs w:val="24"/>
        </w:rPr>
        <w:t xml:space="preserve"> Air Force instruction</w:t>
      </w:r>
      <w:r w:rsidR="00061C3C" w:rsidRPr="006B6466">
        <w:rPr>
          <w:rFonts w:ascii="Times New Roman" w:hAnsi="Times New Roman" w:cs="Times New Roman"/>
          <w:sz w:val="24"/>
          <w:szCs w:val="24"/>
        </w:rPr>
        <w:t xml:space="preserve">, this Air University supplement </w:t>
      </w:r>
      <w:ins w:id="19" w:author="Fickus, Matthew C Civ USAF AETC AFIT/ENC" w:date="2016-12-10T09:48:00Z">
        <w:r w:rsidR="009117D3" w:rsidRPr="006B6466">
          <w:rPr>
            <w:rFonts w:ascii="Times New Roman" w:hAnsi="Times New Roman" w:cs="Times New Roman"/>
            <w:sz w:val="24"/>
            <w:szCs w:val="24"/>
          </w:rPr>
          <w:t>and the Air University Instruction</w:t>
        </w:r>
      </w:ins>
      <w:r w:rsidR="00636314">
        <w:rPr>
          <w:rFonts w:ascii="Times New Roman" w:hAnsi="Times New Roman" w:cs="Times New Roman"/>
          <w:sz w:val="24"/>
          <w:szCs w:val="24"/>
        </w:rPr>
        <w:t xml:space="preserve">. Internal </w:t>
      </w:r>
      <w:r w:rsidR="006A69CC" w:rsidRPr="006B6466">
        <w:rPr>
          <w:rFonts w:ascii="Times New Roman" w:hAnsi="Times New Roman" w:cs="Times New Roman"/>
          <w:sz w:val="24"/>
          <w:szCs w:val="24"/>
        </w:rPr>
        <w:t xml:space="preserve">procedures </w:t>
      </w:r>
      <w:r w:rsidR="00636314">
        <w:rPr>
          <w:rFonts w:ascii="Times New Roman" w:hAnsi="Times New Roman" w:cs="Times New Roman"/>
          <w:sz w:val="24"/>
          <w:szCs w:val="24"/>
        </w:rPr>
        <w:t>within the Institute for operating</w:t>
      </w:r>
      <w:r w:rsidR="006A69CC" w:rsidRPr="006B6466">
        <w:rPr>
          <w:rFonts w:ascii="Times New Roman" w:hAnsi="Times New Roman" w:cs="Times New Roman"/>
          <w:sz w:val="24"/>
          <w:szCs w:val="24"/>
        </w:rPr>
        <w:t xml:space="preserve"> under</w:t>
      </w:r>
      <w:r w:rsidR="006A69CC" w:rsidRPr="006B6466">
        <w:rPr>
          <w:rFonts w:ascii="Times New Roman" w:hAnsi="Times New Roman" w:cs="Times New Roman"/>
          <w:spacing w:val="-13"/>
          <w:sz w:val="24"/>
          <w:szCs w:val="24"/>
        </w:rPr>
        <w:t xml:space="preserve"> </w:t>
      </w:r>
      <w:r w:rsidR="00636314">
        <w:rPr>
          <w:rFonts w:ascii="Times New Roman" w:hAnsi="Times New Roman" w:cs="Times New Roman"/>
          <w:sz w:val="24"/>
          <w:szCs w:val="24"/>
        </w:rPr>
        <w:t>the</w:t>
      </w:r>
      <w:r w:rsidR="006A69CC" w:rsidRPr="006B6466">
        <w:rPr>
          <w:rFonts w:ascii="Times New Roman" w:hAnsi="Times New Roman" w:cs="Times New Roman"/>
          <w:sz w:val="24"/>
          <w:szCs w:val="24"/>
        </w:rPr>
        <w:t>s</w:t>
      </w:r>
      <w:r w:rsidR="00636314">
        <w:rPr>
          <w:rFonts w:ascii="Times New Roman" w:hAnsi="Times New Roman" w:cs="Times New Roman"/>
          <w:sz w:val="24"/>
          <w:szCs w:val="24"/>
        </w:rPr>
        <w:t>e</w:t>
      </w:r>
      <w:r w:rsidR="006A69CC" w:rsidRPr="006B6466">
        <w:rPr>
          <w:rFonts w:ascii="Times New Roman" w:hAnsi="Times New Roman" w:cs="Times New Roman"/>
          <w:sz w:val="24"/>
          <w:szCs w:val="24"/>
        </w:rPr>
        <w:t xml:space="preserve"> instruction</w:t>
      </w:r>
      <w:r w:rsidR="00636314">
        <w:rPr>
          <w:rFonts w:ascii="Times New Roman" w:hAnsi="Times New Roman" w:cs="Times New Roman"/>
          <w:sz w:val="24"/>
          <w:szCs w:val="24"/>
        </w:rPr>
        <w:t>s</w:t>
      </w:r>
      <w:r w:rsidR="006A69CC" w:rsidRPr="006B6466">
        <w:rPr>
          <w:rFonts w:ascii="Times New Roman" w:hAnsi="Times New Roman" w:cs="Times New Roman"/>
          <w:sz w:val="24"/>
          <w:szCs w:val="24"/>
        </w:rPr>
        <w:t xml:space="preserve"> are specified in AFITI 36-111 and in these Standing Rules of the</w:t>
      </w:r>
      <w:r w:rsidR="006A69CC" w:rsidRPr="006B6466">
        <w:rPr>
          <w:rFonts w:ascii="Times New Roman" w:hAnsi="Times New Roman" w:cs="Times New Roman"/>
          <w:spacing w:val="-15"/>
          <w:sz w:val="24"/>
          <w:szCs w:val="24"/>
        </w:rPr>
        <w:t xml:space="preserve"> </w:t>
      </w:r>
      <w:r w:rsidR="00A96AC8" w:rsidRPr="006B6466">
        <w:rPr>
          <w:rFonts w:ascii="Times New Roman" w:hAnsi="Times New Roman" w:cs="Times New Roman"/>
          <w:sz w:val="24"/>
          <w:szCs w:val="24"/>
        </w:rPr>
        <w:t>School’s</w:t>
      </w:r>
      <w:r w:rsidR="006A69CC" w:rsidRPr="006B6466">
        <w:rPr>
          <w:rFonts w:ascii="Times New Roman" w:hAnsi="Times New Roman" w:cs="Times New Roman"/>
          <w:sz w:val="24"/>
          <w:szCs w:val="24"/>
        </w:rPr>
        <w:t xml:space="preserve"> Academic Rank Promotion and Tenure Committee. The Academic Rank Promotion</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and Tenure Committee of the Graduate School of Engineering and Management (</w:t>
      </w:r>
      <w:r w:rsidR="006A69CC" w:rsidRPr="006B6466">
        <w:rPr>
          <w:rFonts w:ascii="Times New Roman" w:hAnsi="Times New Roman" w:cs="Times New Roman"/>
          <w:i/>
          <w:sz w:val="24"/>
          <w:szCs w:val="24"/>
        </w:rPr>
        <w:t>the</w:t>
      </w:r>
      <w:r w:rsidR="006A69CC" w:rsidRPr="006B6466">
        <w:rPr>
          <w:rFonts w:ascii="Times New Roman" w:hAnsi="Times New Roman" w:cs="Times New Roman"/>
          <w:i/>
          <w:spacing w:val="-20"/>
          <w:sz w:val="24"/>
          <w:szCs w:val="24"/>
        </w:rPr>
        <w:t xml:space="preserve"> </w:t>
      </w:r>
      <w:r w:rsidR="006A69CC" w:rsidRPr="006B6466">
        <w:rPr>
          <w:rFonts w:ascii="Times New Roman" w:hAnsi="Times New Roman" w:cs="Times New Roman"/>
          <w:i/>
          <w:sz w:val="24"/>
          <w:szCs w:val="24"/>
        </w:rPr>
        <w:t xml:space="preserve">School Committee) </w:t>
      </w:r>
      <w:r w:rsidR="006A69CC" w:rsidRPr="006B6466">
        <w:rPr>
          <w:rFonts w:ascii="Times New Roman" w:hAnsi="Times New Roman" w:cs="Times New Roman"/>
          <w:sz w:val="24"/>
          <w:szCs w:val="24"/>
        </w:rPr>
        <w:t>shall administer the process of recommending to the Chancellor,</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through advice to the Dean, the appointment, promotion and granting of tenure to</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faculty members. It is to serve as decision-making body acting on behalf of the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faculty.</w:t>
      </w:r>
    </w:p>
    <w:p w:rsidR="002737A2" w:rsidRPr="006B6466" w:rsidRDefault="002737A2" w:rsidP="003062AF">
      <w:pPr>
        <w:rPr>
          <w:rFonts w:ascii="Times New Roman" w:hAnsi="Times New Roman" w:cs="Times New Roman"/>
          <w:sz w:val="24"/>
          <w:szCs w:val="24"/>
        </w:rPr>
      </w:pPr>
    </w:p>
    <w:p w:rsid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1.4</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Approval.</w:t>
      </w:r>
      <w:r w:rsidR="006A69CC" w:rsidRPr="006B6466">
        <w:rPr>
          <w:rFonts w:ascii="Times New Roman" w:hAnsi="Times New Roman" w:cs="Times New Roman"/>
          <w:sz w:val="24"/>
          <w:szCs w:val="24"/>
        </w:rPr>
        <w:t xml:space="preserve"> The Faculty Council of the Graduate School of Engineering</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and Management (</w:t>
      </w:r>
      <w:r w:rsidR="006A69CC" w:rsidRPr="006B6466">
        <w:rPr>
          <w:rFonts w:ascii="Times New Roman" w:hAnsi="Times New Roman" w:cs="Times New Roman"/>
          <w:i/>
          <w:sz w:val="24"/>
          <w:szCs w:val="24"/>
        </w:rPr>
        <w:t xml:space="preserve">the Faculty Council) </w:t>
      </w:r>
      <w:r w:rsidR="006A69CC" w:rsidRPr="006B6466">
        <w:rPr>
          <w:rFonts w:ascii="Times New Roman" w:hAnsi="Times New Roman" w:cs="Times New Roman"/>
          <w:sz w:val="24"/>
          <w:szCs w:val="24"/>
        </w:rPr>
        <w:t>initially approved these standing rules effective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9 November 2006. The faculty retains the authority to change the role, responsibility,</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or composition of the School Committee</w:t>
      </w:r>
      <w:ins w:id="20" w:author="Fickus, Matthew C Civ USAF AETC AFIT/ENC" w:date="2016-12-10T10:25:00Z">
        <w:r w:rsidR="006E00BD" w:rsidRPr="006B6466">
          <w:rPr>
            <w:rFonts w:ascii="Times New Roman" w:hAnsi="Times New Roman" w:cs="Times New Roman"/>
            <w:sz w:val="24"/>
            <w:szCs w:val="24"/>
          </w:rPr>
          <w:t xml:space="preserve"> according to the voting procedures given the Faculty Council Constitution (</w:t>
        </w:r>
      </w:ins>
      <w:ins w:id="21" w:author="Fickus, Matthew C Civ USAF AETC AFIT/ENC" w:date="2016-12-10T10:26:00Z">
        <w:r w:rsidR="006E00BD" w:rsidRPr="006B6466">
          <w:rPr>
            <w:rFonts w:ascii="Times New Roman" w:hAnsi="Times New Roman" w:cs="Times New Roman"/>
            <w:i/>
            <w:sz w:val="24"/>
            <w:szCs w:val="24"/>
          </w:rPr>
          <w:t>the Constitution</w:t>
        </w:r>
      </w:ins>
      <w:ins w:id="22" w:author="Fickus, Matthew C Civ USAF AETC AFIT/ENC" w:date="2016-12-10T10:27:00Z">
        <w:r w:rsidR="006E00BD" w:rsidRPr="006B6466">
          <w:rPr>
            <w:rFonts w:ascii="Times New Roman" w:hAnsi="Times New Roman" w:cs="Times New Roman"/>
            <w:sz w:val="24"/>
            <w:szCs w:val="24"/>
          </w:rPr>
          <w:t xml:space="preserve">). </w:t>
        </w:r>
      </w:ins>
      <w:del w:id="23" w:author="Fickus, Matthew C Civ USAF AETC AFIT/ENC" w:date="2016-12-10T10:25:00Z">
        <w:r w:rsidR="006A69CC" w:rsidRPr="006B6466" w:rsidDel="006E00BD">
          <w:rPr>
            <w:rFonts w:ascii="Times New Roman" w:hAnsi="Times New Roman" w:cs="Times New Roman"/>
            <w:sz w:val="24"/>
            <w:szCs w:val="24"/>
          </w:rPr>
          <w:delText xml:space="preserve"> by a majority vote of the Faculty</w:delText>
        </w:r>
        <w:r w:rsidR="006A69CC" w:rsidRPr="006B6466" w:rsidDel="006E00BD">
          <w:rPr>
            <w:rFonts w:ascii="Times New Roman" w:hAnsi="Times New Roman" w:cs="Times New Roman"/>
            <w:spacing w:val="-18"/>
            <w:sz w:val="24"/>
            <w:szCs w:val="24"/>
          </w:rPr>
          <w:delText xml:space="preserve"> </w:delText>
        </w:r>
        <w:r w:rsidR="006A69CC" w:rsidRPr="006B6466" w:rsidDel="006E00BD">
          <w:rPr>
            <w:rFonts w:ascii="Times New Roman" w:hAnsi="Times New Roman" w:cs="Times New Roman"/>
            <w:sz w:val="24"/>
            <w:szCs w:val="24"/>
          </w:rPr>
          <w:delText>Council</w:delText>
        </w:r>
      </w:del>
      <w:r w:rsidR="006A69CC" w:rsidRPr="006B6466">
        <w:rPr>
          <w:rFonts w:ascii="Times New Roman" w:hAnsi="Times New Roman" w:cs="Times New Roman"/>
          <w:sz w:val="24"/>
          <w:szCs w:val="24"/>
        </w:rPr>
        <w:t>.</w:t>
      </w:r>
      <w:r>
        <w:rPr>
          <w:rFonts w:ascii="Times New Roman" w:hAnsi="Times New Roman" w:cs="Times New Roman"/>
          <w:sz w:val="24"/>
          <w:szCs w:val="24"/>
        </w:rPr>
        <w:br w:type="page"/>
      </w:r>
    </w:p>
    <w:p w:rsidR="0089087F" w:rsidRPr="006B6466" w:rsidRDefault="00531E84" w:rsidP="003062AF">
      <w:pPr>
        <w:rPr>
          <w:rFonts w:ascii="Times New Roman" w:hAnsi="Times New Roman" w:cs="Times New Roman"/>
          <w:b/>
          <w:bCs/>
          <w:sz w:val="24"/>
          <w:szCs w:val="24"/>
        </w:rPr>
      </w:pPr>
      <w:bookmarkStart w:id="24" w:name="_TOC_250008"/>
      <w:r w:rsidRPr="006B6466">
        <w:rPr>
          <w:rFonts w:ascii="Times New Roman" w:hAnsi="Times New Roman" w:cs="Times New Roman"/>
          <w:b/>
          <w:sz w:val="24"/>
          <w:szCs w:val="24"/>
        </w:rPr>
        <w:lastRenderedPageBreak/>
        <w:t xml:space="preserve">2. </w:t>
      </w:r>
      <w:r w:rsidR="006A69CC" w:rsidRPr="006B6466">
        <w:rPr>
          <w:rFonts w:ascii="Times New Roman" w:hAnsi="Times New Roman" w:cs="Times New Roman"/>
          <w:b/>
          <w:sz w:val="24"/>
          <w:szCs w:val="24"/>
        </w:rPr>
        <w:t>Faculty</w:t>
      </w:r>
      <w:r w:rsidR="006A69CC" w:rsidRPr="006B6466">
        <w:rPr>
          <w:rFonts w:ascii="Times New Roman" w:hAnsi="Times New Roman" w:cs="Times New Roman"/>
          <w:b/>
          <w:spacing w:val="-1"/>
          <w:sz w:val="24"/>
          <w:szCs w:val="24"/>
        </w:rPr>
        <w:t xml:space="preserve"> </w:t>
      </w:r>
      <w:r w:rsidR="006A69CC" w:rsidRPr="006B6466">
        <w:rPr>
          <w:rFonts w:ascii="Times New Roman" w:hAnsi="Times New Roman" w:cs="Times New Roman"/>
          <w:b/>
          <w:sz w:val="24"/>
          <w:szCs w:val="24"/>
        </w:rPr>
        <w:t>Attributes</w:t>
      </w:r>
      <w:bookmarkEnd w:id="24"/>
    </w:p>
    <w:p w:rsidR="0089087F" w:rsidRPr="006B6466" w:rsidRDefault="0089087F" w:rsidP="003062AF">
      <w:pPr>
        <w:rPr>
          <w:rFonts w:ascii="Times New Roman" w:hAnsi="Times New Roman" w:cs="Times New Roman"/>
          <w:b/>
          <w:bCs/>
          <w:sz w:val="24"/>
          <w:szCs w:val="24"/>
        </w:rPr>
      </w:pPr>
    </w:p>
    <w:p w:rsidR="0089087F" w:rsidRP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 xml:space="preserve">2.1. </w:t>
      </w:r>
      <w:r w:rsidR="00C815E4">
        <w:rPr>
          <w:rFonts w:ascii="Times New Roman" w:hAnsi="Times New Roman" w:cs="Times New Roman"/>
          <w:b/>
          <w:sz w:val="24"/>
          <w:szCs w:val="24"/>
        </w:rPr>
        <w:t>Introduction.</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Teaching, research, and service encompass the primary activities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faculty of the Graduate School of Engineering and Management of the Air Force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Institute of Technology. This section seeks to elaborate upon these specific core areas</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of performance. Members of the graduate faculty are expected to be excellent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teachers, advisors, and mentors. They are creative and productive scholars within their</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chosen fields of expertise and wholly dedicated to the discovery and dissemination of</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new knowledge.  Moreover, a member of the graduate faculty has a global view, belonging</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to a community of researchers within his or her discipline and to the larger community</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 xml:space="preserve">of academicians. As such, </w:t>
      </w:r>
      <w:r w:rsidR="0034406E">
        <w:rPr>
          <w:rFonts w:ascii="Times New Roman" w:hAnsi="Times New Roman" w:cs="Times New Roman"/>
          <w:sz w:val="24"/>
          <w:szCs w:val="24"/>
        </w:rPr>
        <w:t>they seek</w:t>
      </w:r>
      <w:r w:rsidR="006A69CC" w:rsidRPr="006B6466">
        <w:rPr>
          <w:rFonts w:ascii="Times New Roman" w:hAnsi="Times New Roman" w:cs="Times New Roman"/>
          <w:sz w:val="24"/>
          <w:szCs w:val="24"/>
        </w:rPr>
        <w:t xml:space="preserve"> out collaborations with other scholars to</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solve significant problems and to serve society at large. Finally, the graduate faculty</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member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serves the Institute, his or her department, and the disci</w:t>
      </w:r>
      <w:r w:rsidR="0034406E">
        <w:rPr>
          <w:rFonts w:ascii="Times New Roman" w:hAnsi="Times New Roman" w:cs="Times New Roman"/>
          <w:sz w:val="24"/>
          <w:szCs w:val="24"/>
        </w:rPr>
        <w:t>pline at large. Additionally, they contribute</w:t>
      </w:r>
      <w:r w:rsidR="006A69CC" w:rsidRPr="006B6466">
        <w:rPr>
          <w:rFonts w:ascii="Times New Roman" w:hAnsi="Times New Roman" w:cs="Times New Roman"/>
          <w:sz w:val="24"/>
          <w:szCs w:val="24"/>
        </w:rPr>
        <w:t xml:space="preserve"> to the overall mission of the U.S. Air Force and Department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Defense.</w:t>
      </w:r>
    </w:p>
    <w:p w:rsidR="0089087F" w:rsidRPr="006B6466" w:rsidRDefault="0089087F" w:rsidP="003062AF">
      <w:pPr>
        <w:rPr>
          <w:rFonts w:ascii="Times New Roman" w:hAnsi="Times New Roman" w:cs="Times New Roman"/>
          <w:sz w:val="24"/>
          <w:szCs w:val="24"/>
        </w:rPr>
      </w:pPr>
    </w:p>
    <w:p w:rsidR="0089087F" w:rsidRP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2.2</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Teaching.</w:t>
      </w:r>
      <w:r w:rsidR="006A69CC" w:rsidRPr="006B6466">
        <w:rPr>
          <w:rFonts w:ascii="Times New Roman" w:hAnsi="Times New Roman" w:cs="Times New Roman"/>
          <w:sz w:val="24"/>
          <w:szCs w:val="24"/>
        </w:rPr>
        <w:t xml:space="preserve"> Teaching is defined as any activity undertaken by a faculty member</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within the formal academic degree programs of the Institute. Teaching contributes to the</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efforts of students to acquire intellectual skills, to extend knowledge and understanding, or</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to develop attitudes and habits that foster continuing growth. The diversity of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teaching activities include classroom lectures, laboratory and project course supervision</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and teaching, program and course development, development of pedagogical</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materials, supervision of doctoral and master’s students, and related activities outside</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the classroom. Excellence in teaching draws continuously upon the teacher's ability as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 scholar in the</w:t>
      </w:r>
      <w:r w:rsidR="006A69CC" w:rsidRPr="006B6466">
        <w:rPr>
          <w:rFonts w:ascii="Times New Roman" w:hAnsi="Times New Roman" w:cs="Times New Roman"/>
          <w:spacing w:val="-3"/>
          <w:sz w:val="24"/>
          <w:szCs w:val="24"/>
        </w:rPr>
        <w:t xml:space="preserve"> </w:t>
      </w:r>
      <w:r w:rsidR="006A69CC" w:rsidRPr="006B6466">
        <w:rPr>
          <w:rFonts w:ascii="Times New Roman" w:hAnsi="Times New Roman" w:cs="Times New Roman"/>
          <w:sz w:val="24"/>
          <w:szCs w:val="24"/>
        </w:rPr>
        <w:t>discipline.</w:t>
      </w:r>
    </w:p>
    <w:p w:rsidR="0089087F" w:rsidRPr="006B6466" w:rsidRDefault="0089087F" w:rsidP="003062AF">
      <w:pPr>
        <w:rPr>
          <w:rFonts w:ascii="Times New Roman" w:hAnsi="Times New Roman" w:cs="Times New Roman"/>
          <w:sz w:val="24"/>
          <w:szCs w:val="24"/>
        </w:rPr>
      </w:pPr>
    </w:p>
    <w:p w:rsidR="0089087F" w:rsidRP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2.3</w:t>
      </w:r>
      <w:r w:rsidR="00531E84" w:rsidRPr="006B6466">
        <w:rPr>
          <w:rFonts w:ascii="Times New Roman" w:hAnsi="Times New Roman" w:cs="Times New Roman"/>
          <w:b/>
          <w:spacing w:val="-1"/>
          <w:sz w:val="24"/>
          <w:szCs w:val="24"/>
        </w:rPr>
        <w:t xml:space="preserve">. </w:t>
      </w:r>
      <w:r w:rsidR="00C815E4">
        <w:rPr>
          <w:rFonts w:ascii="Times New Roman" w:hAnsi="Times New Roman" w:cs="Times New Roman"/>
          <w:b/>
          <w:sz w:val="24"/>
          <w:szCs w:val="24"/>
        </w:rPr>
        <w:t>Research.</w:t>
      </w:r>
      <w:r w:rsidR="006A69CC" w:rsidRPr="006B6466">
        <w:rPr>
          <w:rFonts w:ascii="Times New Roman" w:hAnsi="Times New Roman" w:cs="Times New Roman"/>
          <w:sz w:val="24"/>
          <w:szCs w:val="24"/>
        </w:rPr>
        <w:t xml:space="preserve"> Research is defined as inquiry undertaken to establish facts,</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develop principles, or illuminate or answer questions within an area of intellectual pursuit</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through the systematic collection of evidence that can be subjected to replication, verification,</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or critical evaluation by persons other than the original researcher. Research activity</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is expected to result in peer-reviewed journal publications, invited or reviewed</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conference presentations and proceedings, research grants, review papers, monographs, and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seminar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and colloquium</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presentations.</w:t>
      </w:r>
    </w:p>
    <w:p w:rsidR="0089087F" w:rsidRPr="006B6466" w:rsidRDefault="0089087F" w:rsidP="003062AF">
      <w:pPr>
        <w:rPr>
          <w:rFonts w:ascii="Times New Roman" w:hAnsi="Times New Roman" w:cs="Times New Roman"/>
          <w:sz w:val="24"/>
          <w:szCs w:val="24"/>
        </w:rPr>
      </w:pPr>
    </w:p>
    <w:p w:rsidR="006B6466" w:rsidRDefault="006B6466" w:rsidP="003062AF">
      <w:pPr>
        <w:rPr>
          <w:rFonts w:ascii="Times New Roman" w:hAnsi="Times New Roman" w:cs="Times New Roman"/>
          <w:sz w:val="24"/>
          <w:szCs w:val="24"/>
        </w:rPr>
      </w:pPr>
      <w:r w:rsidRPr="006B6466">
        <w:rPr>
          <w:rFonts w:ascii="Times New Roman" w:hAnsi="Times New Roman" w:cs="Times New Roman"/>
          <w:b/>
          <w:spacing w:val="-1"/>
          <w:sz w:val="24"/>
          <w:szCs w:val="24"/>
        </w:rPr>
        <w:t>2.4</w:t>
      </w:r>
      <w:r w:rsidR="00531E84" w:rsidRPr="006B6466">
        <w:rPr>
          <w:rFonts w:ascii="Times New Roman" w:hAnsi="Times New Roman" w:cs="Times New Roman"/>
          <w:b/>
          <w:spacing w:val="-1"/>
          <w:sz w:val="24"/>
          <w:szCs w:val="24"/>
        </w:rPr>
        <w:t xml:space="preserve">. </w:t>
      </w:r>
      <w:r w:rsidR="006A69CC" w:rsidRPr="006B6466">
        <w:rPr>
          <w:rFonts w:ascii="Times New Roman" w:hAnsi="Times New Roman" w:cs="Times New Roman"/>
          <w:b/>
          <w:sz w:val="24"/>
          <w:szCs w:val="24"/>
        </w:rPr>
        <w:t>Service</w:t>
      </w:r>
      <w:r w:rsidR="00C815E4">
        <w:rPr>
          <w:rFonts w:ascii="Times New Roman" w:hAnsi="Times New Roman" w:cs="Times New Roman"/>
          <w:b/>
          <w:sz w:val="24"/>
          <w:szCs w:val="24"/>
        </w:rPr>
        <w:t>.</w:t>
      </w:r>
      <w:r w:rsidR="006A69CC" w:rsidRPr="006B6466">
        <w:rPr>
          <w:rFonts w:ascii="Times New Roman" w:hAnsi="Times New Roman" w:cs="Times New Roman"/>
          <w:sz w:val="24"/>
          <w:szCs w:val="24"/>
        </w:rPr>
        <w:t xml:space="preserve"> Service is defined as contributions and activities that promote the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general welfare of the Institute, the academic discipline, the Department of Defense, and</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society at large.  Graduate faculty members serve internally through various</w:t>
      </w:r>
      <w:r w:rsidR="006A69CC" w:rsidRPr="006B6466">
        <w:rPr>
          <w:rFonts w:ascii="Times New Roman" w:hAnsi="Times New Roman" w:cs="Times New Roman"/>
          <w:spacing w:val="30"/>
          <w:sz w:val="24"/>
          <w:szCs w:val="24"/>
        </w:rPr>
        <w:t xml:space="preserve"> </w:t>
      </w:r>
      <w:r w:rsidR="006A69CC" w:rsidRPr="006B6466">
        <w:rPr>
          <w:rFonts w:ascii="Times New Roman" w:hAnsi="Times New Roman" w:cs="Times New Roman"/>
          <w:sz w:val="24"/>
          <w:szCs w:val="24"/>
        </w:rPr>
        <w:t>departmental, School and Institute committees. They are active in School governance,</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assume administrative duties within the Department, and mentor junior faculty members.</w:t>
      </w:r>
      <w:r w:rsidR="006A69CC" w:rsidRPr="006B6466">
        <w:rPr>
          <w:rFonts w:ascii="Times New Roman" w:hAnsi="Times New Roman" w:cs="Times New Roman"/>
          <w:spacing w:val="38"/>
          <w:sz w:val="24"/>
          <w:szCs w:val="24"/>
        </w:rPr>
        <w:t xml:space="preserve"> </w:t>
      </w:r>
      <w:r w:rsidR="006A69CC" w:rsidRPr="006B6466">
        <w:rPr>
          <w:rFonts w:ascii="Times New Roman" w:hAnsi="Times New Roman" w:cs="Times New Roman"/>
          <w:sz w:val="24"/>
          <w:szCs w:val="24"/>
        </w:rPr>
        <w:t>Service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includes displaying a collegial spirit of cooperation and contribution to the affairs of</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the Department, the School, and the Institute. Furthermore, they serve their</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respective disciplines by refereeing journal articles, conference papers and grant</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proposals, organizing professional conferences or sessions, as members of editorial boards,</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as officers of professional societies, and as members of national and/or international</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review boards and com</w:t>
      </w:r>
      <w:r w:rsidR="0034406E">
        <w:rPr>
          <w:rFonts w:ascii="Times New Roman" w:hAnsi="Times New Roman" w:cs="Times New Roman"/>
          <w:sz w:val="24"/>
          <w:szCs w:val="24"/>
        </w:rPr>
        <w:t>mittees. Additionally, they contribute</w:t>
      </w:r>
      <w:r w:rsidR="006A69CC" w:rsidRPr="006B6466">
        <w:rPr>
          <w:rFonts w:ascii="Times New Roman" w:hAnsi="Times New Roman" w:cs="Times New Roman"/>
          <w:sz w:val="24"/>
          <w:szCs w:val="24"/>
        </w:rPr>
        <w:t xml:space="preserve"> to the overall mission of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w:t>
      </w:r>
      <w:r w:rsidR="003062AF" w:rsidRPr="006B6466">
        <w:rPr>
          <w:rFonts w:ascii="Times New Roman" w:hAnsi="Times New Roman" w:cs="Times New Roman"/>
          <w:sz w:val="24"/>
          <w:szCs w:val="24"/>
        </w:rPr>
        <w:t xml:space="preserve"> </w:t>
      </w:r>
      <w:r w:rsidR="006A69CC" w:rsidRPr="006B6466">
        <w:rPr>
          <w:rFonts w:ascii="Times New Roman" w:hAnsi="Times New Roman" w:cs="Times New Roman"/>
          <w:sz w:val="24"/>
          <w:szCs w:val="24"/>
        </w:rPr>
        <w:t>U.S. Air Force and Department of Defense by providing expert consultation, serving</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on advisory boards, and facilitating technology</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transfer.</w:t>
      </w:r>
      <w:r>
        <w:rPr>
          <w:rFonts w:ascii="Times New Roman" w:hAnsi="Times New Roman" w:cs="Times New Roman"/>
          <w:sz w:val="24"/>
          <w:szCs w:val="24"/>
        </w:rPr>
        <w:br w:type="page"/>
      </w:r>
    </w:p>
    <w:p w:rsidR="0089087F" w:rsidRPr="006B6466" w:rsidDel="006B6466" w:rsidRDefault="006B6466" w:rsidP="003062AF">
      <w:pPr>
        <w:rPr>
          <w:del w:id="25" w:author="Fickus, Matthew C Civ USAF AETC AFIT/ENC" w:date="2016-12-11T11:18:00Z"/>
          <w:rFonts w:ascii="Times New Roman" w:hAnsi="Times New Roman" w:cs="Times New Roman"/>
          <w:b/>
          <w:bCs/>
          <w:sz w:val="24"/>
          <w:szCs w:val="24"/>
        </w:rPr>
      </w:pPr>
      <w:ins w:id="26" w:author="Fickus, Matthew C Civ USAF AETC AFIT/ENC" w:date="2016-12-11T11:18:00Z">
        <w:r w:rsidRPr="006B6466">
          <w:rPr>
            <w:rFonts w:ascii="Times New Roman" w:hAnsi="Times New Roman" w:cs="Times New Roman"/>
            <w:b/>
            <w:sz w:val="24"/>
            <w:szCs w:val="24"/>
          </w:rPr>
          <w:lastRenderedPageBreak/>
          <w:t xml:space="preserve">3. </w:t>
        </w:r>
      </w:ins>
      <w:ins w:id="27" w:author="Fickus, Matthew C Civ USAF AETC AFIT/ENC" w:date="2016-12-04T06:20:00Z">
        <w:r w:rsidR="00A35DCC" w:rsidRPr="006B6466">
          <w:rPr>
            <w:rFonts w:ascii="Times New Roman" w:hAnsi="Times New Roman" w:cs="Times New Roman"/>
            <w:b/>
            <w:sz w:val="24"/>
            <w:szCs w:val="24"/>
          </w:rPr>
          <w:t>Academic Rank</w:t>
        </w:r>
      </w:ins>
      <w:ins w:id="28" w:author="Fickus, Matthew C Civ USAF AETC AFIT/ENC" w:date="2016-12-04T12:16:00Z">
        <w:r w:rsidR="00BD75E0" w:rsidRPr="006B6466">
          <w:rPr>
            <w:rFonts w:ascii="Times New Roman" w:hAnsi="Times New Roman" w:cs="Times New Roman"/>
            <w:b/>
            <w:sz w:val="24"/>
            <w:szCs w:val="24"/>
          </w:rPr>
          <w:t>, Academic Titles</w:t>
        </w:r>
      </w:ins>
      <w:ins w:id="29" w:author="Fickus, Matthew C Civ USAF AETC AFIT/ENC" w:date="2016-12-04T12:15:00Z">
        <w:r w:rsidR="00BD75E0" w:rsidRPr="006B6466">
          <w:rPr>
            <w:rFonts w:ascii="Times New Roman" w:hAnsi="Times New Roman" w:cs="Times New Roman"/>
            <w:b/>
            <w:sz w:val="24"/>
            <w:szCs w:val="24"/>
          </w:rPr>
          <w:t xml:space="preserve"> and Academic Tenur</w:t>
        </w:r>
      </w:ins>
      <w:ins w:id="30" w:author="Fickus, Matthew C Civ USAF AETC AFIT/ENC" w:date="2016-12-11T11:18:00Z">
        <w:r w:rsidRPr="006B6466">
          <w:rPr>
            <w:rFonts w:ascii="Times New Roman" w:hAnsi="Times New Roman" w:cs="Times New Roman"/>
            <w:b/>
            <w:sz w:val="24"/>
            <w:szCs w:val="24"/>
          </w:rPr>
          <w:t>e</w:t>
        </w:r>
      </w:ins>
      <w:ins w:id="31" w:author="Fickus, Matthew C Civ USAF AETC AFIT/ENC" w:date="2016-12-11T12:12:00Z">
        <w:r w:rsidR="00084B0C">
          <w:rPr>
            <w:rFonts w:ascii="Times New Roman" w:hAnsi="Times New Roman" w:cs="Times New Roman"/>
            <w:b/>
            <w:sz w:val="24"/>
            <w:szCs w:val="24"/>
          </w:rPr>
          <w:t>.</w:t>
        </w:r>
      </w:ins>
    </w:p>
    <w:p w:rsidR="000C7006" w:rsidRPr="006B6466" w:rsidDel="003C7A12" w:rsidRDefault="000C7006" w:rsidP="003062AF">
      <w:pPr>
        <w:rPr>
          <w:del w:id="32" w:author="Fickus, Matthew C Civ USAF AETC AFIT/ENC" w:date="2016-12-04T12:57:00Z"/>
          <w:rFonts w:ascii="Times New Roman" w:hAnsi="Times New Roman" w:cs="Times New Roman"/>
          <w:sz w:val="24"/>
          <w:szCs w:val="24"/>
        </w:rPr>
      </w:pPr>
    </w:p>
    <w:p w:rsidR="004E7DF5" w:rsidRPr="006B6466" w:rsidDel="006B6466" w:rsidRDefault="006B6466" w:rsidP="003062AF">
      <w:pPr>
        <w:rPr>
          <w:del w:id="33" w:author="Fickus, Matthew C Civ USAF AETC AFIT/ENC" w:date="2016-12-11T11:19:00Z"/>
          <w:rFonts w:ascii="Times New Roman" w:hAnsi="Times New Roman" w:cs="Times New Roman"/>
          <w:sz w:val="24"/>
          <w:szCs w:val="24"/>
        </w:rPr>
      </w:pPr>
      <w:ins w:id="34" w:author="Fickus, Matthew C Civ USAF AETC AFIT/ENC" w:date="2016-12-11T11:19:00Z">
        <w:r w:rsidRPr="00863BD2">
          <w:rPr>
            <w:rFonts w:ascii="Times New Roman" w:hAnsi="Times New Roman" w:cs="Times New Roman"/>
            <w:b/>
            <w:sz w:val="24"/>
            <w:szCs w:val="24"/>
          </w:rPr>
          <w:t xml:space="preserve">3.1 </w:t>
        </w:r>
      </w:ins>
      <w:ins w:id="35" w:author="Fickus, Matthew C Civ USAF AETC AFIT/ENC" w:date="2016-12-11T11:31:00Z">
        <w:r w:rsidR="00775269">
          <w:rPr>
            <w:rFonts w:ascii="Times New Roman" w:hAnsi="Times New Roman" w:cs="Times New Roman"/>
            <w:b/>
            <w:sz w:val="24"/>
            <w:szCs w:val="24"/>
          </w:rPr>
          <w:t>Definition of Academic Rank and Academic Title</w:t>
        </w:r>
      </w:ins>
      <w:ins w:id="36" w:author="Fickus, Matthew C Civ USAF AETC AFIT/ENC" w:date="2016-12-11T12:12:00Z">
        <w:r w:rsidR="00084B0C">
          <w:rPr>
            <w:rFonts w:ascii="Times New Roman" w:hAnsi="Times New Roman" w:cs="Times New Roman"/>
            <w:b/>
            <w:sz w:val="24"/>
            <w:szCs w:val="24"/>
          </w:rPr>
          <w:t>.</w:t>
        </w:r>
      </w:ins>
      <w:ins w:id="37" w:author="Fickus, Matthew C Civ USAF AETC AFIT/ENC" w:date="2016-12-04T13:03:00Z">
        <w:r w:rsidR="00863BD2">
          <w:rPr>
            <w:rFonts w:ascii="Times New Roman" w:hAnsi="Times New Roman" w:cs="Times New Roman"/>
            <w:sz w:val="24"/>
            <w:szCs w:val="24"/>
          </w:rPr>
          <w:t xml:space="preserve"> </w:t>
        </w:r>
      </w:ins>
      <w:ins w:id="38" w:author="Fickus, Matthew C Civ USAF AETC AFIT/ENC" w:date="2017-05-20T12:51:00Z">
        <w:r w:rsidR="00750930">
          <w:rPr>
            <w:rFonts w:ascii="Times New Roman" w:hAnsi="Times New Roman" w:cs="Times New Roman"/>
            <w:sz w:val="24"/>
            <w:szCs w:val="24"/>
          </w:rPr>
          <w:t>C</w:t>
        </w:r>
      </w:ins>
      <w:ins w:id="39" w:author="Fickus, Matthew C Civ USAF AETC AFIT/ENC" w:date="2016-12-04T13:03:00Z">
        <w:r w:rsidR="003C7A12" w:rsidRPr="006B6466">
          <w:rPr>
            <w:rFonts w:ascii="Times New Roman" w:hAnsi="Times New Roman" w:cs="Times New Roman"/>
            <w:sz w:val="24"/>
            <w:szCs w:val="24"/>
          </w:rPr>
          <w:t>ivilian and mil</w:t>
        </w:r>
        <w:r w:rsidR="00750930">
          <w:rPr>
            <w:rFonts w:ascii="Times New Roman" w:hAnsi="Times New Roman" w:cs="Times New Roman"/>
            <w:sz w:val="24"/>
            <w:szCs w:val="24"/>
          </w:rPr>
          <w:t xml:space="preserve">itary faculty in the School </w:t>
        </w:r>
        <w:r w:rsidR="003C7A12" w:rsidRPr="006B6466">
          <w:rPr>
            <w:rFonts w:ascii="Times New Roman" w:hAnsi="Times New Roman" w:cs="Times New Roman"/>
            <w:sz w:val="24"/>
            <w:szCs w:val="24"/>
          </w:rPr>
          <w:t xml:space="preserve">hold one of four academic ranks: </w:t>
        </w:r>
      </w:ins>
      <w:ins w:id="40" w:author="Fickus, Matthew C Civ USAF AETC AFIT/ENC" w:date="2016-12-04T13:20:00Z">
        <w:r w:rsidR="00633A6C" w:rsidRPr="006B6466">
          <w:rPr>
            <w:rFonts w:ascii="Times New Roman" w:hAnsi="Times New Roman" w:cs="Times New Roman"/>
            <w:sz w:val="24"/>
            <w:szCs w:val="24"/>
          </w:rPr>
          <w:t>I</w:t>
        </w:r>
      </w:ins>
      <w:ins w:id="41" w:author="Fickus, Matthew C Civ USAF AETC AFIT/ENC" w:date="2016-12-04T13:03:00Z">
        <w:r w:rsidR="003C7A12" w:rsidRPr="006B6466">
          <w:rPr>
            <w:rFonts w:ascii="Times New Roman" w:hAnsi="Times New Roman" w:cs="Times New Roman"/>
            <w:sz w:val="24"/>
            <w:szCs w:val="24"/>
          </w:rPr>
          <w:t>nstructor,</w:t>
        </w:r>
        <w:r w:rsidR="00633A6C" w:rsidRPr="006B6466">
          <w:rPr>
            <w:rFonts w:ascii="Times New Roman" w:hAnsi="Times New Roman" w:cs="Times New Roman"/>
            <w:sz w:val="24"/>
            <w:szCs w:val="24"/>
          </w:rPr>
          <w:t xml:space="preserve"> </w:t>
        </w:r>
      </w:ins>
      <w:ins w:id="42" w:author="Fickus, Matthew C Civ USAF AETC AFIT/ENC" w:date="2016-12-04T13:20:00Z">
        <w:r w:rsidR="00633A6C" w:rsidRPr="006B6466">
          <w:rPr>
            <w:rFonts w:ascii="Times New Roman" w:hAnsi="Times New Roman" w:cs="Times New Roman"/>
            <w:sz w:val="24"/>
            <w:szCs w:val="24"/>
          </w:rPr>
          <w:t>A</w:t>
        </w:r>
      </w:ins>
      <w:ins w:id="43" w:author="Fickus, Matthew C Civ USAF AETC AFIT/ENC" w:date="2016-12-04T13:03:00Z">
        <w:r w:rsidR="00633A6C" w:rsidRPr="006B6466">
          <w:rPr>
            <w:rFonts w:ascii="Times New Roman" w:hAnsi="Times New Roman" w:cs="Times New Roman"/>
            <w:sz w:val="24"/>
            <w:szCs w:val="24"/>
          </w:rPr>
          <w:t>ssistant</w:t>
        </w:r>
      </w:ins>
      <w:ins w:id="44" w:author="Fickus, Matthew C Civ USAF AETC AFIT/ENC" w:date="2016-12-04T13:20:00Z">
        <w:r w:rsidR="00633A6C" w:rsidRPr="006B6466">
          <w:rPr>
            <w:rFonts w:ascii="Times New Roman" w:hAnsi="Times New Roman" w:cs="Times New Roman"/>
            <w:sz w:val="24"/>
            <w:szCs w:val="24"/>
          </w:rPr>
          <w:t xml:space="preserve"> P</w:t>
        </w:r>
      </w:ins>
      <w:ins w:id="45" w:author="Fickus, Matthew C Civ USAF AETC AFIT/ENC" w:date="2016-12-04T13:03:00Z">
        <w:r w:rsidR="00633A6C" w:rsidRPr="006B6466">
          <w:rPr>
            <w:rFonts w:ascii="Times New Roman" w:hAnsi="Times New Roman" w:cs="Times New Roman"/>
            <w:sz w:val="24"/>
            <w:szCs w:val="24"/>
          </w:rPr>
          <w:t xml:space="preserve">rofessor, </w:t>
        </w:r>
      </w:ins>
      <w:ins w:id="46" w:author="Fickus, Matthew C Civ USAF AETC AFIT/ENC" w:date="2016-12-04T13:20:00Z">
        <w:r w:rsidR="00633A6C" w:rsidRPr="006B6466">
          <w:rPr>
            <w:rFonts w:ascii="Times New Roman" w:hAnsi="Times New Roman" w:cs="Times New Roman"/>
            <w:sz w:val="24"/>
            <w:szCs w:val="24"/>
          </w:rPr>
          <w:t>A</w:t>
        </w:r>
      </w:ins>
      <w:ins w:id="47" w:author="Fickus, Matthew C Civ USAF AETC AFIT/ENC" w:date="2016-12-04T13:03:00Z">
        <w:r w:rsidR="00633A6C" w:rsidRPr="006B6466">
          <w:rPr>
            <w:rFonts w:ascii="Times New Roman" w:hAnsi="Times New Roman" w:cs="Times New Roman"/>
            <w:sz w:val="24"/>
            <w:szCs w:val="24"/>
          </w:rPr>
          <w:t xml:space="preserve">ssociate </w:t>
        </w:r>
      </w:ins>
      <w:ins w:id="48" w:author="Fickus, Matthew C Civ USAF AETC AFIT/ENC" w:date="2016-12-04T13:20:00Z">
        <w:r w:rsidR="00633A6C" w:rsidRPr="006B6466">
          <w:rPr>
            <w:rFonts w:ascii="Times New Roman" w:hAnsi="Times New Roman" w:cs="Times New Roman"/>
            <w:sz w:val="24"/>
            <w:szCs w:val="24"/>
          </w:rPr>
          <w:t>P</w:t>
        </w:r>
      </w:ins>
      <w:ins w:id="49" w:author="Fickus, Matthew C Civ USAF AETC AFIT/ENC" w:date="2016-12-04T13:03:00Z">
        <w:r w:rsidR="003C7A12" w:rsidRPr="006B6466">
          <w:rPr>
            <w:rFonts w:ascii="Times New Roman" w:hAnsi="Times New Roman" w:cs="Times New Roman"/>
            <w:sz w:val="24"/>
            <w:szCs w:val="24"/>
          </w:rPr>
          <w:t>rofessor and</w:t>
        </w:r>
        <w:r w:rsidR="00633A6C" w:rsidRPr="006B6466">
          <w:rPr>
            <w:rFonts w:ascii="Times New Roman" w:hAnsi="Times New Roman" w:cs="Times New Roman"/>
            <w:sz w:val="24"/>
            <w:szCs w:val="24"/>
          </w:rPr>
          <w:t xml:space="preserve"> </w:t>
        </w:r>
      </w:ins>
      <w:ins w:id="50" w:author="Fickus, Matthew C Civ USAF AETC AFIT/ENC" w:date="2016-12-04T13:20:00Z">
        <w:r w:rsidR="00633A6C" w:rsidRPr="006B6466">
          <w:rPr>
            <w:rFonts w:ascii="Times New Roman" w:hAnsi="Times New Roman" w:cs="Times New Roman"/>
            <w:sz w:val="24"/>
            <w:szCs w:val="24"/>
          </w:rPr>
          <w:t>P</w:t>
        </w:r>
      </w:ins>
      <w:ins w:id="51" w:author="Fickus, Matthew C Civ USAF AETC AFIT/ENC" w:date="2016-12-04T13:03:00Z">
        <w:r w:rsidR="003C7A12" w:rsidRPr="006B6466">
          <w:rPr>
            <w:rFonts w:ascii="Times New Roman" w:hAnsi="Times New Roman" w:cs="Times New Roman"/>
            <w:sz w:val="24"/>
            <w:szCs w:val="24"/>
          </w:rPr>
          <w:t xml:space="preserve">rofessor.  Faculty members also have an academic title that indicates both their academic rank and their current specialty, such as </w:t>
        </w:r>
      </w:ins>
      <w:ins w:id="52" w:author="Fickus, Matthew C Civ USAF AETC AFIT/ENC" w:date="2016-12-10T11:16:00Z">
        <w:r w:rsidR="00435AB3" w:rsidRPr="006B6466">
          <w:rPr>
            <w:rFonts w:ascii="Times New Roman" w:hAnsi="Times New Roman" w:cs="Times New Roman"/>
            <w:sz w:val="24"/>
            <w:szCs w:val="24"/>
          </w:rPr>
          <w:t xml:space="preserve">“Associate </w:t>
        </w:r>
      </w:ins>
      <w:ins w:id="53" w:author="Fickus, Matthew C Civ USAF AETC AFIT/ENC" w:date="2016-12-04T13:03:00Z">
        <w:r w:rsidR="003C7A12" w:rsidRPr="006B6466">
          <w:rPr>
            <w:rFonts w:ascii="Times New Roman" w:hAnsi="Times New Roman" w:cs="Times New Roman"/>
            <w:sz w:val="24"/>
            <w:szCs w:val="24"/>
          </w:rPr>
          <w:t>Professor of Mathematics,</w:t>
        </w:r>
      </w:ins>
      <w:ins w:id="54" w:author="Fickus, Matthew C Civ USAF AETC AFIT/ENC" w:date="2016-12-10T11:17:00Z">
        <w:r w:rsidR="00435AB3" w:rsidRPr="006B6466">
          <w:rPr>
            <w:rFonts w:ascii="Times New Roman" w:hAnsi="Times New Roman" w:cs="Times New Roman"/>
            <w:sz w:val="24"/>
            <w:szCs w:val="24"/>
          </w:rPr>
          <w:t>”</w:t>
        </w:r>
      </w:ins>
      <w:ins w:id="55" w:author="Fickus, Matthew C Civ USAF AETC AFIT/ENC" w:date="2016-12-04T13:03:00Z">
        <w:r w:rsidR="003C7A12" w:rsidRPr="006B6466">
          <w:rPr>
            <w:rFonts w:ascii="Times New Roman" w:hAnsi="Times New Roman" w:cs="Times New Roman"/>
            <w:sz w:val="24"/>
            <w:szCs w:val="24"/>
          </w:rPr>
          <w:t xml:space="preserve"> for example.  Special appointments have additional modifiers to the title, such as </w:t>
        </w:r>
      </w:ins>
      <w:ins w:id="56" w:author="Fickus, Matthew C Civ USAF AETC AFIT/ENC" w:date="2016-12-10T11:17:00Z">
        <w:r w:rsidR="00435AB3" w:rsidRPr="006B6466">
          <w:rPr>
            <w:rFonts w:ascii="Times New Roman" w:hAnsi="Times New Roman" w:cs="Times New Roman"/>
            <w:sz w:val="24"/>
            <w:szCs w:val="24"/>
          </w:rPr>
          <w:t>“</w:t>
        </w:r>
      </w:ins>
      <w:ins w:id="57" w:author="Fickus, Matthew C Civ USAF AETC AFIT/ENC" w:date="2016-12-04T13:03:00Z">
        <w:r w:rsidR="003C7A12" w:rsidRPr="006B6466">
          <w:rPr>
            <w:rFonts w:ascii="Times New Roman" w:hAnsi="Times New Roman" w:cs="Times New Roman"/>
            <w:sz w:val="24"/>
            <w:szCs w:val="24"/>
          </w:rPr>
          <w:t>Visiting</w:t>
        </w:r>
      </w:ins>
      <w:ins w:id="58" w:author="Fickus, Matthew C Civ USAF AETC AFIT/ENC" w:date="2016-12-10T11:17:00Z">
        <w:r w:rsidR="00435AB3" w:rsidRPr="006B6466">
          <w:rPr>
            <w:rFonts w:ascii="Times New Roman" w:hAnsi="Times New Roman" w:cs="Times New Roman"/>
            <w:sz w:val="24"/>
            <w:szCs w:val="24"/>
          </w:rPr>
          <w:t xml:space="preserve"> Associate</w:t>
        </w:r>
      </w:ins>
      <w:ins w:id="59" w:author="Fickus, Matthew C Civ USAF AETC AFIT/ENC" w:date="2016-12-04T13:03:00Z">
        <w:r w:rsidR="00435AB3" w:rsidRPr="006B6466">
          <w:rPr>
            <w:rFonts w:ascii="Times New Roman" w:hAnsi="Times New Roman" w:cs="Times New Roman"/>
            <w:sz w:val="24"/>
            <w:szCs w:val="24"/>
          </w:rPr>
          <w:t xml:space="preserve"> Professor of Mathematics</w:t>
        </w:r>
      </w:ins>
      <w:ins w:id="60" w:author="Fickus, Matthew C Civ USAF AETC AFIT/ENC" w:date="2016-12-10T11:17:00Z">
        <w:r w:rsidR="00435AB3" w:rsidRPr="006B6466">
          <w:rPr>
            <w:rFonts w:ascii="Times New Roman" w:hAnsi="Times New Roman" w:cs="Times New Roman"/>
            <w:sz w:val="24"/>
            <w:szCs w:val="24"/>
          </w:rPr>
          <w:t>,” for example.</w:t>
        </w:r>
      </w:ins>
      <w:ins w:id="61" w:author="Fickus, Matthew C Civ USAF AETC AFIT/ENC" w:date="2016-12-04T13:03:00Z">
        <w:r w:rsidR="00863BD2">
          <w:rPr>
            <w:rFonts w:ascii="Times New Roman" w:hAnsi="Times New Roman" w:cs="Times New Roman"/>
            <w:sz w:val="24"/>
            <w:szCs w:val="24"/>
          </w:rPr>
          <w:t xml:space="preserve"> </w:t>
        </w:r>
      </w:ins>
      <w:ins w:id="62" w:author="Fickus, Matthew C Civ USAF AETC AFIT/ENC" w:date="2016-12-11T11:22:00Z">
        <w:r w:rsidR="00863BD2">
          <w:rPr>
            <w:rFonts w:ascii="Times New Roman" w:hAnsi="Times New Roman" w:cs="Times New Roman"/>
            <w:sz w:val="24"/>
            <w:szCs w:val="24"/>
          </w:rPr>
          <w:t xml:space="preserve"> </w:t>
        </w:r>
      </w:ins>
      <w:ins w:id="63" w:author="Fickus, Matthew C Civ USAF AETC AFIT/ENC" w:date="2016-12-04T13:03:00Z">
        <w:r w:rsidR="003C7A12" w:rsidRPr="006B6466">
          <w:rPr>
            <w:rFonts w:ascii="Times New Roman" w:hAnsi="Times New Roman" w:cs="Times New Roman"/>
            <w:sz w:val="24"/>
            <w:szCs w:val="24"/>
          </w:rPr>
          <w:t xml:space="preserve">The </w:t>
        </w:r>
      </w:ins>
      <w:ins w:id="64" w:author="Fickus, Matthew C Civ USAF AETC AFIT/ENC" w:date="2016-12-04T13:18:00Z">
        <w:r w:rsidR="00633A6C" w:rsidRPr="006B6466">
          <w:rPr>
            <w:rFonts w:ascii="Times New Roman" w:hAnsi="Times New Roman" w:cs="Times New Roman"/>
            <w:sz w:val="24"/>
            <w:szCs w:val="24"/>
          </w:rPr>
          <w:t xml:space="preserve">academic </w:t>
        </w:r>
      </w:ins>
      <w:ins w:id="65" w:author="Fickus, Matthew C Civ USAF AETC AFIT/ENC" w:date="2016-12-04T13:03:00Z">
        <w:r w:rsidR="00293FD3" w:rsidRPr="006B6466">
          <w:rPr>
            <w:rFonts w:ascii="Times New Roman" w:hAnsi="Times New Roman" w:cs="Times New Roman"/>
            <w:sz w:val="24"/>
            <w:szCs w:val="24"/>
          </w:rPr>
          <w:t xml:space="preserve">criteria for </w:t>
        </w:r>
      </w:ins>
      <w:ins w:id="66" w:author="Fickus, Matthew C Civ USAF AETC AFIT/ENC" w:date="2016-12-10T10:43:00Z">
        <w:r w:rsidR="00293FD3" w:rsidRPr="006B6466">
          <w:rPr>
            <w:rFonts w:ascii="Times New Roman" w:hAnsi="Times New Roman" w:cs="Times New Roman"/>
            <w:sz w:val="24"/>
            <w:szCs w:val="24"/>
          </w:rPr>
          <w:t>awarding</w:t>
        </w:r>
      </w:ins>
      <w:ins w:id="67" w:author="Fickus, Matthew C Civ USAF AETC AFIT/ENC" w:date="2016-12-04T13:03:00Z">
        <w:r w:rsidR="003C7A12" w:rsidRPr="006B6466">
          <w:rPr>
            <w:rFonts w:ascii="Times New Roman" w:hAnsi="Times New Roman" w:cs="Times New Roman"/>
            <w:sz w:val="24"/>
            <w:szCs w:val="24"/>
          </w:rPr>
          <w:t xml:space="preserve"> a given academic rank to a faculty member are the same regardless of whether that member is military or civilian, and regardless of whether the appointment is of a specia</w:t>
        </w:r>
        <w:r w:rsidR="00863BD2">
          <w:rPr>
            <w:rFonts w:ascii="Times New Roman" w:hAnsi="Times New Roman" w:cs="Times New Roman"/>
            <w:sz w:val="24"/>
            <w:szCs w:val="24"/>
          </w:rPr>
          <w:t>l type (e.g. visiting) or not.</w:t>
        </w:r>
      </w:ins>
      <w:ins w:id="68" w:author="Fickus, Matthew C Civ USAF AETC AFIT/ENC" w:date="2016-12-11T11:22:00Z">
        <w:r w:rsidR="00863BD2">
          <w:rPr>
            <w:rFonts w:ascii="Times New Roman" w:hAnsi="Times New Roman" w:cs="Times New Roman"/>
            <w:sz w:val="24"/>
            <w:szCs w:val="24"/>
          </w:rPr>
          <w:t xml:space="preserve"> </w:t>
        </w:r>
      </w:ins>
      <w:ins w:id="69" w:author="Fickus, Matthew C Civ USAF AETC AFIT/ENC" w:date="2016-12-04T13:03:00Z">
        <w:r w:rsidR="003C7A12" w:rsidRPr="006B6466">
          <w:rPr>
            <w:rFonts w:ascii="Times New Roman" w:hAnsi="Times New Roman" w:cs="Times New Roman"/>
            <w:sz w:val="24"/>
            <w:szCs w:val="24"/>
          </w:rPr>
          <w:t xml:space="preserve"> Academic titles supplement but do not</w:t>
        </w:r>
        <w:r w:rsidR="004E7DF5" w:rsidRPr="006B6466">
          <w:rPr>
            <w:rFonts w:ascii="Times New Roman" w:hAnsi="Times New Roman" w:cs="Times New Roman"/>
            <w:sz w:val="24"/>
            <w:szCs w:val="24"/>
          </w:rPr>
          <w:t xml:space="preserve"> replace official duty titles.</w:t>
        </w:r>
      </w:ins>
    </w:p>
    <w:p w:rsidR="003C7A12" w:rsidRPr="006B6466" w:rsidDel="006B6466" w:rsidRDefault="003C7A12" w:rsidP="003062AF">
      <w:pPr>
        <w:rPr>
          <w:del w:id="70" w:author="Fickus, Matthew C Civ USAF AETC AFIT/ENC" w:date="2016-12-11T11:19:00Z"/>
          <w:rFonts w:ascii="Times New Roman" w:hAnsi="Times New Roman" w:cs="Times New Roman"/>
          <w:sz w:val="24"/>
          <w:szCs w:val="24"/>
        </w:rPr>
      </w:pPr>
    </w:p>
    <w:p w:rsidR="00B677A8" w:rsidRDefault="00863BD2" w:rsidP="003062AF">
      <w:pPr>
        <w:rPr>
          <w:ins w:id="71" w:author="Fickus, Matthew C Civ USAF AETC AFIT/ENC" w:date="2016-12-11T11:41:00Z"/>
          <w:rFonts w:ascii="Times New Roman" w:hAnsi="Times New Roman" w:cs="Times New Roman"/>
          <w:sz w:val="24"/>
          <w:szCs w:val="24"/>
        </w:rPr>
      </w:pPr>
      <w:ins w:id="72" w:author="Fickus, Matthew C Civ USAF AETC AFIT/ENC" w:date="2016-12-11T11:23:00Z">
        <w:r w:rsidRPr="00863BD2">
          <w:rPr>
            <w:rFonts w:ascii="Times New Roman" w:hAnsi="Times New Roman" w:cs="Times New Roman"/>
            <w:b/>
            <w:sz w:val="24"/>
            <w:szCs w:val="24"/>
          </w:rPr>
          <w:t>3.2</w:t>
        </w:r>
      </w:ins>
      <w:ins w:id="73" w:author="Fickus, Matthew C Civ USAF AETC AFIT/ENC" w:date="2016-12-11T11:33:00Z">
        <w:r w:rsidR="00775269">
          <w:rPr>
            <w:rFonts w:ascii="Times New Roman" w:hAnsi="Times New Roman" w:cs="Times New Roman"/>
            <w:b/>
            <w:sz w:val="24"/>
            <w:szCs w:val="24"/>
          </w:rPr>
          <w:t>.</w:t>
        </w:r>
      </w:ins>
      <w:ins w:id="74" w:author="Fickus, Matthew C Civ USAF AETC AFIT/ENC" w:date="2016-12-11T11:23:00Z">
        <w:r w:rsidRPr="00863BD2">
          <w:rPr>
            <w:rFonts w:ascii="Times New Roman" w:hAnsi="Times New Roman" w:cs="Times New Roman"/>
            <w:b/>
            <w:sz w:val="24"/>
            <w:szCs w:val="24"/>
          </w:rPr>
          <w:t xml:space="preserve"> </w:t>
        </w:r>
      </w:ins>
      <w:ins w:id="75" w:author="Fickus, Matthew C Civ USAF AETC AFIT/ENC" w:date="2016-12-11T11:32:00Z">
        <w:r w:rsidR="00775269">
          <w:rPr>
            <w:rFonts w:ascii="Times New Roman" w:hAnsi="Times New Roman" w:cs="Times New Roman"/>
            <w:b/>
            <w:sz w:val="24"/>
            <w:szCs w:val="24"/>
          </w:rPr>
          <w:t>Definition of</w:t>
        </w:r>
      </w:ins>
      <w:ins w:id="76" w:author="Fickus, Matthew C Civ USAF AETC AFIT/ENC" w:date="2016-12-11T11:23:00Z">
        <w:r w:rsidR="00084B0C">
          <w:rPr>
            <w:rFonts w:ascii="Times New Roman" w:hAnsi="Times New Roman" w:cs="Times New Roman"/>
            <w:b/>
            <w:sz w:val="24"/>
            <w:szCs w:val="24"/>
          </w:rPr>
          <w:t xml:space="preserve"> Tenure</w:t>
        </w:r>
      </w:ins>
      <w:ins w:id="77" w:author="Fickus, Matthew C Civ USAF AETC AFIT/ENC" w:date="2016-12-11T12:12:00Z">
        <w:r w:rsidR="00084B0C">
          <w:rPr>
            <w:rFonts w:ascii="Times New Roman" w:hAnsi="Times New Roman" w:cs="Times New Roman"/>
            <w:b/>
            <w:sz w:val="24"/>
            <w:szCs w:val="24"/>
          </w:rPr>
          <w:t>.</w:t>
        </w:r>
      </w:ins>
      <w:ins w:id="78" w:author="Fickus, Matthew C Civ USAF AETC AFIT/ENC" w:date="2016-12-11T11:23:00Z">
        <w:r>
          <w:rPr>
            <w:rFonts w:ascii="Times New Roman" w:hAnsi="Times New Roman" w:cs="Times New Roman"/>
            <w:sz w:val="24"/>
            <w:szCs w:val="24"/>
          </w:rPr>
          <w:t xml:space="preserve"> </w:t>
        </w:r>
      </w:ins>
      <w:ins w:id="79" w:author="Fickus, Matthew C Civ USAF AETC AFIT/ENC" w:date="2016-12-04T12:42:00Z">
        <w:r w:rsidR="003C7A12" w:rsidRPr="006B6466">
          <w:rPr>
            <w:rFonts w:ascii="Times New Roman" w:hAnsi="Times New Roman" w:cs="Times New Roman"/>
            <w:sz w:val="24"/>
            <w:szCs w:val="24"/>
          </w:rPr>
          <w:t>Throughout this document</w:t>
        </w:r>
      </w:ins>
      <w:ins w:id="80" w:author="Fickus, Matthew C Civ USAF AETC AFIT/ENC" w:date="2016-12-04T13:00:00Z">
        <w:r w:rsidR="003C7A12" w:rsidRPr="006B6466">
          <w:rPr>
            <w:rFonts w:ascii="Times New Roman" w:hAnsi="Times New Roman" w:cs="Times New Roman"/>
            <w:sz w:val="24"/>
            <w:szCs w:val="24"/>
          </w:rPr>
          <w:t>,</w:t>
        </w:r>
      </w:ins>
      <w:ins w:id="81" w:author="Fickus, Matthew C Civ USAF AETC AFIT/ENC" w:date="2016-12-04T12:42:00Z">
        <w:r w:rsidR="003C7A12" w:rsidRPr="006B6466">
          <w:rPr>
            <w:rFonts w:ascii="Times New Roman" w:hAnsi="Times New Roman" w:cs="Times New Roman"/>
            <w:sz w:val="24"/>
            <w:szCs w:val="24"/>
          </w:rPr>
          <w:t xml:space="preserve"> the term </w:t>
        </w:r>
      </w:ins>
      <w:ins w:id="82" w:author="Fickus, Matthew C Civ USAF AETC AFIT/ENC" w:date="2016-12-04T12:39:00Z">
        <w:r w:rsidR="0032122A" w:rsidRPr="006B6466">
          <w:rPr>
            <w:rFonts w:ascii="Times New Roman" w:hAnsi="Times New Roman" w:cs="Times New Roman"/>
            <w:i/>
            <w:sz w:val="24"/>
            <w:szCs w:val="24"/>
          </w:rPr>
          <w:t>tenure</w:t>
        </w:r>
        <w:r w:rsidR="003C7A12" w:rsidRPr="006B6466">
          <w:rPr>
            <w:rFonts w:ascii="Times New Roman" w:hAnsi="Times New Roman" w:cs="Times New Roman"/>
            <w:sz w:val="24"/>
            <w:szCs w:val="24"/>
          </w:rPr>
          <w:t xml:space="preserve"> refers to “academic tenure</w:t>
        </w:r>
      </w:ins>
      <w:ins w:id="83" w:author="Fickus, Matthew C Civ USAF AETC AFIT/ENC" w:date="2016-12-10T10:15:00Z">
        <w:r w:rsidR="00A96AC8" w:rsidRPr="006B6466">
          <w:rPr>
            <w:rFonts w:ascii="Times New Roman" w:hAnsi="Times New Roman" w:cs="Times New Roman"/>
            <w:sz w:val="24"/>
            <w:szCs w:val="24"/>
          </w:rPr>
          <w:t>.</w:t>
        </w:r>
      </w:ins>
      <w:ins w:id="84" w:author="Fickus, Matthew C Civ USAF AETC AFIT/ENC" w:date="2016-12-04T12:39:00Z">
        <w:r w:rsidR="003C7A12" w:rsidRPr="006B6466">
          <w:rPr>
            <w:rFonts w:ascii="Times New Roman" w:hAnsi="Times New Roman" w:cs="Times New Roman"/>
            <w:sz w:val="24"/>
            <w:szCs w:val="24"/>
          </w:rPr>
          <w:t>”</w:t>
        </w:r>
      </w:ins>
      <w:ins w:id="85" w:author="Fickus, Matthew C Civ USAF AETC AFIT/ENC" w:date="2016-12-10T10:03:00Z">
        <w:r w:rsidR="0032122A" w:rsidRPr="006B6466">
          <w:rPr>
            <w:rFonts w:ascii="Times New Roman" w:hAnsi="Times New Roman" w:cs="Times New Roman"/>
            <w:sz w:val="24"/>
            <w:szCs w:val="24"/>
          </w:rPr>
          <w:t xml:space="preserve"> </w:t>
        </w:r>
      </w:ins>
      <w:ins w:id="86" w:author="Fickus, Matthew C Civ USAF AETC AFIT/ENC" w:date="2016-12-10T10:15:00Z">
        <w:r>
          <w:rPr>
            <w:rFonts w:ascii="Times New Roman" w:hAnsi="Times New Roman" w:cs="Times New Roman"/>
            <w:sz w:val="24"/>
            <w:szCs w:val="24"/>
          </w:rPr>
          <w:t xml:space="preserve"> </w:t>
        </w:r>
        <w:r w:rsidR="00A96AC8" w:rsidRPr="006B6466">
          <w:rPr>
            <w:rFonts w:ascii="Times New Roman" w:hAnsi="Times New Roman" w:cs="Times New Roman"/>
            <w:sz w:val="24"/>
            <w:szCs w:val="24"/>
          </w:rPr>
          <w:t>Fo</w:t>
        </w:r>
        <w:r>
          <w:rPr>
            <w:rFonts w:ascii="Times New Roman" w:hAnsi="Times New Roman" w:cs="Times New Roman"/>
            <w:sz w:val="24"/>
            <w:szCs w:val="24"/>
          </w:rPr>
          <w:t>r civilian faculty,</w:t>
        </w:r>
      </w:ins>
      <w:ins w:id="87" w:author="Fickus, Matthew C Civ USAF AETC AFIT/ENC" w:date="2016-12-11T11:28:00Z">
        <w:r>
          <w:rPr>
            <w:rFonts w:ascii="Times New Roman" w:hAnsi="Times New Roman" w:cs="Times New Roman"/>
            <w:sz w:val="24"/>
            <w:szCs w:val="24"/>
          </w:rPr>
          <w:t xml:space="preserve"> </w:t>
        </w:r>
      </w:ins>
      <w:ins w:id="88" w:author="Fickus, Matthew C Civ USAF AETC AFIT/ENC" w:date="2016-12-10T10:15:00Z">
        <w:r>
          <w:rPr>
            <w:rFonts w:ascii="Times New Roman" w:hAnsi="Times New Roman" w:cs="Times New Roman"/>
            <w:sz w:val="24"/>
            <w:szCs w:val="24"/>
          </w:rPr>
          <w:t>this</w:t>
        </w:r>
        <w:r w:rsidR="00A96AC8" w:rsidRPr="006B6466">
          <w:rPr>
            <w:rFonts w:ascii="Times New Roman" w:hAnsi="Times New Roman" w:cs="Times New Roman"/>
            <w:sz w:val="24"/>
            <w:szCs w:val="24"/>
          </w:rPr>
          <w:t xml:space="preserve"> </w:t>
        </w:r>
      </w:ins>
      <w:ins w:id="89" w:author="Fickus, Matthew C Civ USAF AETC AFIT/ENC" w:date="2016-12-11T11:30:00Z">
        <w:r>
          <w:rPr>
            <w:rFonts w:ascii="Times New Roman" w:hAnsi="Times New Roman" w:cs="Times New Roman"/>
            <w:sz w:val="24"/>
            <w:szCs w:val="24"/>
          </w:rPr>
          <w:t>term does not refer to civil service tenure but rather a concept introduced and</w:t>
        </w:r>
      </w:ins>
      <w:ins w:id="90" w:author="Fickus, Matthew C Civ USAF AETC AFIT/ENC" w:date="2016-12-10T10:03:00Z">
        <w:r w:rsidR="0032122A" w:rsidRPr="006B6466">
          <w:rPr>
            <w:rFonts w:ascii="Times New Roman" w:hAnsi="Times New Roman" w:cs="Times New Roman"/>
            <w:sz w:val="24"/>
            <w:szCs w:val="24"/>
          </w:rPr>
          <w:t xml:space="preserve"> </w:t>
        </w:r>
      </w:ins>
      <w:ins w:id="91" w:author="Fickus, Matthew C Civ USAF AETC AFIT/ENC" w:date="2016-12-11T11:28:00Z">
        <w:r>
          <w:rPr>
            <w:rFonts w:ascii="Times New Roman" w:hAnsi="Times New Roman" w:cs="Times New Roman"/>
            <w:sz w:val="24"/>
            <w:szCs w:val="24"/>
          </w:rPr>
          <w:t>regulated by</w:t>
        </w:r>
      </w:ins>
      <w:ins w:id="92" w:author="Fickus, Matthew C Civ USAF AETC AFIT/ENC" w:date="2016-12-10T10:03:00Z">
        <w:r w:rsidR="0032122A" w:rsidRPr="006B6466">
          <w:rPr>
            <w:rFonts w:ascii="Times New Roman" w:hAnsi="Times New Roman" w:cs="Times New Roman"/>
            <w:sz w:val="24"/>
            <w:szCs w:val="24"/>
          </w:rPr>
          <w:t xml:space="preserve"> AFI 36-804</w:t>
        </w:r>
      </w:ins>
      <w:ins w:id="93" w:author="Fickus, Matthew C Civ USAF AETC AFIT/ENC" w:date="2016-12-11T11:31:00Z">
        <w:r>
          <w:rPr>
            <w:rFonts w:ascii="Times New Roman" w:hAnsi="Times New Roman" w:cs="Times New Roman"/>
            <w:sz w:val="24"/>
            <w:szCs w:val="24"/>
          </w:rPr>
          <w:t>.</w:t>
        </w:r>
      </w:ins>
      <w:ins w:id="94" w:author="Fickus, Matthew C Civ USAF AETC AFIT/ENC" w:date="2016-12-10T10:16:00Z">
        <w:r w:rsidR="00A96AC8" w:rsidRPr="006B6466">
          <w:rPr>
            <w:rFonts w:ascii="Times New Roman" w:hAnsi="Times New Roman" w:cs="Times New Roman"/>
            <w:sz w:val="24"/>
            <w:szCs w:val="24"/>
          </w:rPr>
          <w:t xml:space="preserve">  For military faculty, the concept </w:t>
        </w:r>
        <w:r w:rsidR="00A1276A" w:rsidRPr="006B6466">
          <w:rPr>
            <w:rFonts w:ascii="Times New Roman" w:hAnsi="Times New Roman" w:cs="Times New Roman"/>
            <w:sz w:val="24"/>
            <w:szCs w:val="24"/>
          </w:rPr>
          <w:t>of tenure is established</w:t>
        </w:r>
      </w:ins>
      <w:ins w:id="95" w:author="Fickus, Matthew C Civ USAF AETC AFIT/ENC" w:date="2016-12-10T10:17:00Z">
        <w:r w:rsidR="006E00BD" w:rsidRPr="006B6466">
          <w:rPr>
            <w:rFonts w:ascii="Times New Roman" w:hAnsi="Times New Roman" w:cs="Times New Roman"/>
            <w:sz w:val="24"/>
            <w:szCs w:val="24"/>
          </w:rPr>
          <w:t xml:space="preserve"> in</w:t>
        </w:r>
      </w:ins>
      <w:ins w:id="96" w:author="Fickus, Matthew C Civ USAF AETC AFIT/ENC" w:date="2016-12-10T10:31:00Z">
        <w:r w:rsidR="00293FD3" w:rsidRPr="006B6466">
          <w:rPr>
            <w:rFonts w:ascii="Times New Roman" w:hAnsi="Times New Roman" w:cs="Times New Roman"/>
            <w:sz w:val="24"/>
            <w:szCs w:val="24"/>
          </w:rPr>
          <w:t xml:space="preserve"> t</w:t>
        </w:r>
      </w:ins>
      <w:ins w:id="97" w:author="Fickus, Matthew C Civ USAF AETC AFIT/ENC" w:date="2016-12-10T10:44:00Z">
        <w:r w:rsidR="00293FD3" w:rsidRPr="006B6466">
          <w:rPr>
            <w:rFonts w:ascii="Times New Roman" w:hAnsi="Times New Roman" w:cs="Times New Roman"/>
            <w:sz w:val="24"/>
            <w:szCs w:val="24"/>
          </w:rPr>
          <w:t>hese Standing Rules</w:t>
        </w:r>
      </w:ins>
      <w:ins w:id="98" w:author="Fickus, Matthew C Civ USAF AETC AFIT/ENC" w:date="2016-12-10T10:31:00Z">
        <w:r w:rsidR="00A1276A" w:rsidRPr="006B6466">
          <w:rPr>
            <w:rFonts w:ascii="Times New Roman" w:hAnsi="Times New Roman" w:cs="Times New Roman"/>
            <w:sz w:val="24"/>
            <w:szCs w:val="24"/>
          </w:rPr>
          <w:t xml:space="preserve"> in</w:t>
        </w:r>
      </w:ins>
      <w:ins w:id="99" w:author="Fickus, Matthew C Civ USAF AETC AFIT/ENC" w:date="2016-12-10T10:17:00Z">
        <w:r w:rsidR="006E00BD" w:rsidRPr="006B6466">
          <w:rPr>
            <w:rFonts w:ascii="Times New Roman" w:hAnsi="Times New Roman" w:cs="Times New Roman"/>
            <w:sz w:val="24"/>
            <w:szCs w:val="24"/>
          </w:rPr>
          <w:t xml:space="preserve"> </w:t>
        </w:r>
      </w:ins>
      <w:ins w:id="100" w:author="Fickus, Matthew C Civ USAF AETC AFIT/ENC" w:date="2016-12-10T10:24:00Z">
        <w:r w:rsidR="006E00BD" w:rsidRPr="006B6466">
          <w:rPr>
            <w:rFonts w:ascii="Times New Roman" w:hAnsi="Times New Roman" w:cs="Times New Roman"/>
            <w:sz w:val="24"/>
            <w:szCs w:val="24"/>
          </w:rPr>
          <w:t>the</w:t>
        </w:r>
      </w:ins>
      <w:ins w:id="101" w:author="Fickus, Matthew C Civ USAF AETC AFIT/ENC" w:date="2016-12-10T10:28:00Z">
        <w:r w:rsidR="006E00BD" w:rsidRPr="006B6466">
          <w:rPr>
            <w:rFonts w:ascii="Times New Roman" w:hAnsi="Times New Roman" w:cs="Times New Roman"/>
            <w:sz w:val="24"/>
            <w:szCs w:val="24"/>
          </w:rPr>
          <w:t xml:space="preserve"> spirit of the </w:t>
        </w:r>
      </w:ins>
      <w:ins w:id="102" w:author="Fickus, Matthew C Civ USAF AETC AFIT/ENC" w:date="2016-12-10T10:17:00Z">
        <w:r w:rsidR="00A96AC8" w:rsidRPr="006B6466">
          <w:rPr>
            <w:rFonts w:ascii="Times New Roman" w:hAnsi="Times New Roman" w:cs="Times New Roman"/>
            <w:sz w:val="24"/>
            <w:szCs w:val="24"/>
          </w:rPr>
          <w:t xml:space="preserve">Constitution’s </w:t>
        </w:r>
      </w:ins>
      <w:ins w:id="103" w:author="Fickus, Matthew C Civ USAF AETC AFIT/ENC" w:date="2016-12-10T10:28:00Z">
        <w:r w:rsidR="006E00BD" w:rsidRPr="006B6466">
          <w:rPr>
            <w:rFonts w:ascii="Times New Roman" w:hAnsi="Times New Roman" w:cs="Times New Roman"/>
            <w:sz w:val="24"/>
            <w:szCs w:val="24"/>
          </w:rPr>
          <w:t>emphasis on shared governance</w:t>
        </w:r>
      </w:ins>
      <w:ins w:id="104" w:author="Fickus, Matthew C Civ USAF AETC AFIT/ENC" w:date="2016-12-10T10:29:00Z">
        <w:r w:rsidR="006E00BD" w:rsidRPr="006B6466">
          <w:rPr>
            <w:rFonts w:ascii="Times New Roman" w:hAnsi="Times New Roman" w:cs="Times New Roman"/>
            <w:sz w:val="24"/>
            <w:szCs w:val="24"/>
          </w:rPr>
          <w:t xml:space="preserve"> and the blending of military </w:t>
        </w:r>
      </w:ins>
      <w:ins w:id="105" w:author="Fickus, Matthew C Civ USAF AETC AFIT/ENC" w:date="2016-12-10T10:11:00Z">
        <w:r w:rsidR="00A96AC8" w:rsidRPr="006B6466">
          <w:rPr>
            <w:rFonts w:ascii="Times New Roman" w:hAnsi="Times New Roman" w:cs="Times New Roman"/>
            <w:sz w:val="24"/>
            <w:szCs w:val="24"/>
          </w:rPr>
          <w:t>and</w:t>
        </w:r>
      </w:ins>
      <w:ins w:id="106" w:author="Fickus, Matthew C Civ USAF AETC AFIT/ENC" w:date="2016-12-10T10:29:00Z">
        <w:r w:rsidR="006E00BD" w:rsidRPr="006B6466">
          <w:rPr>
            <w:rFonts w:ascii="Times New Roman" w:hAnsi="Times New Roman" w:cs="Times New Roman"/>
            <w:sz w:val="24"/>
            <w:szCs w:val="24"/>
          </w:rPr>
          <w:t xml:space="preserve"> academic cultures.  </w:t>
        </w:r>
      </w:ins>
      <w:ins w:id="107" w:author="Fickus, Matthew C Civ USAF AETC AFIT/ENC" w:date="2016-12-10T10:11:00Z">
        <w:r w:rsidR="00A96AC8" w:rsidRPr="006B6466">
          <w:rPr>
            <w:rFonts w:ascii="Times New Roman" w:hAnsi="Times New Roman" w:cs="Times New Roman"/>
            <w:sz w:val="24"/>
            <w:szCs w:val="24"/>
          </w:rPr>
          <w:t xml:space="preserve"> </w:t>
        </w:r>
      </w:ins>
      <w:ins w:id="108" w:author="Fickus, Matthew C Civ USAF AETC AFIT/ENC" w:date="2016-12-04T12:39:00Z">
        <w:r w:rsidR="003C7A12" w:rsidRPr="006B6466">
          <w:rPr>
            <w:rFonts w:ascii="Times New Roman" w:hAnsi="Times New Roman" w:cs="Times New Roman"/>
            <w:sz w:val="24"/>
            <w:szCs w:val="24"/>
          </w:rPr>
          <w:t>A</w:t>
        </w:r>
        <w:r w:rsidR="0032122A" w:rsidRPr="006B6466">
          <w:rPr>
            <w:rFonts w:ascii="Times New Roman" w:hAnsi="Times New Roman" w:cs="Times New Roman"/>
            <w:sz w:val="24"/>
            <w:szCs w:val="24"/>
          </w:rPr>
          <w:t xml:space="preserve"> faculty member is </w:t>
        </w:r>
        <w:r w:rsidR="003C7A12" w:rsidRPr="006B6466">
          <w:rPr>
            <w:rFonts w:ascii="Times New Roman" w:hAnsi="Times New Roman" w:cs="Times New Roman"/>
            <w:i/>
            <w:sz w:val="24"/>
            <w:szCs w:val="24"/>
          </w:rPr>
          <w:t>tenured</w:t>
        </w:r>
        <w:r w:rsidR="003C7A12" w:rsidRPr="006B6466">
          <w:rPr>
            <w:rFonts w:ascii="Times New Roman" w:hAnsi="Times New Roman" w:cs="Times New Roman"/>
            <w:sz w:val="24"/>
            <w:szCs w:val="24"/>
          </w:rPr>
          <w:t xml:space="preserve"> if they have been awarded tenure according to the process</w:t>
        </w:r>
      </w:ins>
      <w:ins w:id="109" w:author="Fickus, Matthew C Civ USAF AETC AFIT/ENC" w:date="2016-12-10T10:29:00Z">
        <w:r w:rsidR="006E00BD" w:rsidRPr="006B6466">
          <w:rPr>
            <w:rFonts w:ascii="Times New Roman" w:hAnsi="Times New Roman" w:cs="Times New Roman"/>
            <w:sz w:val="24"/>
            <w:szCs w:val="24"/>
          </w:rPr>
          <w:t>es</w:t>
        </w:r>
      </w:ins>
      <w:ins w:id="110" w:author="Fickus, Matthew C Civ USAF AETC AFIT/ENC" w:date="2016-12-04T12:40:00Z">
        <w:r w:rsidR="003C7A12" w:rsidRPr="006B6466">
          <w:rPr>
            <w:rFonts w:ascii="Times New Roman" w:hAnsi="Times New Roman" w:cs="Times New Roman"/>
            <w:sz w:val="24"/>
            <w:szCs w:val="24"/>
          </w:rPr>
          <w:t xml:space="preserve"> and standards</w:t>
        </w:r>
      </w:ins>
      <w:ins w:id="111" w:author="Fickus, Matthew C Civ USAF AETC AFIT/ENC" w:date="2016-12-04T12:39:00Z">
        <w:r w:rsidR="00293FD3" w:rsidRPr="006B6466">
          <w:rPr>
            <w:rFonts w:ascii="Times New Roman" w:hAnsi="Times New Roman" w:cs="Times New Roman"/>
            <w:sz w:val="24"/>
            <w:szCs w:val="24"/>
          </w:rPr>
          <w:t xml:space="preserve"> described </w:t>
        </w:r>
        <w:r w:rsidR="003C7A12" w:rsidRPr="006B6466">
          <w:rPr>
            <w:rFonts w:ascii="Times New Roman" w:hAnsi="Times New Roman" w:cs="Times New Roman"/>
            <w:sz w:val="24"/>
            <w:szCs w:val="24"/>
          </w:rPr>
          <w:t>in</w:t>
        </w:r>
        <w:r w:rsidR="00293FD3" w:rsidRPr="006B6466">
          <w:rPr>
            <w:rFonts w:ascii="Times New Roman" w:hAnsi="Times New Roman" w:cs="Times New Roman"/>
            <w:sz w:val="24"/>
            <w:szCs w:val="24"/>
          </w:rPr>
          <w:t xml:space="preserve"> th</w:t>
        </w:r>
      </w:ins>
      <w:ins w:id="112" w:author="Fickus, Matthew C Civ USAF AETC AFIT/ENC" w:date="2016-12-10T10:44:00Z">
        <w:r w:rsidR="00293FD3" w:rsidRPr="006B6466">
          <w:rPr>
            <w:rFonts w:ascii="Times New Roman" w:hAnsi="Times New Roman" w:cs="Times New Roman"/>
            <w:sz w:val="24"/>
            <w:szCs w:val="24"/>
          </w:rPr>
          <w:t>ese Standing Rules.</w:t>
        </w:r>
      </w:ins>
      <w:ins w:id="113" w:author="Fickus, Matthew C Civ USAF AETC AFIT/ENC" w:date="2016-12-04T12:39:00Z">
        <w:r w:rsidR="0032122A" w:rsidRPr="006B6466">
          <w:rPr>
            <w:rFonts w:ascii="Times New Roman" w:hAnsi="Times New Roman" w:cs="Times New Roman"/>
            <w:sz w:val="24"/>
            <w:szCs w:val="24"/>
          </w:rPr>
          <w:t xml:space="preserve">  A faculty member is </w:t>
        </w:r>
        <w:r w:rsidR="003C7A12" w:rsidRPr="006B6466">
          <w:rPr>
            <w:rFonts w:ascii="Times New Roman" w:hAnsi="Times New Roman" w:cs="Times New Roman"/>
            <w:i/>
            <w:sz w:val="24"/>
            <w:szCs w:val="24"/>
          </w:rPr>
          <w:t>tenure-track</w:t>
        </w:r>
        <w:r w:rsidR="003C7A12" w:rsidRPr="006B6466">
          <w:rPr>
            <w:rFonts w:ascii="Times New Roman" w:hAnsi="Times New Roman" w:cs="Times New Roman"/>
            <w:sz w:val="24"/>
            <w:szCs w:val="24"/>
          </w:rPr>
          <w:t xml:space="preserve"> if they were appointed </w:t>
        </w:r>
      </w:ins>
      <w:ins w:id="114" w:author="Fickus, Matthew C Civ USAF AETC AFIT/ENC" w:date="2016-12-04T12:57:00Z">
        <w:r w:rsidR="003C7A12" w:rsidRPr="006B6466">
          <w:rPr>
            <w:rFonts w:ascii="Times New Roman" w:hAnsi="Times New Roman" w:cs="Times New Roman"/>
            <w:sz w:val="24"/>
            <w:szCs w:val="24"/>
          </w:rPr>
          <w:t>to this status</w:t>
        </w:r>
      </w:ins>
      <w:ins w:id="115" w:author="Fickus, Matthew C Civ USAF AETC AFIT/ENC" w:date="2016-12-04T12:39:00Z">
        <w:r w:rsidR="003C7A12" w:rsidRPr="006B6466">
          <w:rPr>
            <w:rFonts w:ascii="Times New Roman" w:hAnsi="Times New Roman" w:cs="Times New Roman"/>
            <w:sz w:val="24"/>
            <w:szCs w:val="24"/>
          </w:rPr>
          <w:t xml:space="preserve"> in their initial appointment letter</w:t>
        </w:r>
      </w:ins>
      <w:ins w:id="116" w:author="Fickus, Matthew C Civ USAF AETC AFIT/ENC" w:date="2017-06-07T10:55:00Z">
        <w:r w:rsidR="00562E95">
          <w:rPr>
            <w:rFonts w:ascii="Times New Roman" w:hAnsi="Times New Roman" w:cs="Times New Roman"/>
            <w:sz w:val="24"/>
            <w:szCs w:val="24"/>
          </w:rPr>
          <w:t xml:space="preserve"> from the Dean</w:t>
        </w:r>
      </w:ins>
      <w:ins w:id="117" w:author="Fickus, Matthew C Civ USAF AETC AFIT/ENC" w:date="2016-12-04T12:39:00Z">
        <w:r w:rsidR="003C7A12" w:rsidRPr="006B6466">
          <w:rPr>
            <w:rFonts w:ascii="Times New Roman" w:hAnsi="Times New Roman" w:cs="Times New Roman"/>
            <w:sz w:val="24"/>
            <w:szCs w:val="24"/>
          </w:rPr>
          <w:t>, have not already been awarded tenure, and have not yet failed to be awarded tenure by the end of their mandatory tenure year</w:t>
        </w:r>
      </w:ins>
      <w:ins w:id="118" w:author="Fickus, Matthew C Civ USAF AETC AFIT/ENC" w:date="2016-12-11T11:37:00Z">
        <w:r w:rsidR="00775269">
          <w:rPr>
            <w:rFonts w:ascii="Times New Roman" w:hAnsi="Times New Roman" w:cs="Times New Roman"/>
            <w:sz w:val="24"/>
            <w:szCs w:val="24"/>
          </w:rPr>
          <w:t xml:space="preserve">, a date </w:t>
        </w:r>
      </w:ins>
      <w:ins w:id="119" w:author="Fickus, Matthew C Civ USAF AETC AFIT/ENC" w:date="2016-12-11T11:38:00Z">
        <w:r w:rsidR="00775269">
          <w:rPr>
            <w:rFonts w:ascii="Times New Roman" w:hAnsi="Times New Roman" w:cs="Times New Roman"/>
            <w:sz w:val="24"/>
            <w:szCs w:val="24"/>
          </w:rPr>
          <w:t>which</w:t>
        </w:r>
      </w:ins>
      <w:ins w:id="120" w:author="Fickus, Matthew C Civ USAF AETC AFIT/ENC" w:date="2016-12-04T12:39:00Z">
        <w:r w:rsidR="003C7A12" w:rsidRPr="006B6466">
          <w:rPr>
            <w:rFonts w:ascii="Times New Roman" w:hAnsi="Times New Roman" w:cs="Times New Roman"/>
            <w:sz w:val="24"/>
            <w:szCs w:val="24"/>
          </w:rPr>
          <w:t xml:space="preserve"> is specified in their initial appointment letter.</w:t>
        </w:r>
      </w:ins>
      <w:ins w:id="121" w:author="Fickus, Matthew C Civ USAF AETC AFIT/ENC" w:date="2016-12-11T11:37:00Z">
        <w:r w:rsidR="00775269">
          <w:rPr>
            <w:rFonts w:ascii="Times New Roman" w:hAnsi="Times New Roman" w:cs="Times New Roman"/>
            <w:sz w:val="24"/>
            <w:szCs w:val="24"/>
          </w:rPr>
          <w:t xml:space="preserve">  </w:t>
        </w:r>
      </w:ins>
      <w:ins w:id="122" w:author="Fickus, Matthew C Civ USAF AETC AFIT/ENC" w:date="2016-12-11T11:38:00Z">
        <w:r w:rsidR="00775269">
          <w:rPr>
            <w:rFonts w:ascii="Times New Roman" w:hAnsi="Times New Roman" w:cs="Times New Roman"/>
            <w:sz w:val="24"/>
            <w:szCs w:val="24"/>
          </w:rPr>
          <w:t xml:space="preserve">As detailed in </w:t>
        </w:r>
      </w:ins>
      <w:ins w:id="123" w:author="Fickus, Matthew C Civ USAF AETC AFIT/ENC" w:date="2016-12-11T21:35:00Z">
        <w:r w:rsidR="00512482">
          <w:rPr>
            <w:rFonts w:ascii="Times New Roman" w:hAnsi="Times New Roman" w:cs="Times New Roman"/>
            <w:sz w:val="24"/>
            <w:szCs w:val="24"/>
          </w:rPr>
          <w:t>P</w:t>
        </w:r>
      </w:ins>
      <w:ins w:id="124" w:author="Fickus, Matthew C Civ USAF AETC AFIT/ENC" w:date="2016-12-11T11:38:00Z">
        <w:r w:rsidR="00775269">
          <w:rPr>
            <w:rFonts w:ascii="Times New Roman" w:hAnsi="Times New Roman" w:cs="Times New Roman"/>
            <w:sz w:val="24"/>
            <w:szCs w:val="24"/>
          </w:rPr>
          <w:t>aragraph</w:t>
        </w:r>
      </w:ins>
      <w:ins w:id="125" w:author="Fickus, Matthew C Civ USAF AETC AFIT/ENC" w:date="2016-12-11T21:35:00Z">
        <w:r w:rsidR="00750930">
          <w:rPr>
            <w:rFonts w:ascii="Times New Roman" w:hAnsi="Times New Roman" w:cs="Times New Roman"/>
            <w:sz w:val="24"/>
            <w:szCs w:val="24"/>
          </w:rPr>
          <w:t xml:space="preserve">s 5.11, </w:t>
        </w:r>
        <w:r w:rsidR="00512482">
          <w:rPr>
            <w:rFonts w:ascii="Times New Roman" w:hAnsi="Times New Roman" w:cs="Times New Roman"/>
            <w:sz w:val="24"/>
            <w:szCs w:val="24"/>
          </w:rPr>
          <w:t>5.12</w:t>
        </w:r>
      </w:ins>
      <w:ins w:id="126" w:author="Fickus, Matthew C Civ USAF AETC AFIT/ENC" w:date="2017-05-20T12:57:00Z">
        <w:r w:rsidR="00750930">
          <w:rPr>
            <w:rFonts w:ascii="Times New Roman" w:hAnsi="Times New Roman" w:cs="Times New Roman"/>
            <w:sz w:val="24"/>
            <w:szCs w:val="24"/>
          </w:rPr>
          <w:t xml:space="preserve"> and 5.13</w:t>
        </w:r>
      </w:ins>
      <w:ins w:id="127" w:author="Fickus, Matthew C Civ USAF AETC AFIT/ENC" w:date="2016-12-11T21:35:00Z">
        <w:r w:rsidR="00512482">
          <w:rPr>
            <w:rFonts w:ascii="Times New Roman" w:hAnsi="Times New Roman" w:cs="Times New Roman"/>
            <w:sz w:val="24"/>
            <w:szCs w:val="24"/>
          </w:rPr>
          <w:t xml:space="preserve">, </w:t>
        </w:r>
      </w:ins>
      <w:ins w:id="128" w:author="Fickus, Matthew C Civ USAF AETC AFIT/ENC" w:date="2016-12-11T11:38:00Z">
        <w:r w:rsidR="00775269">
          <w:rPr>
            <w:rFonts w:ascii="Times New Roman" w:hAnsi="Times New Roman" w:cs="Times New Roman"/>
            <w:sz w:val="24"/>
            <w:szCs w:val="24"/>
          </w:rPr>
          <w:t>the consequences of being awarded tenure depend on whether the faculty member is military or civilian</w:t>
        </w:r>
      </w:ins>
      <w:ins w:id="129" w:author="Fickus, Matthew C Civ USAF AETC AFIT/ENC" w:date="2016-12-11T11:40:00Z">
        <w:r w:rsidR="00775269">
          <w:rPr>
            <w:rFonts w:ascii="Times New Roman" w:hAnsi="Times New Roman" w:cs="Times New Roman"/>
            <w:sz w:val="24"/>
            <w:szCs w:val="24"/>
          </w:rPr>
          <w:t>.</w:t>
        </w:r>
      </w:ins>
    </w:p>
    <w:p w:rsidR="00B677A8" w:rsidRDefault="00B677A8" w:rsidP="003062AF">
      <w:pPr>
        <w:rPr>
          <w:ins w:id="130" w:author="Fickus, Matthew C Civ USAF AETC AFIT/ENC" w:date="2016-12-11T11:41:00Z"/>
          <w:rFonts w:ascii="Times New Roman" w:hAnsi="Times New Roman" w:cs="Times New Roman"/>
          <w:sz w:val="24"/>
          <w:szCs w:val="24"/>
        </w:rPr>
      </w:pPr>
    </w:p>
    <w:p w:rsidR="000C7006" w:rsidRPr="006B6466" w:rsidDel="006B6466" w:rsidRDefault="00B677A8" w:rsidP="003062AF">
      <w:pPr>
        <w:rPr>
          <w:del w:id="131" w:author="Fickus, Matthew C Civ USAF AETC AFIT/ENC" w:date="2016-12-11T11:19:00Z"/>
          <w:rFonts w:ascii="Times New Roman" w:hAnsi="Times New Roman" w:cs="Times New Roman"/>
          <w:sz w:val="24"/>
          <w:szCs w:val="24"/>
        </w:rPr>
      </w:pPr>
      <w:ins w:id="132" w:author="Fickus, Matthew C Civ USAF AETC AFIT/ENC" w:date="2016-12-11T11:41:00Z">
        <w:r w:rsidRPr="00B677A8">
          <w:rPr>
            <w:rFonts w:ascii="Times New Roman" w:hAnsi="Times New Roman" w:cs="Times New Roman"/>
            <w:b/>
            <w:sz w:val="24"/>
            <w:szCs w:val="24"/>
          </w:rPr>
          <w:t>3.3</w:t>
        </w:r>
      </w:ins>
      <w:ins w:id="133" w:author="Fickus, Matthew C Civ USAF AETC AFIT/ENC" w:date="2016-12-11T11:43:00Z">
        <w:r>
          <w:rPr>
            <w:rFonts w:ascii="Times New Roman" w:hAnsi="Times New Roman" w:cs="Times New Roman"/>
            <w:b/>
            <w:sz w:val="24"/>
            <w:szCs w:val="24"/>
          </w:rPr>
          <w:t>.</w:t>
        </w:r>
      </w:ins>
      <w:ins w:id="134" w:author="Fickus, Matthew C Civ USAF AETC AFIT/ENC" w:date="2016-12-11T11:41:00Z">
        <w:r w:rsidRPr="00B677A8">
          <w:rPr>
            <w:rFonts w:ascii="Times New Roman" w:hAnsi="Times New Roman" w:cs="Times New Roman"/>
            <w:b/>
            <w:sz w:val="24"/>
            <w:szCs w:val="24"/>
          </w:rPr>
          <w:t xml:space="preserve"> Academic Ranks</w:t>
        </w:r>
      </w:ins>
      <w:ins w:id="135" w:author="Fickus, Matthew C Civ USAF AETC AFIT/ENC" w:date="2016-12-11T12:12:00Z">
        <w:r w:rsidR="00084B0C">
          <w:rPr>
            <w:rFonts w:ascii="Times New Roman" w:hAnsi="Times New Roman" w:cs="Times New Roman"/>
            <w:b/>
            <w:sz w:val="24"/>
            <w:szCs w:val="24"/>
          </w:rPr>
          <w:t>.</w:t>
        </w:r>
      </w:ins>
      <w:ins w:id="136" w:author="Fickus, Matthew C Civ USAF AETC AFIT/ENC" w:date="2016-12-11T11:41:00Z">
        <w:r>
          <w:rPr>
            <w:rFonts w:ascii="Times New Roman" w:hAnsi="Times New Roman" w:cs="Times New Roman"/>
            <w:sz w:val="24"/>
            <w:szCs w:val="24"/>
          </w:rPr>
          <w:t xml:space="preserve"> </w:t>
        </w:r>
      </w:ins>
      <w:ins w:id="137" w:author="Fickus, Matthew C Civ USAF AETC AFIT/ENC" w:date="2016-12-11T11:42:00Z">
        <w:r>
          <w:rPr>
            <w:rFonts w:ascii="Times New Roman" w:hAnsi="Times New Roman" w:cs="Times New Roman"/>
            <w:sz w:val="24"/>
            <w:szCs w:val="24"/>
          </w:rPr>
          <w:t>T</w:t>
        </w:r>
      </w:ins>
      <w:ins w:id="138" w:author="Fickus, Matthew C Civ USAF AETC AFIT/ENC" w:date="2016-12-04T12:18:00Z">
        <w:r>
          <w:rPr>
            <w:rFonts w:ascii="Times New Roman" w:hAnsi="Times New Roman" w:cs="Times New Roman"/>
            <w:sz w:val="24"/>
            <w:szCs w:val="24"/>
          </w:rPr>
          <w:t xml:space="preserve">he </w:t>
        </w:r>
      </w:ins>
      <w:ins w:id="139" w:author="Fickus, Matthew C Civ USAF AETC AFIT/ENC" w:date="2016-12-11T11:43:00Z">
        <w:r>
          <w:rPr>
            <w:rFonts w:ascii="Times New Roman" w:hAnsi="Times New Roman" w:cs="Times New Roman"/>
            <w:sz w:val="24"/>
            <w:szCs w:val="24"/>
          </w:rPr>
          <w:t xml:space="preserve">academic criteria </w:t>
        </w:r>
      </w:ins>
      <w:ins w:id="140" w:author="Fickus, Matthew C Civ USAF AETC AFIT/ENC" w:date="2016-12-04T12:18:00Z">
        <w:r w:rsidR="003C7A12" w:rsidRPr="006B6466">
          <w:rPr>
            <w:rFonts w:ascii="Times New Roman" w:hAnsi="Times New Roman" w:cs="Times New Roman"/>
            <w:sz w:val="24"/>
            <w:szCs w:val="24"/>
          </w:rPr>
          <w:t xml:space="preserve">for each </w:t>
        </w:r>
      </w:ins>
      <w:ins w:id="141" w:author="Fickus, Matthew C Civ USAF AETC AFIT/ENC" w:date="2016-12-04T12:41:00Z">
        <w:r w:rsidR="003C7A12" w:rsidRPr="006B6466">
          <w:rPr>
            <w:rFonts w:ascii="Times New Roman" w:hAnsi="Times New Roman" w:cs="Times New Roman"/>
            <w:sz w:val="24"/>
            <w:szCs w:val="24"/>
          </w:rPr>
          <w:t xml:space="preserve">academic </w:t>
        </w:r>
      </w:ins>
      <w:ins w:id="142" w:author="Fickus, Matthew C Civ USAF AETC AFIT/ENC" w:date="2016-12-04T12:18:00Z">
        <w:r>
          <w:rPr>
            <w:rFonts w:ascii="Times New Roman" w:hAnsi="Times New Roman" w:cs="Times New Roman"/>
            <w:sz w:val="24"/>
            <w:szCs w:val="24"/>
          </w:rPr>
          <w:t xml:space="preserve">rank </w:t>
        </w:r>
      </w:ins>
      <w:ins w:id="143" w:author="Fickus, Matthew C Civ USAF AETC AFIT/ENC" w:date="2016-12-11T11:43:00Z">
        <w:r>
          <w:rPr>
            <w:rFonts w:ascii="Times New Roman" w:hAnsi="Times New Roman" w:cs="Times New Roman"/>
            <w:sz w:val="24"/>
            <w:szCs w:val="24"/>
          </w:rPr>
          <w:t>are</w:t>
        </w:r>
      </w:ins>
      <w:ins w:id="144" w:author="Fickus, Matthew C Civ USAF AETC AFIT/ENC" w:date="2016-12-04T12:18:00Z">
        <w:r w:rsidR="003C7A12" w:rsidRPr="006B6466">
          <w:rPr>
            <w:rFonts w:ascii="Times New Roman" w:hAnsi="Times New Roman" w:cs="Times New Roman"/>
            <w:sz w:val="24"/>
            <w:szCs w:val="24"/>
          </w:rPr>
          <w:t xml:space="preserve"> provided below</w:t>
        </w:r>
      </w:ins>
      <w:ins w:id="145" w:author="Fickus, Matthew C Civ USAF AETC AFIT/ENC" w:date="2016-12-04T13:20:00Z">
        <w:r w:rsidR="00633A6C" w:rsidRPr="006B6466">
          <w:rPr>
            <w:rFonts w:ascii="Times New Roman" w:hAnsi="Times New Roman" w:cs="Times New Roman"/>
            <w:sz w:val="24"/>
            <w:szCs w:val="24"/>
          </w:rPr>
          <w:t>.</w:t>
        </w:r>
      </w:ins>
    </w:p>
    <w:p w:rsidR="0089087F" w:rsidRPr="006B6466" w:rsidDel="006B6466" w:rsidRDefault="0089087F" w:rsidP="003062AF">
      <w:pPr>
        <w:rPr>
          <w:del w:id="146" w:author="Fickus, Matthew C Civ USAF AETC AFIT/ENC" w:date="2016-12-11T11:19:00Z"/>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B677A8" w:rsidRPr="00B677A8">
        <w:rPr>
          <w:rFonts w:ascii="Times New Roman" w:hAnsi="Times New Roman" w:cs="Times New Roman"/>
          <w:b/>
          <w:spacing w:val="-1"/>
          <w:sz w:val="24"/>
          <w:szCs w:val="24"/>
        </w:rPr>
        <w:t>3.3.1</w:t>
      </w:r>
      <w:r w:rsidR="00B677A8">
        <w:rPr>
          <w:rFonts w:ascii="Times New Roman" w:hAnsi="Times New Roman" w:cs="Times New Roman"/>
          <w:b/>
          <w:spacing w:val="-1"/>
          <w:sz w:val="24"/>
          <w:szCs w:val="24"/>
        </w:rPr>
        <w:t>.</w:t>
      </w:r>
      <w:r w:rsidR="00531E84" w:rsidRPr="00B677A8">
        <w:rPr>
          <w:rFonts w:ascii="Times New Roman" w:hAnsi="Times New Roman" w:cs="Times New Roman"/>
          <w:b/>
          <w:spacing w:val="-1"/>
          <w:sz w:val="24"/>
          <w:szCs w:val="24"/>
        </w:rPr>
        <w:t xml:space="preserve"> </w:t>
      </w:r>
      <w:r w:rsidR="00084B0C">
        <w:rPr>
          <w:rFonts w:ascii="Times New Roman" w:hAnsi="Times New Roman" w:cs="Times New Roman"/>
          <w:b/>
          <w:sz w:val="24"/>
          <w:szCs w:val="24"/>
        </w:rPr>
        <w:t>Professor.</w:t>
      </w:r>
      <w:r w:rsidR="006A69CC" w:rsidRPr="006B6466">
        <w:rPr>
          <w:rFonts w:ascii="Times New Roman" w:hAnsi="Times New Roman" w:cs="Times New Roman"/>
          <w:sz w:val="24"/>
          <w:szCs w:val="24"/>
        </w:rPr>
        <w:t xml:space="preserve"> Those appointed or promoted to this rank, which is one of</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the highest honors that the Institute can bestow, are teacher-scholars of genuinely</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national standing who have made recognized contributions to the academic discipline and to</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the Institute. They are expected to have demonstrated excellence in teaching, to</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have performed recognized and outstanding research in their fields of specialization, and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to have been pre-eminent in professional service. A Professor is a senior faculty</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member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who has established himself or herself both as a leader in the chosen discipline and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is recognized for his or her contributions to the Air Force and Department of Defense.</w:t>
      </w:r>
      <w:r w:rsidR="006A69CC" w:rsidRPr="006B6466">
        <w:rPr>
          <w:rFonts w:ascii="Times New Roman" w:hAnsi="Times New Roman" w:cs="Times New Roman"/>
          <w:spacing w:val="42"/>
          <w:sz w:val="24"/>
          <w:szCs w:val="24"/>
        </w:rPr>
        <w:t xml:space="preserve"> </w:t>
      </w:r>
      <w:r w:rsidR="006A69CC" w:rsidRPr="006B6466">
        <w:rPr>
          <w:rFonts w:ascii="Times New Roman" w:hAnsi="Times New Roman" w:cs="Times New Roman"/>
          <w:sz w:val="24"/>
          <w:szCs w:val="24"/>
        </w:rPr>
        <w:t>The Professor will have established a sustained, productive, and widely recognized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research</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program that involves the education of graduate students. A Professor will also</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mentor less senior faculty. The rank of Professor is usually attained by promotion</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from Associate Professor after a positive evaluation of performance and</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promise.</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B677A8" w:rsidRPr="00B677A8">
        <w:rPr>
          <w:rFonts w:ascii="Times New Roman" w:hAnsi="Times New Roman" w:cs="Times New Roman"/>
          <w:b/>
          <w:spacing w:val="-1"/>
          <w:sz w:val="24"/>
          <w:szCs w:val="24"/>
        </w:rPr>
        <w:t>3.3.2.</w:t>
      </w:r>
      <w:r w:rsidR="00531E84" w:rsidRPr="00B677A8">
        <w:rPr>
          <w:rFonts w:ascii="Times New Roman" w:hAnsi="Times New Roman" w:cs="Times New Roman"/>
          <w:b/>
          <w:spacing w:val="-1"/>
          <w:sz w:val="24"/>
          <w:szCs w:val="24"/>
        </w:rPr>
        <w:t xml:space="preserve"> </w:t>
      </w:r>
      <w:r w:rsidR="00084B0C">
        <w:rPr>
          <w:rFonts w:ascii="Times New Roman" w:hAnsi="Times New Roman" w:cs="Times New Roman"/>
          <w:b/>
          <w:sz w:val="24"/>
          <w:szCs w:val="24"/>
        </w:rPr>
        <w:t>Associate Professor.</w:t>
      </w:r>
      <w:r w:rsidR="006A69CC" w:rsidRPr="006B6466">
        <w:rPr>
          <w:rFonts w:ascii="Times New Roman" w:hAnsi="Times New Roman" w:cs="Times New Roman"/>
          <w:sz w:val="24"/>
          <w:szCs w:val="24"/>
        </w:rPr>
        <w:t xml:space="preserve"> Those appointed or promoted to the rank of</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Associate Professor have demonstrated significant achievement in teaching, research, and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service, and established an expectation of continued success in these three core areas.</w:t>
      </w:r>
      <w:r w:rsidR="006A69CC" w:rsidRPr="006B6466">
        <w:rPr>
          <w:rFonts w:ascii="Times New Roman" w:hAnsi="Times New Roman" w:cs="Times New Roman"/>
          <w:spacing w:val="53"/>
          <w:sz w:val="24"/>
          <w:szCs w:val="24"/>
        </w:rPr>
        <w:t xml:space="preserve"> </w:t>
      </w:r>
      <w:r w:rsidR="006A69CC" w:rsidRPr="006B6466">
        <w:rPr>
          <w:rFonts w:ascii="Times New Roman" w:hAnsi="Times New Roman" w:cs="Times New Roman"/>
          <w:sz w:val="24"/>
          <w:szCs w:val="24"/>
        </w:rPr>
        <w:t>An</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Associate Professor has demonstrated excellence in the instruction of courses within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their department, as well as successful mentorship and guidance of graduate students.</w:t>
      </w:r>
      <w:r w:rsidR="006A69CC" w:rsidRPr="006B6466">
        <w:rPr>
          <w:rFonts w:ascii="Times New Roman" w:hAnsi="Times New Roman" w:cs="Times New Roman"/>
          <w:spacing w:val="50"/>
          <w:sz w:val="24"/>
          <w:szCs w:val="24"/>
        </w:rPr>
        <w:t xml:space="preserve"> </w:t>
      </w:r>
      <w:r w:rsidR="006A69CC" w:rsidRPr="006B6466">
        <w:rPr>
          <w:rFonts w:ascii="Times New Roman" w:hAnsi="Times New Roman" w:cs="Times New Roman"/>
          <w:sz w:val="24"/>
          <w:szCs w:val="24"/>
        </w:rPr>
        <w:t>The Associate Professor has established an independent area of research with</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important contributions to his or her discipline.  An Associate Professor will have begun to</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 xml:space="preserve">serve his or her department, the School, and the discipline. </w:t>
      </w:r>
      <w:ins w:id="147" w:author="Fickus, Matthew C Civ USAF AETC AFIT/ENC" w:date="2016-12-04T12:41:00Z">
        <w:r w:rsidR="00E80045" w:rsidRPr="006B6466">
          <w:rPr>
            <w:rFonts w:ascii="Times New Roman" w:hAnsi="Times New Roman" w:cs="Times New Roman"/>
            <w:sz w:val="24"/>
            <w:szCs w:val="24"/>
          </w:rPr>
          <w:t>For tenure-track faculty, t</w:t>
        </w:r>
      </w:ins>
      <w:r w:rsidR="006A69CC" w:rsidRPr="006B6466">
        <w:rPr>
          <w:rFonts w:ascii="Times New Roman" w:hAnsi="Times New Roman" w:cs="Times New Roman"/>
          <w:sz w:val="24"/>
          <w:szCs w:val="24"/>
        </w:rPr>
        <w:t>he rank of Associate Professor</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 xml:space="preserve">is usually attained by promotion from Assistant </w:t>
      </w:r>
      <w:r w:rsidR="006A69CC" w:rsidRPr="006B6466">
        <w:rPr>
          <w:rFonts w:ascii="Times New Roman" w:hAnsi="Times New Roman" w:cs="Times New Roman"/>
          <w:sz w:val="24"/>
          <w:szCs w:val="24"/>
        </w:rPr>
        <w:lastRenderedPageBreak/>
        <w:t>Professor and granted in conjunction</w:t>
      </w:r>
      <w:r w:rsidR="006A69CC" w:rsidRPr="006B6466">
        <w:rPr>
          <w:rFonts w:ascii="Times New Roman" w:hAnsi="Times New Roman" w:cs="Times New Roman"/>
          <w:spacing w:val="-16"/>
          <w:sz w:val="24"/>
          <w:szCs w:val="24"/>
        </w:rPr>
        <w:t xml:space="preserve"> </w:t>
      </w:r>
      <w:r w:rsidR="00D849A9">
        <w:rPr>
          <w:rFonts w:ascii="Times New Roman" w:hAnsi="Times New Roman" w:cs="Times New Roman"/>
          <w:sz w:val="24"/>
          <w:szCs w:val="24"/>
        </w:rPr>
        <w:t>with</w:t>
      </w:r>
      <w:r w:rsidR="006A69CC" w:rsidRPr="006B6466">
        <w:rPr>
          <w:rFonts w:ascii="Times New Roman" w:hAnsi="Times New Roman" w:cs="Times New Roman"/>
          <w:sz w:val="24"/>
          <w:szCs w:val="24"/>
        </w:rPr>
        <w:t xml:space="preserve"> tenure after a positive evaluation of performance and</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promise.</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B677A8">
        <w:rPr>
          <w:rFonts w:ascii="Times New Roman" w:hAnsi="Times New Roman" w:cs="Times New Roman"/>
          <w:b/>
          <w:spacing w:val="-1"/>
          <w:sz w:val="24"/>
          <w:szCs w:val="24"/>
        </w:rPr>
        <w:t>3.3.3</w:t>
      </w:r>
      <w:r w:rsidR="00AB00BB">
        <w:rPr>
          <w:rFonts w:ascii="Times New Roman" w:hAnsi="Times New Roman" w:cs="Times New Roman"/>
          <w:b/>
          <w:spacing w:val="-1"/>
          <w:sz w:val="24"/>
          <w:szCs w:val="24"/>
        </w:rPr>
        <w:t>.</w:t>
      </w:r>
      <w:r w:rsidR="00531E84" w:rsidRPr="00B677A8">
        <w:rPr>
          <w:rFonts w:ascii="Times New Roman" w:hAnsi="Times New Roman" w:cs="Times New Roman"/>
          <w:b/>
          <w:spacing w:val="-1"/>
          <w:sz w:val="24"/>
          <w:szCs w:val="24"/>
        </w:rPr>
        <w:t xml:space="preserve"> </w:t>
      </w:r>
      <w:r w:rsidR="00084B0C">
        <w:rPr>
          <w:rFonts w:ascii="Times New Roman" w:hAnsi="Times New Roman" w:cs="Times New Roman"/>
          <w:b/>
          <w:sz w:val="24"/>
          <w:szCs w:val="24"/>
        </w:rPr>
        <w:t>Assistant Professor.</w:t>
      </w:r>
      <w:r w:rsidR="006A69CC" w:rsidRPr="006B6466">
        <w:rPr>
          <w:rFonts w:ascii="Times New Roman" w:hAnsi="Times New Roman" w:cs="Times New Roman"/>
          <w:sz w:val="24"/>
          <w:szCs w:val="24"/>
        </w:rPr>
        <w:t xml:space="preserve"> An Assistant Professor has an earned doctorate degree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or equivalent in a relevant field of study with definite promise of growth and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 xml:space="preserve">development in teaching, research, and service. Most new </w:t>
      </w:r>
      <w:ins w:id="148" w:author="Fickus, Matthew C Civ USAF AETC AFIT/ENC" w:date="2016-12-04T12:44:00Z">
        <w:r w:rsidR="00E80045" w:rsidRPr="006B6466">
          <w:rPr>
            <w:rFonts w:ascii="Times New Roman" w:hAnsi="Times New Roman" w:cs="Times New Roman"/>
            <w:sz w:val="24"/>
            <w:szCs w:val="24"/>
          </w:rPr>
          <w:t xml:space="preserve">tenure-track </w:t>
        </w:r>
      </w:ins>
      <w:r w:rsidR="006A69CC" w:rsidRPr="006B6466">
        <w:rPr>
          <w:rFonts w:ascii="Times New Roman" w:hAnsi="Times New Roman" w:cs="Times New Roman"/>
          <w:sz w:val="24"/>
          <w:szCs w:val="24"/>
        </w:rPr>
        <w:t>faculty members are initially appointed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an Assistant Professor and are considered for promotion to Associate Professor</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 xml:space="preserve">with tenure </w:t>
      </w:r>
      <w:r w:rsidR="009939E1">
        <w:rPr>
          <w:rFonts w:ascii="Times New Roman" w:hAnsi="Times New Roman" w:cs="Times New Roman"/>
          <w:sz w:val="24"/>
          <w:szCs w:val="24"/>
        </w:rPr>
        <w:t xml:space="preserve">in the last year of the academic </w:t>
      </w:r>
      <w:r w:rsidR="006A69CC" w:rsidRPr="006B6466">
        <w:rPr>
          <w:rFonts w:ascii="Times New Roman" w:hAnsi="Times New Roman" w:cs="Times New Roman"/>
          <w:sz w:val="24"/>
          <w:szCs w:val="24"/>
        </w:rPr>
        <w:t>probationary period</w:t>
      </w:r>
      <w:r w:rsidR="009939E1">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see </w:t>
      </w:r>
      <w:r w:rsidR="009939E1">
        <w:rPr>
          <w:rFonts w:ascii="Times New Roman" w:hAnsi="Times New Roman" w:cs="Times New Roman"/>
          <w:sz w:val="24"/>
          <w:szCs w:val="24"/>
        </w:rPr>
        <w:t>Paragraph 5.5.1.</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B677A8" w:rsidRPr="00B677A8">
        <w:rPr>
          <w:rFonts w:ascii="Times New Roman" w:hAnsi="Times New Roman" w:cs="Times New Roman"/>
          <w:b/>
          <w:spacing w:val="-1"/>
          <w:sz w:val="24"/>
          <w:szCs w:val="24"/>
        </w:rPr>
        <w:t>3.3.4</w:t>
      </w:r>
      <w:r w:rsidR="00AB00BB">
        <w:rPr>
          <w:rFonts w:ascii="Times New Roman" w:hAnsi="Times New Roman" w:cs="Times New Roman"/>
          <w:b/>
          <w:spacing w:val="-1"/>
          <w:sz w:val="24"/>
          <w:szCs w:val="24"/>
        </w:rPr>
        <w:t>.</w:t>
      </w:r>
      <w:r w:rsidR="00531E84" w:rsidRPr="00B677A8">
        <w:rPr>
          <w:rFonts w:ascii="Times New Roman" w:hAnsi="Times New Roman" w:cs="Times New Roman"/>
          <w:b/>
          <w:spacing w:val="-1"/>
          <w:sz w:val="24"/>
          <w:szCs w:val="24"/>
        </w:rPr>
        <w:t xml:space="preserve"> </w:t>
      </w:r>
      <w:r w:rsidR="00084B0C">
        <w:rPr>
          <w:rFonts w:ascii="Times New Roman" w:hAnsi="Times New Roman" w:cs="Times New Roman"/>
          <w:b/>
          <w:sz w:val="24"/>
          <w:szCs w:val="24"/>
        </w:rPr>
        <w:t>Instructor.</w:t>
      </w:r>
      <w:r w:rsidR="006A69CC" w:rsidRPr="006B6466">
        <w:rPr>
          <w:rFonts w:ascii="Times New Roman" w:hAnsi="Times New Roman" w:cs="Times New Roman"/>
          <w:sz w:val="24"/>
          <w:szCs w:val="24"/>
        </w:rPr>
        <w:t xml:space="preserve"> Appointments at the rank of Instructor should normally only</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be made when the offered appointment is that of Assistant Professor but the appointee</w:t>
      </w:r>
      <w:r w:rsidR="00A178BD" w:rsidRPr="006B6466">
        <w:rPr>
          <w:rFonts w:ascii="Times New Roman" w:hAnsi="Times New Roman" w:cs="Times New Roman"/>
          <w:sz w:val="24"/>
          <w:szCs w:val="24"/>
        </w:rPr>
        <w:t xml:space="preserve"> has not completed the requirement of an earned doctorate degree at the onset of the appointment.  Normally appointments at the rank of Instructor will not exceed one year.</w:t>
      </w:r>
    </w:p>
    <w:p w:rsidR="0095408E" w:rsidRPr="006B6466" w:rsidRDefault="0095408E" w:rsidP="003062AF">
      <w:pPr>
        <w:rPr>
          <w:rFonts w:ascii="Times New Roman" w:hAnsi="Times New Roman" w:cs="Times New Roman"/>
          <w:sz w:val="24"/>
          <w:szCs w:val="24"/>
        </w:rPr>
      </w:pPr>
    </w:p>
    <w:p w:rsidR="00AB00BB" w:rsidRDefault="00AB00BB" w:rsidP="003062AF">
      <w:pPr>
        <w:rPr>
          <w:ins w:id="149" w:author="Fickus, Matthew C Civ USAF AETC AFIT/ENC" w:date="2016-12-11T11:49:00Z"/>
          <w:rFonts w:ascii="Times New Roman" w:hAnsi="Times New Roman" w:cs="Times New Roman"/>
          <w:sz w:val="24"/>
          <w:szCs w:val="24"/>
        </w:rPr>
      </w:pPr>
      <w:ins w:id="150" w:author="Fickus, Matthew C Civ USAF AETC AFIT/ENC" w:date="2016-12-11T11:46:00Z">
        <w:r w:rsidRPr="00AB00BB">
          <w:rPr>
            <w:rFonts w:ascii="Times New Roman" w:hAnsi="Times New Roman" w:cs="Times New Roman"/>
            <w:b/>
            <w:sz w:val="24"/>
            <w:szCs w:val="24"/>
          </w:rPr>
          <w:t>3.4</w:t>
        </w:r>
      </w:ins>
      <w:ins w:id="151" w:author="Fickus, Matthew C Civ USAF AETC AFIT/ENC" w:date="2016-12-11T11:51:00Z">
        <w:r>
          <w:rPr>
            <w:rFonts w:ascii="Times New Roman" w:hAnsi="Times New Roman" w:cs="Times New Roman"/>
            <w:b/>
            <w:sz w:val="24"/>
            <w:szCs w:val="24"/>
          </w:rPr>
          <w:t>.</w:t>
        </w:r>
      </w:ins>
      <w:ins w:id="152" w:author="Fickus, Matthew C Civ USAF AETC AFIT/ENC" w:date="2016-12-11T11:46:00Z">
        <w:r w:rsidRPr="00AB00BB">
          <w:rPr>
            <w:rFonts w:ascii="Times New Roman" w:hAnsi="Times New Roman" w:cs="Times New Roman"/>
            <w:b/>
            <w:sz w:val="24"/>
            <w:szCs w:val="24"/>
          </w:rPr>
          <w:t xml:space="preserve"> Aca</w:t>
        </w:r>
        <w:r w:rsidR="00084B0C">
          <w:rPr>
            <w:rFonts w:ascii="Times New Roman" w:hAnsi="Times New Roman" w:cs="Times New Roman"/>
            <w:b/>
            <w:sz w:val="24"/>
            <w:szCs w:val="24"/>
          </w:rPr>
          <w:t>demic Titles</w:t>
        </w:r>
      </w:ins>
      <w:ins w:id="153" w:author="Fickus, Matthew C Civ USAF AETC AFIT/ENC" w:date="2016-12-11T12:11:00Z">
        <w:r w:rsidR="00084B0C">
          <w:rPr>
            <w:rFonts w:ascii="Times New Roman" w:hAnsi="Times New Roman" w:cs="Times New Roman"/>
            <w:b/>
            <w:sz w:val="24"/>
            <w:szCs w:val="24"/>
          </w:rPr>
          <w:t>.</w:t>
        </w:r>
      </w:ins>
      <w:ins w:id="154" w:author="Fickus, Matthew C Civ USAF AETC AFIT/ENC" w:date="2016-12-11T11:46:00Z">
        <w:r>
          <w:rPr>
            <w:rFonts w:ascii="Times New Roman" w:hAnsi="Times New Roman" w:cs="Times New Roman"/>
            <w:sz w:val="24"/>
            <w:szCs w:val="24"/>
          </w:rPr>
          <w:t xml:space="preserve"> </w:t>
        </w:r>
      </w:ins>
      <w:ins w:id="155" w:author="Fickus, Matthew C Civ USAF AETC AFIT/ENC" w:date="2016-12-11T11:48:00Z">
        <w:r>
          <w:rPr>
            <w:rFonts w:ascii="Times New Roman" w:hAnsi="Times New Roman" w:cs="Times New Roman"/>
            <w:sz w:val="24"/>
            <w:szCs w:val="24"/>
          </w:rPr>
          <w:t xml:space="preserve">The academic titles granted </w:t>
        </w:r>
      </w:ins>
      <w:ins w:id="156" w:author="Fickus, Matthew C Civ USAF AETC AFIT/ENC" w:date="2016-12-11T11:49:00Z">
        <w:r>
          <w:rPr>
            <w:rFonts w:ascii="Times New Roman" w:hAnsi="Times New Roman" w:cs="Times New Roman"/>
            <w:sz w:val="24"/>
            <w:szCs w:val="24"/>
          </w:rPr>
          <w:t>by the School are outlined below.</w:t>
        </w:r>
      </w:ins>
    </w:p>
    <w:p w:rsidR="00AB00BB" w:rsidRDefault="00AB00BB" w:rsidP="003062AF">
      <w:pPr>
        <w:rPr>
          <w:ins w:id="157" w:author="Fickus, Matthew C Civ USAF AETC AFIT/ENC" w:date="2016-12-11T11:49:00Z"/>
          <w:rFonts w:ascii="Times New Roman" w:hAnsi="Times New Roman" w:cs="Times New Roman"/>
          <w:sz w:val="24"/>
          <w:szCs w:val="24"/>
        </w:rPr>
      </w:pPr>
    </w:p>
    <w:p w:rsidR="00BF48D7" w:rsidRDefault="00C523DC" w:rsidP="003062AF">
      <w:pPr>
        <w:rPr>
          <w:ins w:id="158" w:author="Fickus, Matthew C Civ USAF AETC AFIT/ENC" w:date="2016-12-11T11:52:00Z"/>
          <w:rFonts w:ascii="Times New Roman" w:hAnsi="Times New Roman" w:cs="Times New Roman"/>
          <w:sz w:val="24"/>
          <w:szCs w:val="24"/>
        </w:rPr>
      </w:pPr>
      <w:r>
        <w:rPr>
          <w:rFonts w:ascii="Times New Roman" w:hAnsi="Times New Roman" w:cs="Times New Roman"/>
          <w:b/>
          <w:sz w:val="24"/>
          <w:szCs w:val="24"/>
        </w:rPr>
        <w:tab/>
      </w:r>
      <w:ins w:id="159" w:author="Fickus, Matthew C Civ USAF AETC AFIT/ENC" w:date="2016-12-11T11:50:00Z">
        <w:r w:rsidR="00AB00BB" w:rsidRPr="00AB00BB">
          <w:rPr>
            <w:rFonts w:ascii="Times New Roman" w:hAnsi="Times New Roman" w:cs="Times New Roman"/>
            <w:b/>
            <w:sz w:val="24"/>
            <w:szCs w:val="24"/>
          </w:rPr>
          <w:t>3.4.1.</w:t>
        </w:r>
      </w:ins>
      <w:ins w:id="160" w:author="Fickus, Matthew C Civ USAF AETC AFIT/ENC" w:date="2016-12-11T11:51:00Z">
        <w:r w:rsidR="00AB00BB" w:rsidRPr="00AB00BB">
          <w:rPr>
            <w:rFonts w:ascii="Times New Roman" w:hAnsi="Times New Roman" w:cs="Times New Roman"/>
            <w:b/>
            <w:sz w:val="24"/>
            <w:szCs w:val="24"/>
          </w:rPr>
          <w:t xml:space="preserve"> Academic Titles for Regular Faculty</w:t>
        </w:r>
      </w:ins>
      <w:ins w:id="161" w:author="Fickus, Matthew C Civ USAF AETC AFIT/ENC" w:date="2016-12-11T12:11:00Z">
        <w:r w:rsidR="00084B0C">
          <w:rPr>
            <w:rFonts w:ascii="Times New Roman" w:hAnsi="Times New Roman" w:cs="Times New Roman"/>
            <w:b/>
            <w:sz w:val="24"/>
            <w:szCs w:val="24"/>
          </w:rPr>
          <w:t>.</w:t>
        </w:r>
      </w:ins>
      <w:ins w:id="162" w:author="Fickus, Matthew C Civ USAF AETC AFIT/ENC" w:date="2016-12-11T11:47:00Z">
        <w:r w:rsidR="00AB00BB">
          <w:rPr>
            <w:rFonts w:ascii="Times New Roman" w:hAnsi="Times New Roman" w:cs="Times New Roman"/>
            <w:sz w:val="24"/>
            <w:szCs w:val="24"/>
          </w:rPr>
          <w:t xml:space="preserve"> </w:t>
        </w:r>
      </w:ins>
      <w:ins w:id="163" w:author="Fickus, Matthew C Civ USAF AETC AFIT/ENC" w:date="2016-12-04T13:10:00Z">
        <w:r w:rsidR="003C7A12" w:rsidRPr="006B6466">
          <w:rPr>
            <w:rFonts w:ascii="Times New Roman" w:hAnsi="Times New Roman" w:cs="Times New Roman"/>
            <w:sz w:val="24"/>
            <w:szCs w:val="24"/>
          </w:rPr>
          <w:t>Ten</w:t>
        </w:r>
        <w:r w:rsidR="0098658E" w:rsidRPr="006B6466">
          <w:rPr>
            <w:rFonts w:ascii="Times New Roman" w:hAnsi="Times New Roman" w:cs="Times New Roman"/>
            <w:sz w:val="24"/>
            <w:szCs w:val="24"/>
          </w:rPr>
          <w:t xml:space="preserve">ured and tenure-track </w:t>
        </w:r>
      </w:ins>
      <w:ins w:id="164" w:author="Fickus, Matthew C Civ USAF AETC AFIT/ENC" w:date="2016-12-10T11:32:00Z">
        <w:r w:rsidR="0098658E" w:rsidRPr="006B6466">
          <w:rPr>
            <w:rFonts w:ascii="Times New Roman" w:hAnsi="Times New Roman" w:cs="Times New Roman"/>
            <w:sz w:val="24"/>
            <w:szCs w:val="24"/>
          </w:rPr>
          <w:t>faculty</w:t>
        </w:r>
      </w:ins>
      <w:ins w:id="165" w:author="Fickus, Matthew C Civ USAF AETC AFIT/ENC" w:date="2016-12-04T13:10:00Z">
        <w:r w:rsidR="003C7A12" w:rsidRPr="006B6466">
          <w:rPr>
            <w:rFonts w:ascii="Times New Roman" w:hAnsi="Times New Roman" w:cs="Times New Roman"/>
            <w:sz w:val="24"/>
            <w:szCs w:val="24"/>
          </w:rPr>
          <w:t xml:space="preserve"> in the Scho</w:t>
        </w:r>
        <w:r w:rsidR="005A7261">
          <w:rPr>
            <w:rFonts w:ascii="Times New Roman" w:hAnsi="Times New Roman" w:cs="Times New Roman"/>
            <w:sz w:val="24"/>
            <w:szCs w:val="24"/>
          </w:rPr>
          <w:t xml:space="preserve">ol receive the </w:t>
        </w:r>
      </w:ins>
      <w:ins w:id="166" w:author="Fickus, Matthew C Civ USAF AETC AFIT/ENC" w:date="2016-12-11T22:26:00Z">
        <w:r w:rsidR="005A7261">
          <w:rPr>
            <w:rFonts w:ascii="Times New Roman" w:hAnsi="Times New Roman" w:cs="Times New Roman"/>
            <w:sz w:val="24"/>
            <w:szCs w:val="24"/>
          </w:rPr>
          <w:t>regular</w:t>
        </w:r>
      </w:ins>
      <w:ins w:id="167" w:author="Fickus, Matthew C Civ USAF AETC AFIT/ENC" w:date="2016-12-04T13:10:00Z">
        <w:r w:rsidR="003C7A12" w:rsidRPr="006B6466">
          <w:rPr>
            <w:rFonts w:ascii="Times New Roman" w:hAnsi="Times New Roman" w:cs="Times New Roman"/>
            <w:sz w:val="24"/>
            <w:szCs w:val="24"/>
          </w:rPr>
          <w:t xml:space="preserve"> </w:t>
        </w:r>
      </w:ins>
      <w:ins w:id="168" w:author="Fickus, Matthew C Civ USAF AETC AFIT/ENC" w:date="2016-12-04T13:11:00Z">
        <w:r w:rsidR="003C7A12" w:rsidRPr="006B6466">
          <w:rPr>
            <w:rFonts w:ascii="Times New Roman" w:hAnsi="Times New Roman" w:cs="Times New Roman"/>
            <w:sz w:val="24"/>
            <w:szCs w:val="24"/>
          </w:rPr>
          <w:t>academic title associated with their academic rank</w:t>
        </w:r>
        <w:r w:rsidR="00633A6C" w:rsidRPr="006B6466">
          <w:rPr>
            <w:rFonts w:ascii="Times New Roman" w:hAnsi="Times New Roman" w:cs="Times New Roman"/>
            <w:sz w:val="24"/>
            <w:szCs w:val="24"/>
          </w:rPr>
          <w:t xml:space="preserve">, e.g. a </w:t>
        </w:r>
      </w:ins>
      <w:ins w:id="169" w:author="Fickus, Matthew C Civ USAF AETC AFIT/ENC" w:date="2016-12-04T13:12:00Z">
        <w:r w:rsidR="00633A6C" w:rsidRPr="006B6466">
          <w:rPr>
            <w:rFonts w:ascii="Times New Roman" w:hAnsi="Times New Roman" w:cs="Times New Roman"/>
            <w:sz w:val="24"/>
            <w:szCs w:val="24"/>
          </w:rPr>
          <w:t xml:space="preserve">tenured or tenure-track </w:t>
        </w:r>
      </w:ins>
      <w:ins w:id="170" w:author="Fickus, Matthew C Civ USAF AETC AFIT/ENC" w:date="2016-12-04T13:11:00Z">
        <w:r w:rsidR="00633A6C" w:rsidRPr="006B6466">
          <w:rPr>
            <w:rFonts w:ascii="Times New Roman" w:hAnsi="Times New Roman" w:cs="Times New Roman"/>
            <w:sz w:val="24"/>
            <w:szCs w:val="24"/>
          </w:rPr>
          <w:t xml:space="preserve">faculty member who specializes in </w:t>
        </w:r>
      </w:ins>
      <w:ins w:id="171" w:author="Fickus, Matthew C Civ USAF AETC AFIT/ENC" w:date="2016-12-04T13:12:00Z">
        <w:r w:rsidR="00633A6C" w:rsidRPr="006B6466">
          <w:rPr>
            <w:rFonts w:ascii="Times New Roman" w:hAnsi="Times New Roman" w:cs="Times New Roman"/>
            <w:sz w:val="24"/>
            <w:szCs w:val="24"/>
          </w:rPr>
          <w:t>mathematic</w:t>
        </w:r>
        <w:r w:rsidR="000F7274" w:rsidRPr="006B6466">
          <w:rPr>
            <w:rFonts w:ascii="Times New Roman" w:hAnsi="Times New Roman" w:cs="Times New Roman"/>
            <w:sz w:val="24"/>
            <w:szCs w:val="24"/>
          </w:rPr>
          <w:t xml:space="preserve">s and has the academic rank of </w:t>
        </w:r>
      </w:ins>
      <w:ins w:id="172" w:author="Fickus, Matthew C Civ USAF AETC AFIT/ENC" w:date="2016-12-04T13:22:00Z">
        <w:r w:rsidR="000F7274" w:rsidRPr="006B6466">
          <w:rPr>
            <w:rFonts w:ascii="Times New Roman" w:hAnsi="Times New Roman" w:cs="Times New Roman"/>
            <w:sz w:val="24"/>
            <w:szCs w:val="24"/>
          </w:rPr>
          <w:t>A</w:t>
        </w:r>
      </w:ins>
      <w:ins w:id="173" w:author="Fickus, Matthew C Civ USAF AETC AFIT/ENC" w:date="2016-12-04T13:12:00Z">
        <w:r w:rsidR="000F7274" w:rsidRPr="006B6466">
          <w:rPr>
            <w:rFonts w:ascii="Times New Roman" w:hAnsi="Times New Roman" w:cs="Times New Roman"/>
            <w:sz w:val="24"/>
            <w:szCs w:val="24"/>
          </w:rPr>
          <w:t xml:space="preserve">ssociate </w:t>
        </w:r>
      </w:ins>
      <w:ins w:id="174" w:author="Fickus, Matthew C Civ USAF AETC AFIT/ENC" w:date="2016-12-04T13:22:00Z">
        <w:r w:rsidR="000F7274" w:rsidRPr="006B6466">
          <w:rPr>
            <w:rFonts w:ascii="Times New Roman" w:hAnsi="Times New Roman" w:cs="Times New Roman"/>
            <w:sz w:val="24"/>
            <w:szCs w:val="24"/>
          </w:rPr>
          <w:t>P</w:t>
        </w:r>
      </w:ins>
      <w:ins w:id="175" w:author="Fickus, Matthew C Civ USAF AETC AFIT/ENC" w:date="2016-12-04T13:12:00Z">
        <w:r w:rsidR="00633A6C" w:rsidRPr="006B6466">
          <w:rPr>
            <w:rFonts w:ascii="Times New Roman" w:hAnsi="Times New Roman" w:cs="Times New Roman"/>
            <w:sz w:val="24"/>
            <w:szCs w:val="24"/>
          </w:rPr>
          <w:t>rofessor has the academic title of “</w:t>
        </w:r>
      </w:ins>
      <w:ins w:id="176" w:author="Fickus, Matthew C Civ USAF AETC AFIT/ENC" w:date="2016-12-04T13:13:00Z">
        <w:r w:rsidR="00633A6C" w:rsidRPr="006B6466">
          <w:rPr>
            <w:rFonts w:ascii="Times New Roman" w:hAnsi="Times New Roman" w:cs="Times New Roman"/>
            <w:sz w:val="24"/>
            <w:szCs w:val="24"/>
          </w:rPr>
          <w:t>Associate Professor of Mathematics.”</w:t>
        </w:r>
      </w:ins>
    </w:p>
    <w:p w:rsidR="00BF48D7" w:rsidRDefault="00BF48D7" w:rsidP="003062AF">
      <w:pPr>
        <w:rPr>
          <w:ins w:id="177" w:author="Fickus, Matthew C Civ USAF AETC AFIT/ENC" w:date="2016-12-11T11:52:00Z"/>
          <w:rFonts w:ascii="Times New Roman" w:hAnsi="Times New Roman" w:cs="Times New Roman"/>
          <w:sz w:val="24"/>
          <w:szCs w:val="24"/>
        </w:rPr>
      </w:pPr>
    </w:p>
    <w:p w:rsidR="00BF48D7" w:rsidRDefault="00C523DC" w:rsidP="003062AF">
      <w:pPr>
        <w:rPr>
          <w:ins w:id="178" w:author="Fickus, Matthew C Civ USAF AETC AFIT/ENC" w:date="2016-12-11T12:01:00Z"/>
          <w:rFonts w:ascii="Times New Roman" w:hAnsi="Times New Roman" w:cs="Times New Roman"/>
          <w:sz w:val="24"/>
          <w:szCs w:val="24"/>
        </w:rPr>
      </w:pPr>
      <w:r>
        <w:rPr>
          <w:rFonts w:ascii="Times New Roman" w:hAnsi="Times New Roman" w:cs="Times New Roman"/>
          <w:b/>
          <w:sz w:val="24"/>
          <w:szCs w:val="24"/>
        </w:rPr>
        <w:tab/>
      </w:r>
      <w:ins w:id="179" w:author="Fickus, Matthew C Civ USAF AETC AFIT/ENC" w:date="2016-12-11T11:55:00Z">
        <w:r w:rsidR="00BF48D7" w:rsidRPr="00BF48D7">
          <w:rPr>
            <w:rFonts w:ascii="Times New Roman" w:hAnsi="Times New Roman" w:cs="Times New Roman"/>
            <w:b/>
            <w:sz w:val="24"/>
            <w:szCs w:val="24"/>
          </w:rPr>
          <w:t xml:space="preserve">3.4.2. </w:t>
        </w:r>
      </w:ins>
      <w:ins w:id="180" w:author="Fickus, Matthew C Civ USAF AETC AFIT/ENC" w:date="2016-12-10T11:18:00Z">
        <w:r w:rsidR="00435AB3" w:rsidRPr="00BF48D7">
          <w:rPr>
            <w:rFonts w:ascii="Times New Roman" w:hAnsi="Times New Roman" w:cs="Times New Roman"/>
            <w:b/>
            <w:sz w:val="24"/>
            <w:szCs w:val="24"/>
          </w:rPr>
          <w:t>Academ</w:t>
        </w:r>
        <w:r w:rsidR="00084B0C">
          <w:rPr>
            <w:rFonts w:ascii="Times New Roman" w:hAnsi="Times New Roman" w:cs="Times New Roman"/>
            <w:b/>
            <w:sz w:val="24"/>
            <w:szCs w:val="24"/>
          </w:rPr>
          <w:t>ic Titles for Special Faculty</w:t>
        </w:r>
      </w:ins>
      <w:ins w:id="181" w:author="Fickus, Matthew C Civ USAF AETC AFIT/ENC" w:date="2016-12-11T12:11:00Z">
        <w:r w:rsidR="00084B0C">
          <w:rPr>
            <w:rFonts w:ascii="Times New Roman" w:hAnsi="Times New Roman" w:cs="Times New Roman"/>
            <w:b/>
            <w:sz w:val="24"/>
            <w:szCs w:val="24"/>
          </w:rPr>
          <w:t>.</w:t>
        </w:r>
      </w:ins>
      <w:ins w:id="182" w:author="Fickus, Matthew C Civ USAF AETC AFIT/ENC" w:date="2016-12-11T11:55:00Z">
        <w:r w:rsidR="00BF48D7">
          <w:rPr>
            <w:rFonts w:ascii="Times New Roman" w:hAnsi="Times New Roman" w:cs="Times New Roman"/>
            <w:sz w:val="24"/>
            <w:szCs w:val="24"/>
          </w:rPr>
          <w:t xml:space="preserve"> </w:t>
        </w:r>
      </w:ins>
      <w:ins w:id="183" w:author="Fickus, Matthew C Civ USAF AETC AFIT/ENC" w:date="2016-12-10T11:33:00Z">
        <w:r w:rsidR="0098658E" w:rsidRPr="006B6466">
          <w:rPr>
            <w:rFonts w:ascii="Times New Roman" w:hAnsi="Times New Roman" w:cs="Times New Roman"/>
            <w:sz w:val="24"/>
            <w:szCs w:val="24"/>
          </w:rPr>
          <w:t xml:space="preserve">The academic titles for faculty </w:t>
        </w:r>
      </w:ins>
      <w:ins w:id="184" w:author="Fickus, Matthew C Civ USAF AETC AFIT/ENC" w:date="2016-12-10T12:32:00Z">
        <w:r w:rsidR="002563EE" w:rsidRPr="006B6466">
          <w:rPr>
            <w:rFonts w:ascii="Times New Roman" w:hAnsi="Times New Roman" w:cs="Times New Roman"/>
            <w:sz w:val="24"/>
            <w:szCs w:val="24"/>
          </w:rPr>
          <w:t xml:space="preserve">members </w:t>
        </w:r>
      </w:ins>
      <w:ins w:id="185" w:author="Fickus, Matthew C Civ USAF AETC AFIT/ENC" w:date="2016-12-10T11:33:00Z">
        <w:r w:rsidR="0098658E" w:rsidRPr="006B6466">
          <w:rPr>
            <w:rFonts w:ascii="Times New Roman" w:hAnsi="Times New Roman" w:cs="Times New Roman"/>
            <w:sz w:val="24"/>
            <w:szCs w:val="24"/>
          </w:rPr>
          <w:t>that are neithe</w:t>
        </w:r>
      </w:ins>
      <w:ins w:id="186" w:author="Fickus, Matthew C Civ USAF AETC AFIT/ENC" w:date="2016-12-10T11:38:00Z">
        <w:r w:rsidR="0098658E" w:rsidRPr="006B6466">
          <w:rPr>
            <w:rFonts w:ascii="Times New Roman" w:hAnsi="Times New Roman" w:cs="Times New Roman"/>
            <w:sz w:val="24"/>
            <w:szCs w:val="24"/>
          </w:rPr>
          <w:t xml:space="preserve">r </w:t>
        </w:r>
      </w:ins>
      <w:ins w:id="187" w:author="Fickus, Matthew C Civ USAF AETC AFIT/ENC" w:date="2016-12-10T11:33:00Z">
        <w:r w:rsidR="0098658E" w:rsidRPr="006B6466">
          <w:rPr>
            <w:rFonts w:ascii="Times New Roman" w:hAnsi="Times New Roman" w:cs="Times New Roman"/>
            <w:sz w:val="24"/>
            <w:szCs w:val="24"/>
          </w:rPr>
          <w:t xml:space="preserve">tenured nor tenure-track </w:t>
        </w:r>
      </w:ins>
      <w:ins w:id="188" w:author="Fickus, Matthew C Civ USAF AETC AFIT/ENC" w:date="2016-12-10T11:37:00Z">
        <w:r w:rsidR="0098658E" w:rsidRPr="006B6466">
          <w:rPr>
            <w:rFonts w:ascii="Times New Roman" w:hAnsi="Times New Roman" w:cs="Times New Roman"/>
            <w:sz w:val="24"/>
            <w:szCs w:val="24"/>
          </w:rPr>
          <w:t>must</w:t>
        </w:r>
      </w:ins>
      <w:ins w:id="189" w:author="Fickus, Matthew C Civ USAF AETC AFIT/ENC" w:date="2016-12-10T11:39:00Z">
        <w:r w:rsidR="0098658E" w:rsidRPr="006B6466">
          <w:rPr>
            <w:rFonts w:ascii="Times New Roman" w:hAnsi="Times New Roman" w:cs="Times New Roman"/>
            <w:sz w:val="24"/>
            <w:szCs w:val="24"/>
          </w:rPr>
          <w:t xml:space="preserve"> </w:t>
        </w:r>
      </w:ins>
      <w:ins w:id="190" w:author="Fickus, Matthew C Civ USAF AETC AFIT/ENC" w:date="2016-12-10T11:37:00Z">
        <w:r w:rsidR="0098658E" w:rsidRPr="006B6466">
          <w:rPr>
            <w:rFonts w:ascii="Times New Roman" w:hAnsi="Times New Roman" w:cs="Times New Roman"/>
            <w:sz w:val="24"/>
            <w:szCs w:val="24"/>
          </w:rPr>
          <w:t xml:space="preserve">include one of the qualifiers of </w:t>
        </w:r>
      </w:ins>
      <w:ins w:id="191" w:author="Fickus, Matthew C Civ USAF AETC AFIT/ENC" w:date="2016-12-10T11:39:00Z">
        <w:r w:rsidR="0098658E" w:rsidRPr="006B6466">
          <w:rPr>
            <w:rFonts w:ascii="Times New Roman" w:hAnsi="Times New Roman" w:cs="Times New Roman"/>
            <w:sz w:val="24"/>
            <w:szCs w:val="24"/>
          </w:rPr>
          <w:t>Non-Tenure-Track,</w:t>
        </w:r>
      </w:ins>
      <w:ins w:id="192" w:author="Fickus, Matthew C Civ USAF AETC AFIT/ENC" w:date="2016-12-10T11:40:00Z">
        <w:r w:rsidR="0098658E" w:rsidRPr="006B6466">
          <w:rPr>
            <w:rFonts w:ascii="Times New Roman" w:hAnsi="Times New Roman" w:cs="Times New Roman"/>
            <w:sz w:val="24"/>
            <w:szCs w:val="24"/>
          </w:rPr>
          <w:t xml:space="preserve"> Research, Teaching, </w:t>
        </w:r>
      </w:ins>
      <w:ins w:id="193" w:author="Fickus, Matthew C Civ USAF AETC AFIT/ENC" w:date="2016-12-10T12:00:00Z">
        <w:r w:rsidR="005039D2" w:rsidRPr="006B6466">
          <w:rPr>
            <w:rFonts w:ascii="Times New Roman" w:hAnsi="Times New Roman" w:cs="Times New Roman"/>
            <w:sz w:val="24"/>
            <w:szCs w:val="24"/>
          </w:rPr>
          <w:t xml:space="preserve">of Practice, </w:t>
        </w:r>
      </w:ins>
      <w:ins w:id="194" w:author="Fickus, Matthew C Civ USAF AETC AFIT/ENC" w:date="2016-12-10T11:37:00Z">
        <w:r w:rsidR="00EA2E7D">
          <w:rPr>
            <w:rFonts w:ascii="Times New Roman" w:hAnsi="Times New Roman" w:cs="Times New Roman"/>
            <w:sz w:val="24"/>
            <w:szCs w:val="24"/>
          </w:rPr>
          <w:t>Adjunct,</w:t>
        </w:r>
      </w:ins>
      <w:ins w:id="195" w:author="Fickus, Matthew C Civ USAF AETC AFIT/ENC" w:date="2017-06-07T13:09:00Z">
        <w:r w:rsidR="002C239C">
          <w:rPr>
            <w:rFonts w:ascii="Times New Roman" w:hAnsi="Times New Roman" w:cs="Times New Roman"/>
            <w:sz w:val="24"/>
            <w:szCs w:val="24"/>
          </w:rPr>
          <w:t xml:space="preserve"> </w:t>
        </w:r>
      </w:ins>
      <w:ins w:id="196" w:author="Fickus, Matthew C Civ USAF AETC AFIT/ENC" w:date="2016-12-10T14:00:00Z">
        <w:r w:rsidR="0058530C" w:rsidRPr="006B6466">
          <w:rPr>
            <w:rFonts w:ascii="Times New Roman" w:hAnsi="Times New Roman" w:cs="Times New Roman"/>
            <w:sz w:val="24"/>
            <w:szCs w:val="24"/>
          </w:rPr>
          <w:t xml:space="preserve">Visiting or </w:t>
        </w:r>
      </w:ins>
      <w:ins w:id="197" w:author="Fickus, Matthew C Civ USAF AETC AFIT/ENC" w:date="2016-12-10T11:37:00Z">
        <w:r w:rsidR="0098658E" w:rsidRPr="006B6466">
          <w:rPr>
            <w:rFonts w:ascii="Times New Roman" w:hAnsi="Times New Roman" w:cs="Times New Roman"/>
            <w:sz w:val="24"/>
            <w:szCs w:val="24"/>
          </w:rPr>
          <w:t>Emeritus</w:t>
        </w:r>
      </w:ins>
      <w:ins w:id="198" w:author="Fickus, Matthew C Civ USAF AETC AFIT/ENC" w:date="2016-12-10T12:00:00Z">
        <w:r w:rsidR="005039D2" w:rsidRPr="006B6466">
          <w:rPr>
            <w:rFonts w:ascii="Times New Roman" w:hAnsi="Times New Roman" w:cs="Times New Roman"/>
            <w:sz w:val="24"/>
            <w:szCs w:val="24"/>
          </w:rPr>
          <w:t>.</w:t>
        </w:r>
      </w:ins>
      <w:ins w:id="199" w:author="Fickus, Matthew C Civ USAF AETC AFIT/ENC" w:date="2016-12-10T11:40:00Z">
        <w:r w:rsidR="0098658E" w:rsidRPr="006B6466">
          <w:rPr>
            <w:rFonts w:ascii="Times New Roman" w:hAnsi="Times New Roman" w:cs="Times New Roman"/>
            <w:sz w:val="24"/>
            <w:szCs w:val="24"/>
          </w:rPr>
          <w:t xml:space="preserve">  </w:t>
        </w:r>
      </w:ins>
      <w:ins w:id="200" w:author="Fickus, Matthew C Civ USAF AETC AFIT/ENC" w:date="2016-12-10T11:42:00Z">
        <w:r w:rsidR="003112B5" w:rsidRPr="006B6466">
          <w:rPr>
            <w:rFonts w:ascii="Times New Roman" w:hAnsi="Times New Roman" w:cs="Times New Roman"/>
            <w:sz w:val="24"/>
            <w:szCs w:val="24"/>
          </w:rPr>
          <w:t xml:space="preserve">The academic rank </w:t>
        </w:r>
      </w:ins>
      <w:ins w:id="201" w:author="Fickus, Matthew C Civ USAF AETC AFIT/ENC" w:date="2016-12-10T11:44:00Z">
        <w:r w:rsidR="003112B5" w:rsidRPr="006B6466">
          <w:rPr>
            <w:rFonts w:ascii="Times New Roman" w:hAnsi="Times New Roman" w:cs="Times New Roman"/>
            <w:sz w:val="24"/>
            <w:szCs w:val="24"/>
          </w:rPr>
          <w:t>of the faculty member is reflected in the</w:t>
        </w:r>
      </w:ins>
      <w:ins w:id="202" w:author="Fickus, Matthew C Civ USAF AETC AFIT/ENC" w:date="2016-12-10T11:50:00Z">
        <w:r w:rsidR="003112B5" w:rsidRPr="006B6466">
          <w:rPr>
            <w:rFonts w:ascii="Times New Roman" w:hAnsi="Times New Roman" w:cs="Times New Roman"/>
            <w:sz w:val="24"/>
            <w:szCs w:val="24"/>
          </w:rPr>
          <w:t>ir</w:t>
        </w:r>
      </w:ins>
      <w:ins w:id="203" w:author="Fickus, Matthew C Civ USAF AETC AFIT/ENC" w:date="2016-12-10T11:44:00Z">
        <w:r w:rsidR="003112B5" w:rsidRPr="006B6466">
          <w:rPr>
            <w:rFonts w:ascii="Times New Roman" w:hAnsi="Times New Roman" w:cs="Times New Roman"/>
            <w:sz w:val="24"/>
            <w:szCs w:val="24"/>
          </w:rPr>
          <w:t xml:space="preserve"> </w:t>
        </w:r>
      </w:ins>
      <w:ins w:id="204" w:author="Fickus, Matthew C Civ USAF AETC AFIT/ENC" w:date="2016-12-10T11:46:00Z">
        <w:r w:rsidR="003112B5" w:rsidRPr="006B6466">
          <w:rPr>
            <w:rFonts w:ascii="Times New Roman" w:hAnsi="Times New Roman" w:cs="Times New Roman"/>
            <w:sz w:val="24"/>
            <w:szCs w:val="24"/>
          </w:rPr>
          <w:t>academic title.  For example,</w:t>
        </w:r>
      </w:ins>
      <w:ins w:id="205" w:author="Fickus, Matthew C Civ USAF AETC AFIT/ENC" w:date="2016-12-10T11:44:00Z">
        <w:r w:rsidR="003112B5" w:rsidRPr="006B6466">
          <w:rPr>
            <w:rFonts w:ascii="Times New Roman" w:hAnsi="Times New Roman" w:cs="Times New Roman"/>
            <w:sz w:val="24"/>
            <w:szCs w:val="24"/>
          </w:rPr>
          <w:t xml:space="preserve"> a visiting mathematician who is awarded the academic rank of </w:t>
        </w:r>
      </w:ins>
      <w:ins w:id="206" w:author="Fickus, Matthew C Civ USAF AETC AFIT/ENC" w:date="2016-12-10T11:45:00Z">
        <w:r w:rsidR="003112B5" w:rsidRPr="006B6466">
          <w:rPr>
            <w:rFonts w:ascii="Times New Roman" w:hAnsi="Times New Roman" w:cs="Times New Roman"/>
            <w:sz w:val="24"/>
            <w:szCs w:val="24"/>
          </w:rPr>
          <w:t>Associate Professor</w:t>
        </w:r>
      </w:ins>
      <w:ins w:id="207" w:author="Fickus, Matthew C Civ USAF AETC AFIT/ENC" w:date="2016-12-10T11:46:00Z">
        <w:r w:rsidR="003112B5" w:rsidRPr="006B6466">
          <w:rPr>
            <w:rFonts w:ascii="Times New Roman" w:hAnsi="Times New Roman" w:cs="Times New Roman"/>
            <w:sz w:val="24"/>
            <w:szCs w:val="24"/>
          </w:rPr>
          <w:t xml:space="preserve"> in the School</w:t>
        </w:r>
      </w:ins>
      <w:ins w:id="208" w:author="Fickus, Matthew C Civ USAF AETC AFIT/ENC" w:date="2016-12-10T11:45:00Z">
        <w:r w:rsidR="003112B5" w:rsidRPr="006B6466">
          <w:rPr>
            <w:rFonts w:ascii="Times New Roman" w:hAnsi="Times New Roman" w:cs="Times New Roman"/>
            <w:sz w:val="24"/>
            <w:szCs w:val="24"/>
          </w:rPr>
          <w:t xml:space="preserve"> has the</w:t>
        </w:r>
      </w:ins>
      <w:ins w:id="209" w:author="Fickus, Matthew C Civ USAF AETC AFIT/ENC" w:date="2016-12-10T11:37:00Z">
        <w:r w:rsidR="0098658E" w:rsidRPr="006B6466">
          <w:rPr>
            <w:rFonts w:ascii="Times New Roman" w:hAnsi="Times New Roman" w:cs="Times New Roman"/>
            <w:sz w:val="24"/>
            <w:szCs w:val="24"/>
          </w:rPr>
          <w:t xml:space="preserve"> </w:t>
        </w:r>
      </w:ins>
      <w:ins w:id="210" w:author="Fickus, Matthew C Civ USAF AETC AFIT/ENC" w:date="2016-12-10T11:46:00Z">
        <w:r w:rsidR="003112B5" w:rsidRPr="006B6466">
          <w:rPr>
            <w:rFonts w:ascii="Times New Roman" w:hAnsi="Times New Roman" w:cs="Times New Roman"/>
            <w:sz w:val="24"/>
            <w:szCs w:val="24"/>
          </w:rPr>
          <w:t>academic title of “Visiting Associate Professor of Mathematics</w:t>
        </w:r>
        <w:r w:rsidR="003112B5" w:rsidRPr="009F5114">
          <w:rPr>
            <w:rFonts w:ascii="Times New Roman" w:hAnsi="Times New Roman" w:cs="Times New Roman"/>
            <w:sz w:val="24"/>
            <w:szCs w:val="24"/>
          </w:rPr>
          <w:t>.”</w:t>
        </w:r>
      </w:ins>
    </w:p>
    <w:p w:rsidR="00BF48D7" w:rsidRDefault="00BF48D7" w:rsidP="003062AF">
      <w:pPr>
        <w:rPr>
          <w:ins w:id="211" w:author="Fickus, Matthew C Civ USAF AETC AFIT/ENC" w:date="2016-12-11T12:01:00Z"/>
          <w:rFonts w:ascii="Times New Roman" w:hAnsi="Times New Roman" w:cs="Times New Roman"/>
          <w:sz w:val="24"/>
          <w:szCs w:val="24"/>
        </w:rPr>
      </w:pPr>
    </w:p>
    <w:p w:rsidR="005C744A" w:rsidRPr="006B6466" w:rsidDel="002563EE" w:rsidRDefault="00C523DC" w:rsidP="00A86C6D">
      <w:pPr>
        <w:pStyle w:val="Default"/>
        <w:jc w:val="both"/>
        <w:rPr>
          <w:del w:id="212" w:author="Fickus, Matthew C Civ USAF AETC AFIT/ENC" w:date="2016-12-10T12:38:00Z"/>
        </w:rPr>
      </w:pPr>
      <w:r>
        <w:rPr>
          <w:b/>
        </w:rPr>
        <w:tab/>
      </w:r>
      <w:ins w:id="213" w:author="Fickus, Matthew C Civ USAF AETC AFIT/ENC" w:date="2016-12-11T12:01:00Z">
        <w:r w:rsidR="00BF48D7" w:rsidRPr="00A86C6D">
          <w:rPr>
            <w:b/>
          </w:rPr>
          <w:t xml:space="preserve">3.4.3. </w:t>
        </w:r>
      </w:ins>
      <w:ins w:id="214" w:author="Fickus, Matthew C Civ USAF AETC AFIT/ENC" w:date="2016-12-04T13:48:00Z">
        <w:r w:rsidR="00084B0C" w:rsidRPr="00084B0C">
          <w:rPr>
            <w:b/>
          </w:rPr>
          <w:t xml:space="preserve">Administrative </w:t>
        </w:r>
      </w:ins>
      <w:ins w:id="215" w:author="Fickus, Matthew C Civ USAF AETC AFIT/ENC" w:date="2016-12-11T12:04:00Z">
        <w:r w:rsidR="00084B0C">
          <w:rPr>
            <w:b/>
          </w:rPr>
          <w:t>Titles</w:t>
        </w:r>
      </w:ins>
      <w:ins w:id="216" w:author="Fickus, Matthew C Civ USAF AETC AFIT/ENC" w:date="2016-12-11T12:11:00Z">
        <w:r w:rsidR="00084B0C">
          <w:rPr>
            <w:b/>
          </w:rPr>
          <w:t>.</w:t>
        </w:r>
      </w:ins>
      <w:ins w:id="217" w:author="Fickus, Matthew C Civ USAF AETC AFIT/ENC" w:date="2016-12-04T13:48:00Z">
        <w:r w:rsidR="0019672B" w:rsidRPr="006B6466">
          <w:t xml:space="preserve"> </w:t>
        </w:r>
      </w:ins>
      <w:ins w:id="218" w:author="Fickus, Matthew C Civ USAF AETC AFIT/ENC" w:date="2016-12-10T16:56:00Z">
        <w:r w:rsidR="00DB50A4" w:rsidRPr="006B6466">
          <w:t xml:space="preserve"> </w:t>
        </w:r>
      </w:ins>
      <w:ins w:id="219" w:author="Fickus, Matthew C Civ USAF AETC AFIT/ENC" w:date="2016-12-11T12:09:00Z">
        <w:r w:rsidR="00084B0C">
          <w:t>Both r</w:t>
        </w:r>
      </w:ins>
      <w:ins w:id="220" w:author="Fickus, Matthew C Civ USAF AETC AFIT/ENC" w:date="2016-12-11T12:04:00Z">
        <w:r w:rsidR="00084B0C">
          <w:t>egular and special faculty</w:t>
        </w:r>
      </w:ins>
      <w:ins w:id="221" w:author="Fickus, Matthew C Civ USAF AETC AFIT/ENC" w:date="2016-12-11T12:09:00Z">
        <w:r w:rsidR="00084B0C">
          <w:t xml:space="preserve"> members </w:t>
        </w:r>
      </w:ins>
      <w:ins w:id="222" w:author="Fickus, Matthew C Civ USAF AETC AFIT/ENC" w:date="2016-12-11T12:04:00Z">
        <w:r w:rsidR="00084B0C">
          <w:t xml:space="preserve"> may hold additional administrative titles, </w:t>
        </w:r>
      </w:ins>
      <w:ins w:id="223" w:author="Fickus, Matthew C Civ USAF AETC AFIT/ENC" w:date="2016-12-11T12:02:00Z">
        <w:r w:rsidR="00084B0C">
          <w:rPr>
            <w:sz w:val="23"/>
            <w:szCs w:val="23"/>
          </w:rPr>
          <w:t>such as Department Head, Center</w:t>
        </w:r>
      </w:ins>
      <w:ins w:id="224" w:author="Fickus, Matthew C Civ USAF AETC AFIT/ENC" w:date="2016-12-11T12:05:00Z">
        <w:r w:rsidR="00084B0C">
          <w:rPr>
            <w:sz w:val="23"/>
            <w:szCs w:val="23"/>
          </w:rPr>
          <w:t xml:space="preserve"> </w:t>
        </w:r>
      </w:ins>
      <w:ins w:id="225" w:author="Fickus, Matthew C Civ USAF AETC AFIT/ENC" w:date="2016-12-11T12:02:00Z">
        <w:r w:rsidR="00084B0C">
          <w:rPr>
            <w:sz w:val="23"/>
            <w:szCs w:val="23"/>
          </w:rPr>
          <w:t>Director, Director, Registrar, Senior Military Professor,</w:t>
        </w:r>
      </w:ins>
      <w:ins w:id="226" w:author="Fickus, Matthew C Civ USAF AETC AFIT/ENC" w:date="2016-12-11T12:06:00Z">
        <w:r w:rsidR="00084B0C">
          <w:rPr>
            <w:sz w:val="23"/>
            <w:szCs w:val="23"/>
          </w:rPr>
          <w:t xml:space="preserve"> Dean, Commandant,</w:t>
        </w:r>
      </w:ins>
      <w:ins w:id="227" w:author="Fickus, Matthew C Civ USAF AETC AFIT/ENC" w:date="2016-12-11T12:02:00Z">
        <w:r w:rsidR="00084B0C">
          <w:rPr>
            <w:sz w:val="23"/>
            <w:szCs w:val="23"/>
          </w:rPr>
          <w:t xml:space="preserve"> Vice Chancellor, Provost, and Chancellor</w:t>
        </w:r>
      </w:ins>
      <w:ins w:id="228" w:author="Fickus, Matthew C Civ USAF AETC AFIT/ENC" w:date="2016-12-11T12:06:00Z">
        <w:r w:rsidR="00084B0C">
          <w:rPr>
            <w:sz w:val="23"/>
            <w:szCs w:val="23"/>
          </w:rPr>
          <w:t>.  These administrative titles</w:t>
        </w:r>
      </w:ins>
      <w:ins w:id="229" w:author="Fickus, Matthew C Civ USAF AETC AFIT/ENC" w:date="2016-12-11T12:02:00Z">
        <w:r w:rsidR="00084B0C">
          <w:rPr>
            <w:sz w:val="23"/>
            <w:szCs w:val="23"/>
          </w:rPr>
          <w:t xml:space="preserve"> neither confer nor preclude</w:t>
        </w:r>
      </w:ins>
      <w:ins w:id="230" w:author="Fickus, Matthew C Civ USAF AETC AFIT/ENC" w:date="2016-12-11T12:08:00Z">
        <w:r w:rsidR="00084B0C">
          <w:rPr>
            <w:sz w:val="23"/>
            <w:szCs w:val="23"/>
          </w:rPr>
          <w:t xml:space="preserve"> </w:t>
        </w:r>
      </w:ins>
      <w:ins w:id="231" w:author="Fickus, Matthew C Civ USAF AETC AFIT/ENC" w:date="2016-12-11T12:02:00Z">
        <w:r w:rsidR="00084B0C">
          <w:rPr>
            <w:sz w:val="23"/>
            <w:szCs w:val="23"/>
          </w:rPr>
          <w:t>academic rank</w:t>
        </w:r>
      </w:ins>
      <w:ins w:id="232" w:author="Fickus, Matthew C Civ USAF AETC AFIT/ENC" w:date="2016-12-11T12:08:00Z">
        <w:r w:rsidR="00084B0C">
          <w:rPr>
            <w:sz w:val="23"/>
            <w:szCs w:val="23"/>
          </w:rPr>
          <w:t xml:space="preserve"> or</w:t>
        </w:r>
      </w:ins>
      <w:ins w:id="233" w:author="Fickus, Matthew C Civ USAF AETC AFIT/ENC" w:date="2016-12-11T12:07:00Z">
        <w:r w:rsidR="00084B0C">
          <w:rPr>
            <w:sz w:val="23"/>
            <w:szCs w:val="23"/>
          </w:rPr>
          <w:t xml:space="preserve"> tenure.</w:t>
        </w:r>
      </w:ins>
      <w:ins w:id="234" w:author="Fickus, Matthew C Civ USAF AETC AFIT/ENC" w:date="2016-12-11T12:06:00Z">
        <w:r w:rsidR="00084B0C">
          <w:rPr>
            <w:sz w:val="23"/>
            <w:szCs w:val="23"/>
          </w:rPr>
          <w:t xml:space="preserve">  More details about such faculty ar</w:t>
        </w:r>
        <w:r w:rsidR="00CD463B">
          <w:rPr>
            <w:sz w:val="23"/>
            <w:szCs w:val="23"/>
          </w:rPr>
          <w:t xml:space="preserve">e given </w:t>
        </w:r>
      </w:ins>
      <w:ins w:id="235" w:author="Fickus, Matthew C Civ USAF AETC AFIT/ENC" w:date="2016-12-11T21:37:00Z">
        <w:r w:rsidR="00CD463B">
          <w:rPr>
            <w:sz w:val="23"/>
            <w:szCs w:val="23"/>
          </w:rPr>
          <w:t>in Section 11.</w:t>
        </w:r>
      </w:ins>
      <w:ins w:id="236" w:author="Fickus, Matthew C Civ USAF AETC AFIT/ENC" w:date="2016-12-11T12:02:00Z">
        <w:r w:rsidR="00084B0C">
          <w:rPr>
            <w:sz w:val="23"/>
            <w:szCs w:val="23"/>
          </w:rPr>
          <w:t xml:space="preserve"> </w:t>
        </w:r>
      </w:ins>
    </w:p>
    <w:p w:rsidR="0089087F" w:rsidRPr="006B6466" w:rsidRDefault="0089087F" w:rsidP="003062AF">
      <w:pPr>
        <w:rPr>
          <w:rFonts w:ascii="Times New Roman" w:hAnsi="Times New Roman" w:cs="Times New Roman"/>
          <w:sz w:val="24"/>
          <w:szCs w:val="24"/>
        </w:rPr>
      </w:pPr>
    </w:p>
    <w:p w:rsidR="00A86C6D" w:rsidRDefault="00084B0C" w:rsidP="003062AF">
      <w:pPr>
        <w:rPr>
          <w:rFonts w:ascii="Times New Roman" w:hAnsi="Times New Roman" w:cs="Times New Roman"/>
          <w:sz w:val="24"/>
          <w:szCs w:val="24"/>
        </w:rPr>
      </w:pPr>
      <w:r w:rsidRPr="00C815E4">
        <w:rPr>
          <w:rFonts w:ascii="Times New Roman" w:hAnsi="Times New Roman" w:cs="Times New Roman"/>
          <w:b/>
          <w:spacing w:val="-1"/>
          <w:sz w:val="24"/>
          <w:szCs w:val="24"/>
        </w:rPr>
        <w:t>3.5</w:t>
      </w:r>
      <w:r w:rsidR="00531E84" w:rsidRPr="00C815E4">
        <w:rPr>
          <w:rFonts w:ascii="Times New Roman" w:hAnsi="Times New Roman" w:cs="Times New Roman"/>
          <w:b/>
          <w:spacing w:val="-1"/>
          <w:sz w:val="24"/>
          <w:szCs w:val="24"/>
        </w:rPr>
        <w:t xml:space="preserve">. </w:t>
      </w:r>
      <w:r w:rsidR="006A69CC" w:rsidRPr="00C815E4">
        <w:rPr>
          <w:rFonts w:ascii="Times New Roman" w:hAnsi="Times New Roman" w:cs="Times New Roman"/>
          <w:b/>
          <w:sz w:val="24"/>
          <w:szCs w:val="24"/>
        </w:rPr>
        <w:t>Letters of Appointment</w:t>
      </w:r>
      <w:r w:rsidRPr="00C815E4">
        <w:rPr>
          <w:rFonts w:ascii="Times New Roman" w:hAnsi="Times New Roman" w:cs="Times New Roman"/>
          <w:b/>
          <w:sz w:val="24"/>
          <w:szCs w:val="24"/>
        </w:rPr>
        <w:t>.</w:t>
      </w:r>
      <w:r w:rsidR="006A69CC" w:rsidRPr="006B6466">
        <w:rPr>
          <w:rFonts w:ascii="Times New Roman" w:hAnsi="Times New Roman" w:cs="Times New Roman"/>
          <w:sz w:val="24"/>
          <w:szCs w:val="24"/>
        </w:rPr>
        <w:t xml:space="preserve"> All academic appointments originate by request from</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an</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academic department. Such appointments require recommendation from the</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School Committee and action by the School Dean. All appointments at the level of Associate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 xml:space="preserve">or higher require recommendation from the School Committee prior to hiring.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all</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cases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(initial appointment, reappointment, promotion and tenure), the Dean shall issue a</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letter of appointment indicating the full academic title, the effective appointment date,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whether the appointment is terminal (with an end date), renewable (for a given period), or</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tenure track (with a specified mandatory tenure year), and any special arrangements. Letters</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of appointment should be delivered prior to the appointment date for both military</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and civilian faculty members.  Letters are drafted by the academic department, reviewed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by the School Committee and signed by the Dean. If a department fails to deliver a Letter</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of Appointment prior to the faculty member’s arrival, the effective appointment date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will coincide with the commencement of faculty duties. All letters of appointment shall</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 xml:space="preserve">be distributed to the </w:t>
      </w:r>
      <w:r w:rsidR="006A69CC" w:rsidRPr="006B6466">
        <w:rPr>
          <w:rFonts w:ascii="Times New Roman" w:hAnsi="Times New Roman" w:cs="Times New Roman"/>
          <w:sz w:val="24"/>
          <w:szCs w:val="24"/>
        </w:rPr>
        <w:lastRenderedPageBreak/>
        <w:t>candidate, the Department Head, the Secretary of the Faculty</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Council, and the School Committee. A sample Letter of Appointment is included at Appendix</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w:t>
      </w:r>
      <w:r w:rsidR="00A86C6D">
        <w:rPr>
          <w:rFonts w:ascii="Times New Roman" w:hAnsi="Times New Roman" w:cs="Times New Roman"/>
          <w:sz w:val="24"/>
          <w:szCs w:val="24"/>
        </w:rPr>
        <w:br w:type="page"/>
      </w:r>
    </w:p>
    <w:p w:rsidR="0089087F" w:rsidRPr="00A86C6D" w:rsidRDefault="00531E84" w:rsidP="003062AF">
      <w:pPr>
        <w:rPr>
          <w:rFonts w:ascii="Times New Roman" w:hAnsi="Times New Roman" w:cs="Times New Roman"/>
          <w:b/>
          <w:bCs/>
          <w:sz w:val="24"/>
          <w:szCs w:val="24"/>
        </w:rPr>
      </w:pPr>
      <w:bookmarkStart w:id="237" w:name="_TOC_250006"/>
      <w:r w:rsidRPr="00A86C6D">
        <w:rPr>
          <w:rFonts w:ascii="Times New Roman" w:hAnsi="Times New Roman" w:cs="Times New Roman"/>
          <w:b/>
          <w:sz w:val="24"/>
          <w:szCs w:val="24"/>
        </w:rPr>
        <w:lastRenderedPageBreak/>
        <w:t xml:space="preserve">4. </w:t>
      </w:r>
      <w:r w:rsidR="006A69CC" w:rsidRPr="00A86C6D">
        <w:rPr>
          <w:rFonts w:ascii="Times New Roman" w:hAnsi="Times New Roman" w:cs="Times New Roman"/>
          <w:b/>
          <w:sz w:val="24"/>
          <w:szCs w:val="24"/>
        </w:rPr>
        <w:t xml:space="preserve">The Academic </w:t>
      </w:r>
      <w:r w:rsidR="00A86C6D" w:rsidRPr="00A86C6D">
        <w:rPr>
          <w:rFonts w:ascii="Times New Roman" w:hAnsi="Times New Roman" w:cs="Times New Roman"/>
          <w:b/>
          <w:sz w:val="24"/>
          <w:szCs w:val="24"/>
        </w:rPr>
        <w:t xml:space="preserve">Rank </w:t>
      </w:r>
      <w:r w:rsidR="006A69CC" w:rsidRPr="00A86C6D">
        <w:rPr>
          <w:rFonts w:ascii="Times New Roman" w:hAnsi="Times New Roman" w:cs="Times New Roman"/>
          <w:b/>
          <w:sz w:val="24"/>
          <w:szCs w:val="24"/>
        </w:rPr>
        <w:t>Promotion and Tenure</w:t>
      </w:r>
      <w:r w:rsidR="006A69CC" w:rsidRPr="00A86C6D">
        <w:rPr>
          <w:rFonts w:ascii="Times New Roman" w:hAnsi="Times New Roman" w:cs="Times New Roman"/>
          <w:b/>
          <w:spacing w:val="-2"/>
          <w:sz w:val="24"/>
          <w:szCs w:val="24"/>
        </w:rPr>
        <w:t xml:space="preserve"> </w:t>
      </w:r>
      <w:r w:rsidR="006A69CC" w:rsidRPr="00A86C6D">
        <w:rPr>
          <w:rFonts w:ascii="Times New Roman" w:hAnsi="Times New Roman" w:cs="Times New Roman"/>
          <w:b/>
          <w:sz w:val="24"/>
          <w:szCs w:val="24"/>
        </w:rPr>
        <w:t>Process</w:t>
      </w:r>
      <w:bookmarkEnd w:id="237"/>
      <w:r w:rsidR="00A86C6D" w:rsidRPr="00A86C6D">
        <w:rPr>
          <w:rFonts w:ascii="Times New Roman" w:hAnsi="Times New Roman" w:cs="Times New Roman"/>
          <w:b/>
          <w:sz w:val="24"/>
          <w:szCs w:val="24"/>
        </w:rPr>
        <w:t xml:space="preserve"> for Regular Faculty</w:t>
      </w:r>
      <w:r w:rsidR="00700F71">
        <w:rPr>
          <w:rFonts w:ascii="Times New Roman" w:hAnsi="Times New Roman" w:cs="Times New Roman"/>
          <w:b/>
          <w:sz w:val="24"/>
          <w:szCs w:val="24"/>
        </w:rPr>
        <w:t>.</w:t>
      </w:r>
    </w:p>
    <w:p w:rsidR="0089087F" w:rsidRPr="006B6466" w:rsidRDefault="0089087F" w:rsidP="003062AF">
      <w:pPr>
        <w:rPr>
          <w:rFonts w:ascii="Times New Roman" w:hAnsi="Times New Roman" w:cs="Times New Roman"/>
          <w:b/>
          <w:bCs/>
          <w:sz w:val="24"/>
          <w:szCs w:val="24"/>
        </w:rPr>
      </w:pPr>
    </w:p>
    <w:p w:rsidR="0089087F" w:rsidRPr="006B6466" w:rsidRDefault="00700F71" w:rsidP="003062AF">
      <w:pPr>
        <w:rPr>
          <w:rFonts w:ascii="Times New Roman" w:hAnsi="Times New Roman" w:cs="Times New Roman"/>
          <w:sz w:val="24"/>
          <w:szCs w:val="24"/>
        </w:rPr>
      </w:pPr>
      <w:r w:rsidRPr="00700F71">
        <w:rPr>
          <w:rFonts w:ascii="Times New Roman" w:hAnsi="Times New Roman" w:cs="Times New Roman"/>
          <w:b/>
          <w:spacing w:val="-1"/>
          <w:sz w:val="24"/>
          <w:szCs w:val="24"/>
        </w:rPr>
        <w:t>4.1</w:t>
      </w:r>
      <w:r w:rsidR="00531E84" w:rsidRPr="00700F71">
        <w:rPr>
          <w:rFonts w:ascii="Times New Roman" w:hAnsi="Times New Roman" w:cs="Times New Roman"/>
          <w:b/>
          <w:spacing w:val="-1"/>
          <w:sz w:val="24"/>
          <w:szCs w:val="24"/>
        </w:rPr>
        <w:t xml:space="preserve">. </w:t>
      </w:r>
      <w:r w:rsidR="00FC28F7">
        <w:rPr>
          <w:rFonts w:ascii="Times New Roman" w:hAnsi="Times New Roman" w:cs="Times New Roman"/>
          <w:b/>
          <w:sz w:val="24"/>
          <w:szCs w:val="24"/>
        </w:rPr>
        <w:t>Organization.</w:t>
      </w:r>
      <w:r w:rsidR="006A69CC" w:rsidRPr="006B6466">
        <w:rPr>
          <w:rFonts w:ascii="Times New Roman" w:hAnsi="Times New Roman" w:cs="Times New Roman"/>
          <w:sz w:val="24"/>
          <w:szCs w:val="24"/>
        </w:rPr>
        <w:t xml:space="preserve"> The academic promotion and tenure process is a joint activity</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between the School faculty and administration. The candidate’s academic department</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is responsible for initiation of any action, involving both the department head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and department promotion and tenure committee (</w:t>
      </w:r>
      <w:r w:rsidR="006A69CC" w:rsidRPr="006B6466">
        <w:rPr>
          <w:rFonts w:ascii="Times New Roman" w:hAnsi="Times New Roman" w:cs="Times New Roman"/>
          <w:i/>
          <w:sz w:val="24"/>
          <w:szCs w:val="24"/>
        </w:rPr>
        <w:t>the Department Committee)</w:t>
      </w:r>
      <w:r w:rsidR="006A69CC" w:rsidRPr="006B6466">
        <w:rPr>
          <w:rFonts w:ascii="Times New Roman" w:hAnsi="Times New Roman" w:cs="Times New Roman"/>
          <w:sz w:val="24"/>
          <w:szCs w:val="24"/>
        </w:rPr>
        <w:t>. A request</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for promotion and tenure actions is documented in a candidate’s package, evaluated by</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 Department Committee, and forwarded with the recommendations of the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Department Committee and the Department Head to the Academic Rank Promotion and</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Tenure Committee of the Graduate School of Engineering and Management (</w:t>
      </w:r>
      <w:r w:rsidR="006A69CC" w:rsidRPr="006B6466">
        <w:rPr>
          <w:rFonts w:ascii="Times New Roman" w:hAnsi="Times New Roman" w:cs="Times New Roman"/>
          <w:i/>
          <w:sz w:val="24"/>
          <w:szCs w:val="24"/>
        </w:rPr>
        <w:t>the</w:t>
      </w:r>
      <w:r w:rsidR="006A69CC" w:rsidRPr="006B6466">
        <w:rPr>
          <w:rFonts w:ascii="Times New Roman" w:hAnsi="Times New Roman" w:cs="Times New Roman"/>
          <w:i/>
          <w:spacing w:val="-11"/>
          <w:sz w:val="24"/>
          <w:szCs w:val="24"/>
        </w:rPr>
        <w:t xml:space="preserve"> </w:t>
      </w:r>
      <w:r w:rsidR="006A69CC" w:rsidRPr="006B6466">
        <w:rPr>
          <w:rFonts w:ascii="Times New Roman" w:hAnsi="Times New Roman" w:cs="Times New Roman"/>
          <w:i/>
          <w:sz w:val="24"/>
          <w:szCs w:val="24"/>
        </w:rPr>
        <w:t xml:space="preserve">School Committee) </w:t>
      </w:r>
      <w:r w:rsidR="006A69CC" w:rsidRPr="006B6466">
        <w:rPr>
          <w:rFonts w:ascii="Times New Roman" w:hAnsi="Times New Roman" w:cs="Times New Roman"/>
          <w:sz w:val="24"/>
          <w:szCs w:val="24"/>
        </w:rPr>
        <w:t>for review and evaluation. The School Committee recommends approval</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or disapproval of the requested action and submits its recommendation and the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 xml:space="preserve">Candidate’s package through the Dean to the </w:t>
      </w:r>
      <w:r>
        <w:rPr>
          <w:rFonts w:ascii="Times New Roman" w:hAnsi="Times New Roman" w:cs="Times New Roman"/>
          <w:sz w:val="24"/>
          <w:szCs w:val="24"/>
        </w:rPr>
        <w:t xml:space="preserve">Chancellor of the </w:t>
      </w:r>
      <w:r w:rsidR="006A69CC" w:rsidRPr="006B6466">
        <w:rPr>
          <w:rFonts w:ascii="Times New Roman" w:hAnsi="Times New Roman" w:cs="Times New Roman"/>
          <w:sz w:val="24"/>
          <w:szCs w:val="24"/>
        </w:rPr>
        <w:t>Institute. Responsibility for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faculty appointment, award of tenure, and academic promotion, is vested in the Air</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University Commander and should be delegated to the Institute</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Chancellor.</w:t>
      </w:r>
    </w:p>
    <w:p w:rsidR="0089087F" w:rsidRPr="006B6466" w:rsidRDefault="0089087F" w:rsidP="003062AF">
      <w:pPr>
        <w:rPr>
          <w:rFonts w:ascii="Times New Roman" w:hAnsi="Times New Roman" w:cs="Times New Roman"/>
          <w:sz w:val="24"/>
          <w:szCs w:val="24"/>
        </w:rPr>
      </w:pPr>
    </w:p>
    <w:p w:rsidR="008C6656" w:rsidRDefault="00700F71" w:rsidP="003062AF">
      <w:pPr>
        <w:rPr>
          <w:rFonts w:ascii="Times New Roman" w:hAnsi="Times New Roman" w:cs="Times New Roman"/>
          <w:sz w:val="24"/>
          <w:szCs w:val="24"/>
        </w:rPr>
      </w:pPr>
      <w:r w:rsidRPr="00FC28F7">
        <w:rPr>
          <w:rFonts w:ascii="Times New Roman" w:hAnsi="Times New Roman" w:cs="Times New Roman"/>
          <w:b/>
          <w:spacing w:val="-1"/>
          <w:sz w:val="24"/>
          <w:szCs w:val="24"/>
        </w:rPr>
        <w:t>4.2</w:t>
      </w:r>
      <w:r w:rsidR="00531E84" w:rsidRPr="00FC28F7">
        <w:rPr>
          <w:rFonts w:ascii="Times New Roman" w:hAnsi="Times New Roman" w:cs="Times New Roman"/>
          <w:b/>
          <w:spacing w:val="-1"/>
          <w:sz w:val="24"/>
          <w:szCs w:val="24"/>
        </w:rPr>
        <w:t xml:space="preserve">. </w:t>
      </w:r>
      <w:r w:rsidR="006A69CC" w:rsidRPr="00FC28F7">
        <w:rPr>
          <w:rFonts w:ascii="Times New Roman" w:hAnsi="Times New Roman" w:cs="Times New Roman"/>
          <w:b/>
          <w:sz w:val="24"/>
          <w:szCs w:val="24"/>
        </w:rPr>
        <w:t>Responsibility to the Faculty</w:t>
      </w:r>
      <w:r w:rsidR="00FC28F7" w:rsidRPr="00FC28F7">
        <w:rPr>
          <w:rFonts w:ascii="Times New Roman" w:hAnsi="Times New Roman" w:cs="Times New Roman"/>
          <w:b/>
          <w:sz w:val="24"/>
          <w:szCs w:val="24"/>
        </w:rPr>
        <w:t>.</w:t>
      </w:r>
      <w:r w:rsidR="006A69CC" w:rsidRPr="006B6466">
        <w:rPr>
          <w:rFonts w:ascii="Times New Roman" w:hAnsi="Times New Roman" w:cs="Times New Roman"/>
          <w:sz w:val="24"/>
          <w:szCs w:val="24"/>
        </w:rPr>
        <w:t xml:space="preserve"> The School Committee is a standing committee of</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the Faculty Council. The School Committee makes recommendations to the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Chancellor, through advice to the Dean. The Faculty</w:t>
      </w:r>
      <w:r w:rsidR="006A69CC" w:rsidRPr="006B6466">
        <w:rPr>
          <w:rFonts w:ascii="Times New Roman" w:hAnsi="Times New Roman" w:cs="Times New Roman"/>
          <w:spacing w:val="-7"/>
          <w:sz w:val="24"/>
          <w:szCs w:val="24"/>
        </w:rPr>
        <w:t xml:space="preserve"> </w:t>
      </w:r>
      <w:r w:rsidR="00915541" w:rsidRPr="006B6466">
        <w:rPr>
          <w:rFonts w:ascii="Times New Roman" w:hAnsi="Times New Roman" w:cs="Times New Roman"/>
          <w:sz w:val="24"/>
          <w:szCs w:val="24"/>
        </w:rPr>
        <w:t>Council approves the Standing Rules which specify both the policies and procedures for operation of the School Committee, and</w:t>
      </w:r>
      <w:r w:rsidR="00FC28F7">
        <w:rPr>
          <w:rFonts w:ascii="Times New Roman" w:hAnsi="Times New Roman" w:cs="Times New Roman"/>
          <w:sz w:val="24"/>
          <w:szCs w:val="24"/>
        </w:rPr>
        <w:t xml:space="preserve"> the criteria for promotion and </w:t>
      </w:r>
      <w:r w:rsidR="00915541" w:rsidRPr="006B6466">
        <w:rPr>
          <w:rFonts w:ascii="Times New Roman" w:hAnsi="Times New Roman" w:cs="Times New Roman"/>
          <w:sz w:val="24"/>
          <w:szCs w:val="24"/>
        </w:rPr>
        <w:t>tenure.</w:t>
      </w:r>
    </w:p>
    <w:p w:rsidR="009F5114" w:rsidRDefault="009F5114" w:rsidP="003062AF">
      <w:pPr>
        <w:rPr>
          <w:rFonts w:ascii="Times New Roman" w:hAnsi="Times New Roman" w:cs="Times New Roman"/>
          <w:sz w:val="24"/>
          <w:szCs w:val="24"/>
        </w:rPr>
      </w:pPr>
    </w:p>
    <w:p w:rsidR="0089087F" w:rsidRPr="00FC28F7" w:rsidRDefault="00FC28F7" w:rsidP="003062AF">
      <w:pPr>
        <w:rPr>
          <w:rFonts w:ascii="Times New Roman" w:hAnsi="Times New Roman" w:cs="Times New Roman"/>
          <w:b/>
          <w:sz w:val="24"/>
          <w:szCs w:val="24"/>
        </w:rPr>
      </w:pPr>
      <w:r w:rsidRPr="00FC28F7">
        <w:rPr>
          <w:rFonts w:ascii="Times New Roman" w:hAnsi="Times New Roman" w:cs="Times New Roman"/>
          <w:b/>
          <w:spacing w:val="-1"/>
          <w:sz w:val="24"/>
          <w:szCs w:val="24"/>
        </w:rPr>
        <w:t>4.3</w:t>
      </w:r>
      <w:r w:rsidR="00531E84" w:rsidRPr="00FC28F7">
        <w:rPr>
          <w:rFonts w:ascii="Times New Roman" w:hAnsi="Times New Roman" w:cs="Times New Roman"/>
          <w:b/>
          <w:spacing w:val="-1"/>
          <w:sz w:val="24"/>
          <w:szCs w:val="24"/>
        </w:rPr>
        <w:t xml:space="preserve">. </w:t>
      </w:r>
      <w:r w:rsidR="006A69CC" w:rsidRPr="00FC28F7">
        <w:rPr>
          <w:rFonts w:ascii="Times New Roman" w:hAnsi="Times New Roman" w:cs="Times New Roman"/>
          <w:b/>
          <w:sz w:val="24"/>
          <w:szCs w:val="24"/>
        </w:rPr>
        <w:t>School</w:t>
      </w:r>
      <w:r w:rsidR="006A69CC" w:rsidRPr="00FC28F7">
        <w:rPr>
          <w:rFonts w:ascii="Times New Roman" w:hAnsi="Times New Roman" w:cs="Times New Roman"/>
          <w:b/>
          <w:spacing w:val="-1"/>
          <w:sz w:val="24"/>
          <w:szCs w:val="24"/>
        </w:rPr>
        <w:t xml:space="preserve"> </w:t>
      </w:r>
      <w:r w:rsidRPr="00FC28F7">
        <w:rPr>
          <w:rFonts w:ascii="Times New Roman" w:hAnsi="Times New Roman" w:cs="Times New Roman"/>
          <w:b/>
          <w:sz w:val="24"/>
          <w:szCs w:val="24"/>
        </w:rPr>
        <w:t>Committee.</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FC28F7" w:rsidRPr="00FC28F7">
        <w:rPr>
          <w:rFonts w:ascii="Times New Roman" w:hAnsi="Times New Roman" w:cs="Times New Roman"/>
          <w:b/>
          <w:spacing w:val="-1"/>
          <w:sz w:val="24"/>
          <w:szCs w:val="24"/>
        </w:rPr>
        <w:t>4.3.1</w:t>
      </w:r>
      <w:r w:rsidR="00531E84" w:rsidRPr="00FC28F7">
        <w:rPr>
          <w:rFonts w:ascii="Times New Roman" w:hAnsi="Times New Roman" w:cs="Times New Roman"/>
          <w:b/>
          <w:spacing w:val="-1"/>
          <w:sz w:val="24"/>
          <w:szCs w:val="24"/>
        </w:rPr>
        <w:t xml:space="preserve"> </w:t>
      </w:r>
      <w:r w:rsidR="00FC28F7" w:rsidRPr="00FC28F7">
        <w:rPr>
          <w:rFonts w:ascii="Times New Roman" w:hAnsi="Times New Roman" w:cs="Times New Roman"/>
          <w:b/>
          <w:sz w:val="24"/>
          <w:szCs w:val="24"/>
        </w:rPr>
        <w:t>Purpose.</w:t>
      </w:r>
      <w:r w:rsidR="006A69CC" w:rsidRPr="006B6466">
        <w:rPr>
          <w:rFonts w:ascii="Times New Roman" w:hAnsi="Times New Roman" w:cs="Times New Roman"/>
          <w:sz w:val="24"/>
          <w:szCs w:val="24"/>
        </w:rPr>
        <w:t xml:space="preserve"> The School Committee acts as the final faculty forum for</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the evaluation of the candidate’s package and monitors the reviews and processes</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conducted by the Department Committees. The School Committee represents the faculty</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in discussions with the Institute’s administration, develops and recommends revisions to</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the School’s promotion and tenure processes, and recommends approval or disapproval of</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all requested actions to the Chancellor through advice to the School Dean. The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School Committee:</w:t>
      </w:r>
      <w:r w:rsidR="00FC28F7">
        <w:rPr>
          <w:rFonts w:ascii="Times New Roman" w:hAnsi="Times New Roman" w:cs="Times New Roman"/>
          <w:sz w:val="24"/>
          <w:szCs w:val="24"/>
        </w:rPr>
        <w:t xml:space="preserve"> </w:t>
      </w:r>
      <w:r w:rsidR="00FC28F7">
        <w:rPr>
          <w:rFonts w:ascii="Times New Roman" w:hAnsi="Times New Roman" w:cs="Times New Roman"/>
          <w:spacing w:val="-1"/>
          <w:sz w:val="24"/>
          <w:szCs w:val="24"/>
        </w:rPr>
        <w:t>(</w:t>
      </w:r>
      <w:proofErr w:type="spellStart"/>
      <w:r w:rsidR="00FC28F7">
        <w:rPr>
          <w:rFonts w:ascii="Times New Roman" w:hAnsi="Times New Roman" w:cs="Times New Roman"/>
          <w:spacing w:val="-1"/>
          <w:sz w:val="24"/>
          <w:szCs w:val="24"/>
        </w:rPr>
        <w:t>i</w:t>
      </w:r>
      <w:proofErr w:type="spellEnd"/>
      <w:r w:rsidR="00FC28F7">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determines whether the department has conducted its review</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and reached a recommendation consistent with these Standing Rule</w:t>
      </w:r>
      <w:r w:rsidR="00FC28F7">
        <w:rPr>
          <w:rFonts w:ascii="Times New Roman" w:hAnsi="Times New Roman" w:cs="Times New Roman"/>
          <w:sz w:val="24"/>
          <w:szCs w:val="24"/>
        </w:rPr>
        <w:t xml:space="preserve">s; </w:t>
      </w:r>
      <w:r w:rsidR="00FC28F7">
        <w:rPr>
          <w:rFonts w:ascii="Times New Roman" w:hAnsi="Times New Roman" w:cs="Times New Roman"/>
          <w:spacing w:val="-1"/>
          <w:sz w:val="24"/>
          <w:szCs w:val="24"/>
        </w:rPr>
        <w:t xml:space="preserve">(ii) </w:t>
      </w:r>
      <w:r w:rsidR="006A69CC" w:rsidRPr="006B6466">
        <w:rPr>
          <w:rFonts w:ascii="Times New Roman" w:hAnsi="Times New Roman" w:cs="Times New Roman"/>
          <w:sz w:val="24"/>
          <w:szCs w:val="24"/>
        </w:rPr>
        <w:t>may make a recommendation that is contrary to that of the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Department if, in its judgment, the Department recommendation is not consistent with these</w:t>
      </w:r>
      <w:r w:rsidR="006A69CC" w:rsidRPr="006B6466">
        <w:rPr>
          <w:rFonts w:ascii="Times New Roman" w:hAnsi="Times New Roman" w:cs="Times New Roman"/>
          <w:spacing w:val="-18"/>
          <w:sz w:val="24"/>
          <w:szCs w:val="24"/>
        </w:rPr>
        <w:t xml:space="preserve"> </w:t>
      </w:r>
      <w:r w:rsidR="00FC28F7">
        <w:rPr>
          <w:rFonts w:ascii="Times New Roman" w:hAnsi="Times New Roman" w:cs="Times New Roman"/>
          <w:sz w:val="24"/>
          <w:szCs w:val="24"/>
        </w:rPr>
        <w:t>Standing Rules;</w:t>
      </w:r>
      <w:r w:rsidR="006A69CC" w:rsidRPr="006B6466">
        <w:rPr>
          <w:rFonts w:ascii="Times New Roman" w:hAnsi="Times New Roman" w:cs="Times New Roman"/>
          <w:sz w:val="24"/>
          <w:szCs w:val="24"/>
        </w:rPr>
        <w:t xml:space="preserve"> and</w:t>
      </w:r>
      <w:r w:rsidR="00FC28F7">
        <w:rPr>
          <w:rFonts w:ascii="Times New Roman" w:hAnsi="Times New Roman" w:cs="Times New Roman"/>
          <w:sz w:val="24"/>
          <w:szCs w:val="24"/>
        </w:rPr>
        <w:t xml:space="preserve"> </w:t>
      </w:r>
      <w:r w:rsidR="00FC28F7">
        <w:rPr>
          <w:rFonts w:ascii="Times New Roman" w:hAnsi="Times New Roman" w:cs="Times New Roman"/>
          <w:spacing w:val="-1"/>
          <w:sz w:val="24"/>
          <w:szCs w:val="24"/>
        </w:rPr>
        <w:t xml:space="preserve">(iii) </w:t>
      </w:r>
      <w:r w:rsidR="006A69CC" w:rsidRPr="006B6466">
        <w:rPr>
          <w:rFonts w:ascii="Times New Roman" w:hAnsi="Times New Roman" w:cs="Times New Roman"/>
          <w:sz w:val="24"/>
          <w:szCs w:val="24"/>
        </w:rPr>
        <w:t>determines where the weight of the evidence lies in cases in</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which</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there is not a clear or consistent set of recommendations from the departmental</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review.</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FC28F7" w:rsidRPr="00FC28F7">
        <w:rPr>
          <w:rFonts w:ascii="Times New Roman" w:hAnsi="Times New Roman" w:cs="Times New Roman"/>
          <w:b/>
          <w:spacing w:val="-1"/>
          <w:sz w:val="24"/>
          <w:szCs w:val="24"/>
        </w:rPr>
        <w:t>4.3.2</w:t>
      </w:r>
      <w:r w:rsidR="00531E84" w:rsidRPr="00FC28F7">
        <w:rPr>
          <w:rFonts w:ascii="Times New Roman" w:hAnsi="Times New Roman" w:cs="Times New Roman"/>
          <w:b/>
          <w:spacing w:val="-1"/>
          <w:sz w:val="24"/>
          <w:szCs w:val="24"/>
        </w:rPr>
        <w:t xml:space="preserve"> </w:t>
      </w:r>
      <w:r w:rsidR="00FC28F7" w:rsidRPr="00FC28F7">
        <w:rPr>
          <w:rFonts w:ascii="Times New Roman" w:hAnsi="Times New Roman" w:cs="Times New Roman"/>
          <w:b/>
          <w:sz w:val="24"/>
          <w:szCs w:val="24"/>
        </w:rPr>
        <w:t>Advocacy.</w:t>
      </w:r>
      <w:r w:rsidR="006A69CC" w:rsidRPr="006B6466">
        <w:rPr>
          <w:rFonts w:ascii="Times New Roman" w:hAnsi="Times New Roman" w:cs="Times New Roman"/>
          <w:sz w:val="24"/>
          <w:szCs w:val="24"/>
        </w:rPr>
        <w:t xml:space="preserve"> It is essential for the members of the School Committee to</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rise above parochial departmental concerns and to make decisions that are in the best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interest of the School. Members of the School Committee shall not act as advocates for</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any candidate. It is the choice of the candidate whether to have an advocate. The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candidate may request a represent</w:t>
      </w:r>
      <w:r w:rsidR="00FC28F7">
        <w:rPr>
          <w:rFonts w:ascii="Times New Roman" w:hAnsi="Times New Roman" w:cs="Times New Roman"/>
          <w:sz w:val="24"/>
          <w:szCs w:val="24"/>
        </w:rPr>
        <w:t>ative through the Department C</w:t>
      </w:r>
      <w:r w:rsidR="006A69CC" w:rsidRPr="006B6466">
        <w:rPr>
          <w:rFonts w:ascii="Times New Roman" w:hAnsi="Times New Roman" w:cs="Times New Roman"/>
          <w:sz w:val="24"/>
          <w:szCs w:val="24"/>
        </w:rPr>
        <w:t>ommittee to advocate to</w:t>
      </w:r>
      <w:r w:rsidR="006A69CC" w:rsidRPr="006B6466">
        <w:rPr>
          <w:rFonts w:ascii="Times New Roman" w:hAnsi="Times New Roman" w:cs="Times New Roman"/>
          <w:spacing w:val="-16"/>
          <w:sz w:val="24"/>
          <w:szCs w:val="24"/>
        </w:rPr>
        <w:t xml:space="preserve"> </w:t>
      </w:r>
      <w:r w:rsidR="00FC28F7">
        <w:rPr>
          <w:rFonts w:ascii="Times New Roman" w:hAnsi="Times New Roman" w:cs="Times New Roman"/>
          <w:sz w:val="24"/>
          <w:szCs w:val="24"/>
        </w:rPr>
        <w:t>the School</w:t>
      </w:r>
      <w:r w:rsidR="006A69CC" w:rsidRPr="006B6466">
        <w:rPr>
          <w:rFonts w:ascii="Times New Roman" w:hAnsi="Times New Roman" w:cs="Times New Roman"/>
          <w:sz w:val="24"/>
          <w:szCs w:val="24"/>
        </w:rPr>
        <w:t xml:space="preserve"> Committee. Selection of the advocate is the responsibility of the candidate.</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The advocate must be either a Department Head or a member of a Department Committee.</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FC28F7" w:rsidRPr="00FC28F7">
        <w:rPr>
          <w:rFonts w:ascii="Times New Roman" w:hAnsi="Times New Roman" w:cs="Times New Roman"/>
          <w:b/>
          <w:spacing w:val="-1"/>
          <w:sz w:val="24"/>
          <w:szCs w:val="24"/>
        </w:rPr>
        <w:t>4.3.3</w:t>
      </w:r>
      <w:r w:rsidR="00531E84" w:rsidRPr="00FC28F7">
        <w:rPr>
          <w:rFonts w:ascii="Times New Roman" w:hAnsi="Times New Roman" w:cs="Times New Roman"/>
          <w:b/>
          <w:spacing w:val="-1"/>
          <w:sz w:val="24"/>
          <w:szCs w:val="24"/>
        </w:rPr>
        <w:t xml:space="preserve"> </w:t>
      </w:r>
      <w:r w:rsidR="00FC28F7" w:rsidRPr="00FC28F7">
        <w:rPr>
          <w:rFonts w:ascii="Times New Roman" w:hAnsi="Times New Roman" w:cs="Times New Roman"/>
          <w:b/>
          <w:sz w:val="24"/>
          <w:szCs w:val="24"/>
        </w:rPr>
        <w:t>Membership.</w:t>
      </w:r>
      <w:r w:rsidR="006A69CC" w:rsidRPr="006B6466">
        <w:rPr>
          <w:rFonts w:ascii="Times New Roman" w:hAnsi="Times New Roman" w:cs="Times New Roman"/>
          <w:sz w:val="24"/>
          <w:szCs w:val="24"/>
        </w:rPr>
        <w:t xml:space="preserve"> The School Committee shall be composed of six</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faculty representatives who po</w:t>
      </w:r>
      <w:r w:rsidR="00FC28F7">
        <w:rPr>
          <w:rFonts w:ascii="Times New Roman" w:hAnsi="Times New Roman" w:cs="Times New Roman"/>
          <w:sz w:val="24"/>
          <w:szCs w:val="24"/>
        </w:rPr>
        <w:t>ssess tenured appointments as (f</w:t>
      </w:r>
      <w:r w:rsidR="006A69CC" w:rsidRPr="006B6466">
        <w:rPr>
          <w:rFonts w:ascii="Times New Roman" w:hAnsi="Times New Roman" w:cs="Times New Roman"/>
          <w:sz w:val="24"/>
          <w:szCs w:val="24"/>
        </w:rPr>
        <w:t>ull) Professors, serving</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in staggered three years terms. Department Heads shall not be eligible to serve on</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 xml:space="preserve">the School Committee. All terms </w:t>
      </w:r>
      <w:r w:rsidR="006A69CC" w:rsidRPr="006B6466">
        <w:rPr>
          <w:rFonts w:ascii="Times New Roman" w:hAnsi="Times New Roman" w:cs="Times New Roman"/>
          <w:sz w:val="24"/>
          <w:szCs w:val="24"/>
        </w:rPr>
        <w:lastRenderedPageBreak/>
        <w:t>begin on</w:t>
      </w:r>
      <w:r w:rsidR="00D54145">
        <w:rPr>
          <w:rFonts w:ascii="Times New Roman" w:hAnsi="Times New Roman" w:cs="Times New Roman"/>
          <w:sz w:val="24"/>
          <w:szCs w:val="24"/>
        </w:rPr>
        <w:t xml:space="preserve"> the first day of October, </w:t>
      </w:r>
      <w:r w:rsidR="006A69CC" w:rsidRPr="006B6466">
        <w:rPr>
          <w:rFonts w:ascii="Times New Roman" w:hAnsi="Times New Roman" w:cs="Times New Roman"/>
          <w:sz w:val="24"/>
          <w:szCs w:val="24"/>
        </w:rPr>
        <w:t>immediately following the</w:t>
      </w:r>
      <w:r w:rsidR="006A69CC" w:rsidRPr="006B6466">
        <w:rPr>
          <w:rFonts w:ascii="Times New Roman" w:hAnsi="Times New Roman" w:cs="Times New Roman"/>
          <w:spacing w:val="-23"/>
          <w:sz w:val="24"/>
          <w:szCs w:val="24"/>
        </w:rPr>
        <w:t xml:space="preserve"> </w:t>
      </w:r>
      <w:r w:rsidR="00D54145">
        <w:rPr>
          <w:rFonts w:ascii="Times New Roman" w:hAnsi="Times New Roman" w:cs="Times New Roman"/>
          <w:spacing w:val="-23"/>
          <w:sz w:val="24"/>
          <w:szCs w:val="24"/>
        </w:rPr>
        <w:t xml:space="preserve">Faculty Council </w:t>
      </w:r>
      <w:r w:rsidR="006A69CC" w:rsidRPr="006B6466">
        <w:rPr>
          <w:rFonts w:ascii="Times New Roman" w:hAnsi="Times New Roman" w:cs="Times New Roman"/>
          <w:sz w:val="24"/>
          <w:szCs w:val="24"/>
        </w:rPr>
        <w:t>elections. Members of the School Committee shall be elected by the faculty according to</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the following</w:t>
      </w:r>
      <w:r w:rsidR="006A69CC" w:rsidRPr="006B6466">
        <w:rPr>
          <w:rFonts w:ascii="Times New Roman" w:hAnsi="Times New Roman" w:cs="Times New Roman"/>
          <w:spacing w:val="-3"/>
          <w:sz w:val="24"/>
          <w:szCs w:val="24"/>
        </w:rPr>
        <w:t xml:space="preserve"> </w:t>
      </w:r>
      <w:r w:rsidR="00D54145">
        <w:rPr>
          <w:rFonts w:ascii="Times New Roman" w:hAnsi="Times New Roman" w:cs="Times New Roman"/>
          <w:sz w:val="24"/>
          <w:szCs w:val="24"/>
        </w:rPr>
        <w:t>procedures.</w:t>
      </w:r>
    </w:p>
    <w:p w:rsidR="0089087F" w:rsidRPr="006B6466" w:rsidRDefault="0089087F" w:rsidP="003062AF">
      <w:pPr>
        <w:rPr>
          <w:rFonts w:ascii="Times New Roman" w:hAnsi="Times New Roman" w:cs="Times New Roman"/>
          <w:sz w:val="24"/>
          <w:szCs w:val="24"/>
        </w:rPr>
      </w:pPr>
    </w:p>
    <w:p w:rsidR="0089087F" w:rsidRPr="006B6466" w:rsidRDefault="00D54145" w:rsidP="00D54145">
      <w:pPr>
        <w:rPr>
          <w:rFonts w:ascii="Times New Roman" w:hAnsi="Times New Roman" w:cs="Times New Roman"/>
          <w:sz w:val="24"/>
          <w:szCs w:val="24"/>
        </w:rPr>
      </w:pPr>
      <w:r>
        <w:rPr>
          <w:rFonts w:ascii="Times New Roman" w:hAnsi="Times New Roman" w:cs="Times New Roman"/>
          <w:b/>
          <w:sz w:val="24"/>
          <w:szCs w:val="24"/>
        </w:rPr>
        <w:tab/>
      </w:r>
      <w:r w:rsidR="00C523DC">
        <w:rPr>
          <w:rFonts w:ascii="Times New Roman" w:hAnsi="Times New Roman" w:cs="Times New Roman"/>
          <w:b/>
          <w:sz w:val="24"/>
          <w:szCs w:val="24"/>
        </w:rPr>
        <w:tab/>
      </w:r>
      <w:r w:rsidRPr="00D54145">
        <w:rPr>
          <w:rFonts w:ascii="Times New Roman" w:hAnsi="Times New Roman" w:cs="Times New Roman"/>
          <w:b/>
          <w:sz w:val="24"/>
          <w:szCs w:val="24"/>
        </w:rPr>
        <w:t xml:space="preserve">4.3.3.1. </w:t>
      </w:r>
      <w:r w:rsidR="006A69CC" w:rsidRPr="00D54145">
        <w:rPr>
          <w:rFonts w:ascii="Times New Roman" w:hAnsi="Times New Roman" w:cs="Times New Roman"/>
          <w:b/>
          <w:sz w:val="24"/>
          <w:szCs w:val="24"/>
        </w:rPr>
        <w:t>Electi</w:t>
      </w:r>
      <w:r w:rsidRPr="00D54145">
        <w:rPr>
          <w:rFonts w:ascii="Times New Roman" w:hAnsi="Times New Roman" w:cs="Times New Roman"/>
          <w:b/>
          <w:sz w:val="24"/>
          <w:szCs w:val="24"/>
        </w:rPr>
        <w:t>on.</w:t>
      </w:r>
      <w:r w:rsidR="006A69CC" w:rsidRPr="006B6466">
        <w:rPr>
          <w:rFonts w:ascii="Times New Roman" w:hAnsi="Times New Roman" w:cs="Times New Roman"/>
          <w:sz w:val="24"/>
          <w:szCs w:val="24"/>
        </w:rPr>
        <w:t xml:space="preserve"> The School Committee shall be composed of one</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member from each of the six academic departments elected by the Department. Members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will se</w:t>
      </w:r>
      <w:r>
        <w:rPr>
          <w:rFonts w:ascii="Times New Roman" w:hAnsi="Times New Roman" w:cs="Times New Roman"/>
          <w:sz w:val="24"/>
          <w:szCs w:val="24"/>
        </w:rPr>
        <w:t>rve three-</w:t>
      </w:r>
      <w:r w:rsidR="006A69CC" w:rsidRPr="006B6466">
        <w:rPr>
          <w:rFonts w:ascii="Times New Roman" w:hAnsi="Times New Roman" w:cs="Times New Roman"/>
          <w:sz w:val="24"/>
          <w:szCs w:val="24"/>
        </w:rPr>
        <w:t>year terms, with two new members elected in August of each year.</w:t>
      </w:r>
      <w:r w:rsidR="006A69CC" w:rsidRPr="006B6466">
        <w:rPr>
          <w:rFonts w:ascii="Times New Roman" w:hAnsi="Times New Roman" w:cs="Times New Roman"/>
          <w:spacing w:val="47"/>
          <w:sz w:val="24"/>
          <w:szCs w:val="24"/>
        </w:rPr>
        <w:t xml:space="preserve"> </w:t>
      </w:r>
      <w:r w:rsidR="006A69CC" w:rsidRPr="006B6466">
        <w:rPr>
          <w:rFonts w:ascii="Times New Roman" w:hAnsi="Times New Roman" w:cs="Times New Roman"/>
          <w:sz w:val="24"/>
          <w:szCs w:val="24"/>
        </w:rPr>
        <w:t>The members from ENC and ENG shall be elected in year group 1, ENP and ENS in</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year group 2 and from ENV and ENY in year group 3, with year group 1 beginning in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2006. All appointed faculty within the academic department shall have a vote in electing</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their representative. Any department lacking a qualified member from within their</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department may elect a qualified member from another department to the School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Committee.</w:t>
      </w:r>
    </w:p>
    <w:p w:rsidR="00D54145" w:rsidRDefault="00D54145" w:rsidP="003062AF">
      <w:pPr>
        <w:rPr>
          <w:rFonts w:ascii="Times New Roman" w:hAnsi="Times New Roman" w:cs="Times New Roman"/>
          <w:spacing w:val="-1"/>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Pr>
          <w:rFonts w:ascii="Times New Roman" w:hAnsi="Times New Roman" w:cs="Times New Roman"/>
          <w:b/>
          <w:spacing w:val="-1"/>
          <w:sz w:val="24"/>
          <w:szCs w:val="24"/>
        </w:rPr>
        <w:tab/>
      </w:r>
      <w:r w:rsidR="00D54145" w:rsidRPr="00D54145">
        <w:rPr>
          <w:rFonts w:ascii="Times New Roman" w:hAnsi="Times New Roman" w:cs="Times New Roman"/>
          <w:b/>
          <w:spacing w:val="-1"/>
          <w:sz w:val="24"/>
          <w:szCs w:val="24"/>
        </w:rPr>
        <w:t xml:space="preserve">4.3.3.2. </w:t>
      </w:r>
      <w:r w:rsidR="00D54145" w:rsidRPr="00D54145">
        <w:rPr>
          <w:rFonts w:ascii="Times New Roman" w:hAnsi="Times New Roman" w:cs="Times New Roman"/>
          <w:b/>
          <w:sz w:val="24"/>
          <w:szCs w:val="24"/>
        </w:rPr>
        <w:t>Chair.</w:t>
      </w:r>
      <w:r w:rsidR="00DE2F18" w:rsidRPr="006B6466">
        <w:rPr>
          <w:rFonts w:ascii="Times New Roman" w:hAnsi="Times New Roman" w:cs="Times New Roman"/>
          <w:sz w:val="24"/>
          <w:szCs w:val="24"/>
        </w:rPr>
        <w:t xml:space="preserve"> Each year, at the beginning of October, the Faculty Council President shall appoint one member of current School Committee to be its chair.  A chair may be reappointed in consecutive years.  If, for any reason, the chair is unable to continue in their duties, the Faculty Council President may appoint another current member of the School Committee as a replacement chair.</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Pr>
          <w:rFonts w:ascii="Times New Roman" w:hAnsi="Times New Roman" w:cs="Times New Roman"/>
          <w:b/>
          <w:spacing w:val="-1"/>
          <w:sz w:val="24"/>
          <w:szCs w:val="24"/>
        </w:rPr>
        <w:tab/>
      </w:r>
      <w:r w:rsidR="00D54145" w:rsidRPr="00D54145">
        <w:rPr>
          <w:rFonts w:ascii="Times New Roman" w:hAnsi="Times New Roman" w:cs="Times New Roman"/>
          <w:b/>
          <w:spacing w:val="-1"/>
          <w:sz w:val="24"/>
          <w:szCs w:val="24"/>
        </w:rPr>
        <w:t xml:space="preserve">4.3.3.3. </w:t>
      </w:r>
      <w:r w:rsidR="00D54145" w:rsidRPr="00D54145">
        <w:rPr>
          <w:rFonts w:ascii="Times New Roman" w:hAnsi="Times New Roman" w:cs="Times New Roman"/>
          <w:b/>
          <w:sz w:val="24"/>
          <w:szCs w:val="24"/>
        </w:rPr>
        <w:t>Consecutive Terms.</w:t>
      </w:r>
      <w:r w:rsidR="006A69CC" w:rsidRPr="006B6466">
        <w:rPr>
          <w:rFonts w:ascii="Times New Roman" w:hAnsi="Times New Roman" w:cs="Times New Roman"/>
          <w:sz w:val="24"/>
          <w:szCs w:val="24"/>
        </w:rPr>
        <w:t xml:space="preserve"> There shall be no consecutive terms for</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any members of the School Committee. Any member elected to fill a term of less than</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three years (due to mid-term vacancy) may be elected to a second</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term.</w:t>
      </w:r>
    </w:p>
    <w:p w:rsidR="0089087F" w:rsidRPr="006B6466" w:rsidRDefault="0089087F" w:rsidP="003062AF">
      <w:pPr>
        <w:rPr>
          <w:rFonts w:ascii="Times New Roman" w:hAnsi="Times New Roman" w:cs="Times New Roman"/>
          <w:sz w:val="24"/>
          <w:szCs w:val="24"/>
        </w:rPr>
      </w:pPr>
    </w:p>
    <w:p w:rsidR="0089087F" w:rsidRPr="006B646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Pr>
          <w:rFonts w:ascii="Times New Roman" w:hAnsi="Times New Roman" w:cs="Times New Roman"/>
          <w:b/>
          <w:spacing w:val="-1"/>
          <w:sz w:val="24"/>
          <w:szCs w:val="24"/>
        </w:rPr>
        <w:tab/>
      </w:r>
      <w:r w:rsidR="00D54145" w:rsidRPr="00D54145">
        <w:rPr>
          <w:rFonts w:ascii="Times New Roman" w:hAnsi="Times New Roman" w:cs="Times New Roman"/>
          <w:b/>
          <w:spacing w:val="-1"/>
          <w:sz w:val="24"/>
          <w:szCs w:val="24"/>
        </w:rPr>
        <w:t xml:space="preserve">4.3.3.4. </w:t>
      </w:r>
      <w:r w:rsidR="00D54145" w:rsidRPr="00D54145">
        <w:rPr>
          <w:rFonts w:ascii="Times New Roman" w:hAnsi="Times New Roman" w:cs="Times New Roman"/>
          <w:b/>
          <w:sz w:val="24"/>
          <w:szCs w:val="24"/>
        </w:rPr>
        <w:t>Member Removal.</w:t>
      </w:r>
      <w:r w:rsidR="006A69CC" w:rsidRPr="006B6466">
        <w:rPr>
          <w:rFonts w:ascii="Times New Roman" w:hAnsi="Times New Roman" w:cs="Times New Roman"/>
          <w:sz w:val="24"/>
          <w:szCs w:val="24"/>
        </w:rPr>
        <w:t xml:space="preserve"> If a Department Committee decides that</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the member of the School Committee elected by their department is not representing</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the interests of the School properly, it may also replace that representative (for the rest of</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that representative’s term) through a re-election process at any time. Replacement of a</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School Committee member shall not result in altering of votes previously</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taken.</w:t>
      </w:r>
    </w:p>
    <w:p w:rsidR="0089087F" w:rsidRPr="006B6466" w:rsidRDefault="0089087F" w:rsidP="003062AF">
      <w:pPr>
        <w:rPr>
          <w:rFonts w:ascii="Times New Roman" w:hAnsi="Times New Roman" w:cs="Times New Roman"/>
          <w:sz w:val="24"/>
          <w:szCs w:val="24"/>
        </w:rPr>
      </w:pPr>
    </w:p>
    <w:p w:rsidR="008C6656" w:rsidRDefault="00C523DC" w:rsidP="003062AF">
      <w:pPr>
        <w:rPr>
          <w:rFonts w:ascii="Times New Roman" w:hAnsi="Times New Roman" w:cs="Times New Roman"/>
          <w:sz w:val="24"/>
          <w:szCs w:val="24"/>
        </w:rPr>
      </w:pPr>
      <w:r>
        <w:rPr>
          <w:rFonts w:ascii="Times New Roman" w:hAnsi="Times New Roman" w:cs="Times New Roman"/>
          <w:b/>
          <w:spacing w:val="-1"/>
          <w:sz w:val="24"/>
          <w:szCs w:val="24"/>
        </w:rPr>
        <w:tab/>
      </w:r>
      <w:r w:rsidR="00D54145" w:rsidRPr="00D54145">
        <w:rPr>
          <w:rFonts w:ascii="Times New Roman" w:hAnsi="Times New Roman" w:cs="Times New Roman"/>
          <w:b/>
          <w:spacing w:val="-1"/>
          <w:sz w:val="24"/>
          <w:szCs w:val="24"/>
        </w:rPr>
        <w:t>4.3.4.</w:t>
      </w:r>
      <w:r w:rsidR="00531E84" w:rsidRPr="00D54145">
        <w:rPr>
          <w:rFonts w:ascii="Times New Roman" w:hAnsi="Times New Roman" w:cs="Times New Roman"/>
          <w:b/>
          <w:spacing w:val="-1"/>
          <w:sz w:val="24"/>
          <w:szCs w:val="24"/>
        </w:rPr>
        <w:t xml:space="preserve"> </w:t>
      </w:r>
      <w:r w:rsidR="006A69CC" w:rsidRPr="00D54145">
        <w:rPr>
          <w:rFonts w:ascii="Times New Roman" w:hAnsi="Times New Roman" w:cs="Times New Roman"/>
          <w:b/>
          <w:sz w:val="24"/>
          <w:szCs w:val="24"/>
        </w:rPr>
        <w:t>Process</w:t>
      </w:r>
      <w:r w:rsidR="00D54145" w:rsidRPr="00D54145">
        <w:rPr>
          <w:rFonts w:ascii="Times New Roman" w:hAnsi="Times New Roman" w:cs="Times New Roman"/>
          <w:b/>
          <w:bCs/>
          <w:sz w:val="24"/>
          <w:szCs w:val="24"/>
        </w:rPr>
        <w:t>.</w:t>
      </w:r>
      <w:r w:rsidR="006A69CC" w:rsidRPr="00D54145">
        <w:rPr>
          <w:rFonts w:ascii="Times New Roman" w:hAnsi="Times New Roman" w:cs="Times New Roman"/>
          <w:sz w:val="24"/>
          <w:szCs w:val="24"/>
        </w:rPr>
        <w:t xml:space="preserve"> </w:t>
      </w:r>
      <w:r w:rsidR="006A69CC" w:rsidRPr="006B6466">
        <w:rPr>
          <w:rFonts w:ascii="Times New Roman" w:hAnsi="Times New Roman" w:cs="Times New Roman"/>
          <w:sz w:val="24"/>
          <w:szCs w:val="24"/>
        </w:rPr>
        <w:t>Except for decisions requiring only the action of the Chair of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 School Commit</w:t>
      </w:r>
      <w:r w:rsidR="00CB1E5E">
        <w:rPr>
          <w:rFonts w:ascii="Times New Roman" w:hAnsi="Times New Roman" w:cs="Times New Roman"/>
          <w:sz w:val="24"/>
          <w:szCs w:val="24"/>
        </w:rPr>
        <w:t xml:space="preserve">tee (see </w:t>
      </w:r>
      <w:r w:rsidR="00A06849">
        <w:rPr>
          <w:rFonts w:ascii="Times New Roman" w:hAnsi="Times New Roman" w:cs="Times New Roman"/>
          <w:sz w:val="24"/>
          <w:szCs w:val="24"/>
        </w:rPr>
        <w:t>Paragraph 4.5.2</w:t>
      </w:r>
      <w:r w:rsidR="006A69CC" w:rsidRPr="006B6466">
        <w:rPr>
          <w:rFonts w:ascii="Times New Roman" w:hAnsi="Times New Roman" w:cs="Times New Roman"/>
          <w:sz w:val="24"/>
          <w:szCs w:val="24"/>
        </w:rPr>
        <w:t>), the School Committee shall vote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to recommend approval or disapproval of all properly documented requests from</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all academic departments. Each member of the School Committee, including the Chair</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and member from the candidate’s academic department, participate in all votes. A</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positive recommendation requires 4 affirmative votes from the 6 members. All voting shall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be conducted by secret ballot. The vote tally, all recommendations, and candidate</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packages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will be forwarded to the School Dean for review and the Chancellor for action.</w:t>
      </w:r>
      <w:r w:rsidR="006A69CC" w:rsidRPr="006B6466">
        <w:rPr>
          <w:rFonts w:ascii="Times New Roman" w:hAnsi="Times New Roman" w:cs="Times New Roman"/>
          <w:spacing w:val="48"/>
          <w:sz w:val="24"/>
          <w:szCs w:val="24"/>
        </w:rPr>
        <w:t xml:space="preserve"> </w:t>
      </w:r>
      <w:r w:rsidR="006A69CC" w:rsidRPr="006B6466">
        <w:rPr>
          <w:rFonts w:ascii="Times New Roman" w:hAnsi="Times New Roman" w:cs="Times New Roman"/>
          <w:sz w:val="24"/>
          <w:szCs w:val="24"/>
        </w:rPr>
        <w:t>The School Committee shall request a meeting with the School Dean following</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deliberations to discuss all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recommendations.</w:t>
      </w:r>
    </w:p>
    <w:p w:rsidR="00F73D65" w:rsidRDefault="00F73D65" w:rsidP="003062AF">
      <w:pPr>
        <w:rPr>
          <w:rFonts w:ascii="Times New Roman" w:hAnsi="Times New Roman" w:cs="Times New Roman"/>
          <w:sz w:val="24"/>
          <w:szCs w:val="24"/>
        </w:rPr>
      </w:pPr>
    </w:p>
    <w:p w:rsidR="0089087F" w:rsidRPr="00DA0365" w:rsidRDefault="00DA0365" w:rsidP="003062AF">
      <w:pPr>
        <w:rPr>
          <w:rFonts w:ascii="Times New Roman" w:hAnsi="Times New Roman" w:cs="Times New Roman"/>
          <w:b/>
          <w:sz w:val="24"/>
          <w:szCs w:val="24"/>
        </w:rPr>
      </w:pPr>
      <w:r w:rsidRPr="00DA0365">
        <w:rPr>
          <w:rFonts w:ascii="Times New Roman" w:hAnsi="Times New Roman" w:cs="Times New Roman"/>
          <w:b/>
          <w:spacing w:val="-1"/>
          <w:sz w:val="24"/>
          <w:szCs w:val="24"/>
        </w:rPr>
        <w:t>4</w:t>
      </w:r>
      <w:r w:rsidR="00531E84" w:rsidRPr="00DA0365">
        <w:rPr>
          <w:rFonts w:ascii="Times New Roman" w:hAnsi="Times New Roman" w:cs="Times New Roman"/>
          <w:b/>
          <w:spacing w:val="-1"/>
          <w:sz w:val="24"/>
          <w:szCs w:val="24"/>
        </w:rPr>
        <w:t>.</w:t>
      </w:r>
      <w:r w:rsidRPr="00DA0365">
        <w:rPr>
          <w:rFonts w:ascii="Times New Roman" w:hAnsi="Times New Roman" w:cs="Times New Roman"/>
          <w:b/>
          <w:spacing w:val="-1"/>
          <w:sz w:val="24"/>
          <w:szCs w:val="24"/>
        </w:rPr>
        <w:t>4</w:t>
      </w:r>
      <w:r w:rsidR="00531E84" w:rsidRPr="00DA0365">
        <w:rPr>
          <w:rFonts w:ascii="Times New Roman" w:hAnsi="Times New Roman" w:cs="Times New Roman"/>
          <w:b/>
          <w:spacing w:val="-1"/>
          <w:sz w:val="24"/>
          <w:szCs w:val="24"/>
        </w:rPr>
        <w:t xml:space="preserve"> </w:t>
      </w:r>
      <w:r w:rsidR="006A69CC" w:rsidRPr="00DA0365">
        <w:rPr>
          <w:rFonts w:ascii="Times New Roman" w:hAnsi="Times New Roman" w:cs="Times New Roman"/>
          <w:b/>
          <w:sz w:val="24"/>
          <w:szCs w:val="24"/>
        </w:rPr>
        <w:t>Department</w:t>
      </w:r>
      <w:r w:rsidR="006A69CC" w:rsidRPr="00DA0365">
        <w:rPr>
          <w:rFonts w:ascii="Times New Roman" w:hAnsi="Times New Roman" w:cs="Times New Roman"/>
          <w:b/>
          <w:spacing w:val="-1"/>
          <w:sz w:val="24"/>
          <w:szCs w:val="24"/>
        </w:rPr>
        <w:t xml:space="preserve"> </w:t>
      </w:r>
      <w:r w:rsidRPr="00DA0365">
        <w:rPr>
          <w:rFonts w:ascii="Times New Roman" w:hAnsi="Times New Roman" w:cs="Times New Roman"/>
          <w:b/>
          <w:sz w:val="24"/>
          <w:szCs w:val="24"/>
        </w:rPr>
        <w:t>Committees.</w:t>
      </w:r>
    </w:p>
    <w:p w:rsidR="0089087F" w:rsidRPr="006B6466" w:rsidRDefault="0089087F" w:rsidP="003062AF">
      <w:pPr>
        <w:rPr>
          <w:rFonts w:ascii="Times New Roman" w:hAnsi="Times New Roman" w:cs="Times New Roman"/>
          <w:sz w:val="24"/>
          <w:szCs w:val="24"/>
        </w:rPr>
      </w:pPr>
    </w:p>
    <w:p w:rsidR="0089087F" w:rsidRPr="006B6466" w:rsidRDefault="00DA0365" w:rsidP="003062AF">
      <w:pPr>
        <w:rPr>
          <w:rFonts w:ascii="Times New Roman" w:hAnsi="Times New Roman" w:cs="Times New Roman"/>
          <w:sz w:val="24"/>
          <w:szCs w:val="24"/>
        </w:rPr>
      </w:pPr>
      <w:r>
        <w:rPr>
          <w:rFonts w:ascii="Times New Roman" w:hAnsi="Times New Roman" w:cs="Times New Roman"/>
          <w:b/>
          <w:spacing w:val="-1"/>
          <w:sz w:val="24"/>
          <w:szCs w:val="24"/>
        </w:rPr>
        <w:tab/>
      </w:r>
      <w:r w:rsidRPr="00DA0365">
        <w:rPr>
          <w:rFonts w:ascii="Times New Roman" w:hAnsi="Times New Roman" w:cs="Times New Roman"/>
          <w:b/>
          <w:spacing w:val="-1"/>
          <w:sz w:val="24"/>
          <w:szCs w:val="24"/>
        </w:rPr>
        <w:t xml:space="preserve">4.4.1. </w:t>
      </w:r>
      <w:r w:rsidRPr="00DA0365">
        <w:rPr>
          <w:rFonts w:ascii="Times New Roman" w:hAnsi="Times New Roman" w:cs="Times New Roman"/>
          <w:b/>
          <w:sz w:val="24"/>
          <w:szCs w:val="24"/>
        </w:rPr>
        <w:t>Purpose.</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The Department Committee holds the primary responsibility</w:t>
      </w:r>
      <w:r w:rsidR="006A69CC" w:rsidRPr="006B6466">
        <w:rPr>
          <w:rFonts w:ascii="Times New Roman" w:hAnsi="Times New Roman" w:cs="Times New Roman"/>
          <w:spacing w:val="37"/>
          <w:sz w:val="24"/>
          <w:szCs w:val="24"/>
        </w:rPr>
        <w:t xml:space="preserve"> </w:t>
      </w:r>
      <w:r w:rsidR="006A69CC" w:rsidRPr="006B6466">
        <w:rPr>
          <w:rFonts w:ascii="Times New Roman" w:hAnsi="Times New Roman" w:cs="Times New Roman"/>
          <w:sz w:val="24"/>
          <w:szCs w:val="24"/>
        </w:rPr>
        <w:t>for both evaluating candidate performance and ensuring proper candidate mentoring.</w:t>
      </w:r>
      <w:r w:rsidR="006A69CC" w:rsidRPr="006B6466">
        <w:rPr>
          <w:rFonts w:ascii="Times New Roman" w:hAnsi="Times New Roman" w:cs="Times New Roman"/>
          <w:spacing w:val="40"/>
          <w:sz w:val="24"/>
          <w:szCs w:val="24"/>
        </w:rPr>
        <w:t xml:space="preserve"> </w:t>
      </w:r>
      <w:r w:rsidR="006A69CC" w:rsidRPr="006B6466">
        <w:rPr>
          <w:rFonts w:ascii="Times New Roman" w:hAnsi="Times New Roman" w:cs="Times New Roman"/>
          <w:sz w:val="24"/>
          <w:szCs w:val="24"/>
        </w:rPr>
        <w:t>Indeed, the Department Committee, in conjunction with the external review, provides the</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most</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in-depth evaluation of the candidate’s achievements in teaching, research, and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service.</w:t>
      </w:r>
    </w:p>
    <w:p w:rsidR="0089087F" w:rsidRDefault="0089087F" w:rsidP="003062AF">
      <w:pPr>
        <w:rPr>
          <w:rFonts w:ascii="Times New Roman" w:hAnsi="Times New Roman" w:cs="Times New Roman"/>
          <w:sz w:val="24"/>
          <w:szCs w:val="24"/>
        </w:rPr>
      </w:pPr>
    </w:p>
    <w:p w:rsidR="0089087F" w:rsidRPr="006B6466" w:rsidRDefault="00DA0365" w:rsidP="003062AF">
      <w:pPr>
        <w:rPr>
          <w:rFonts w:ascii="Times New Roman" w:hAnsi="Times New Roman" w:cs="Times New Roman"/>
          <w:sz w:val="24"/>
          <w:szCs w:val="24"/>
        </w:rPr>
      </w:pPr>
      <w:r>
        <w:rPr>
          <w:rFonts w:ascii="Times New Roman" w:hAnsi="Times New Roman" w:cs="Times New Roman"/>
          <w:b/>
          <w:sz w:val="24"/>
          <w:szCs w:val="24"/>
        </w:rPr>
        <w:lastRenderedPageBreak/>
        <w:tab/>
      </w:r>
      <w:r w:rsidRPr="00DA0365">
        <w:rPr>
          <w:rFonts w:ascii="Times New Roman" w:hAnsi="Times New Roman" w:cs="Times New Roman"/>
          <w:b/>
          <w:sz w:val="24"/>
          <w:szCs w:val="24"/>
        </w:rPr>
        <w:t xml:space="preserve">4.4.2. </w:t>
      </w:r>
      <w:r w:rsidR="006A69CC" w:rsidRPr="00DA0365">
        <w:rPr>
          <w:rFonts w:ascii="Times New Roman" w:hAnsi="Times New Roman" w:cs="Times New Roman"/>
          <w:b/>
          <w:sz w:val="24"/>
          <w:szCs w:val="24"/>
        </w:rPr>
        <w:t>Membership:</w:t>
      </w:r>
      <w:r w:rsidR="006A69CC" w:rsidRPr="006B6466">
        <w:rPr>
          <w:rFonts w:ascii="Times New Roman" w:hAnsi="Times New Roman" w:cs="Times New Roman"/>
          <w:sz w:val="24"/>
          <w:szCs w:val="24"/>
        </w:rPr>
        <w:t xml:space="preserve"> Each academic department shall form a departmental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promotion and tenure committee consisting of all ten</w:t>
      </w:r>
      <w:r w:rsidR="009136B9">
        <w:rPr>
          <w:rFonts w:ascii="Times New Roman" w:hAnsi="Times New Roman" w:cs="Times New Roman"/>
          <w:sz w:val="24"/>
          <w:szCs w:val="24"/>
        </w:rPr>
        <w:t>ured Associate Professors and (f</w:t>
      </w:r>
      <w:r w:rsidR="006A69CC" w:rsidRPr="006B6466">
        <w:rPr>
          <w:rFonts w:ascii="Times New Roman" w:hAnsi="Times New Roman" w:cs="Times New Roman"/>
          <w:sz w:val="24"/>
          <w:szCs w:val="24"/>
        </w:rPr>
        <w:t>ull)</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Professors within the department, excluding the Department Head. The Department Committee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may invite the Department Head to attend the committee deliberations, without vote.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Voting within the Department Committee is limited to tenured faculty with ranks at or above</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the requested action.</w:t>
      </w:r>
      <w:ins w:id="238" w:author="Fickus, Matthew C Civ USAF AETC AFIT/ENC" w:date="2016-12-12T10:10:00Z">
        <w:r w:rsidR="00047BDF">
          <w:rPr>
            <w:rFonts w:ascii="Times New Roman" w:hAnsi="Times New Roman" w:cs="Times New Roman"/>
            <w:sz w:val="24"/>
            <w:szCs w:val="24"/>
          </w:rPr>
          <w:t xml:space="preserve">  </w:t>
        </w:r>
      </w:ins>
      <w:ins w:id="239" w:author="Fickus, Matthew C Civ USAF AETC AFIT/ENC" w:date="2016-12-12T10:12:00Z">
        <w:r w:rsidR="00047BDF">
          <w:rPr>
            <w:rFonts w:ascii="Times New Roman" w:hAnsi="Times New Roman" w:cs="Times New Roman"/>
            <w:sz w:val="24"/>
            <w:szCs w:val="24"/>
          </w:rPr>
          <w:t>To clarify,</w:t>
        </w:r>
      </w:ins>
      <w:ins w:id="240" w:author="Fickus, Matthew C Civ USAF AETC AFIT/ENC" w:date="2016-12-12T10:15:00Z">
        <w:r w:rsidR="00047BDF">
          <w:rPr>
            <w:rFonts w:ascii="Times New Roman" w:hAnsi="Times New Roman" w:cs="Times New Roman"/>
            <w:sz w:val="24"/>
            <w:szCs w:val="24"/>
          </w:rPr>
          <w:t xml:space="preserve"> </w:t>
        </w:r>
        <w:r w:rsidR="00047BDF" w:rsidRPr="00047BDF">
          <w:rPr>
            <w:rFonts w:ascii="Times New Roman" w:hAnsi="Times New Roman" w:cs="Times New Roman"/>
            <w:sz w:val="24"/>
            <w:szCs w:val="24"/>
          </w:rPr>
          <w:t>all members of the Department Commi</w:t>
        </w:r>
        <w:r w:rsidR="00047BDF">
          <w:rPr>
            <w:rFonts w:ascii="Times New Roman" w:hAnsi="Times New Roman" w:cs="Times New Roman"/>
            <w:sz w:val="24"/>
            <w:szCs w:val="24"/>
          </w:rPr>
          <w:t>ttee vote on the tenure packages o</w:t>
        </w:r>
      </w:ins>
      <w:ins w:id="241" w:author="Fickus, Matthew C Civ USAF AETC AFIT/ENC" w:date="2016-12-12T10:12:00Z">
        <w:r w:rsidR="00047BDF">
          <w:rPr>
            <w:rFonts w:ascii="Times New Roman" w:hAnsi="Times New Roman" w:cs="Times New Roman"/>
            <w:sz w:val="24"/>
            <w:szCs w:val="24"/>
          </w:rPr>
          <w:t>f faculty member</w:t>
        </w:r>
      </w:ins>
      <w:ins w:id="242" w:author="Fickus, Matthew C Civ USAF AETC AFIT/ENC" w:date="2016-12-12T10:15:00Z">
        <w:r w:rsidR="00047BDF">
          <w:rPr>
            <w:rFonts w:ascii="Times New Roman" w:hAnsi="Times New Roman" w:cs="Times New Roman"/>
            <w:sz w:val="24"/>
            <w:szCs w:val="24"/>
          </w:rPr>
          <w:t>s</w:t>
        </w:r>
      </w:ins>
      <w:ins w:id="243" w:author="Fickus, Matthew C Civ USAF AETC AFIT/ENC" w:date="2016-12-12T10:12:00Z">
        <w:r w:rsidR="00047BDF">
          <w:rPr>
            <w:rFonts w:ascii="Times New Roman" w:hAnsi="Times New Roman" w:cs="Times New Roman"/>
            <w:sz w:val="24"/>
            <w:szCs w:val="24"/>
          </w:rPr>
          <w:t xml:space="preserve"> </w:t>
        </w:r>
      </w:ins>
      <w:ins w:id="244" w:author="Fickus, Matthew C Civ USAF AETC AFIT/ENC" w:date="2016-12-12T10:15:00Z">
        <w:r w:rsidR="00047BDF">
          <w:rPr>
            <w:rFonts w:ascii="Times New Roman" w:hAnsi="Times New Roman" w:cs="Times New Roman"/>
            <w:sz w:val="24"/>
            <w:szCs w:val="24"/>
          </w:rPr>
          <w:t>that were</w:t>
        </w:r>
      </w:ins>
      <w:ins w:id="245" w:author="Fickus, Matthew C Civ USAF AETC AFIT/ENC" w:date="2016-12-12T10:12:00Z">
        <w:r w:rsidR="00047BDF">
          <w:rPr>
            <w:rFonts w:ascii="Times New Roman" w:hAnsi="Times New Roman" w:cs="Times New Roman"/>
            <w:sz w:val="24"/>
            <w:szCs w:val="24"/>
          </w:rPr>
          <w:t xml:space="preserve"> initially appointed as (full) Professor</w:t>
        </w:r>
      </w:ins>
      <w:ins w:id="246" w:author="Fickus, Matthew C Civ USAF AETC AFIT/ENC" w:date="2016-12-12T10:15:00Z">
        <w:r w:rsidR="00047BDF">
          <w:rPr>
            <w:rFonts w:ascii="Times New Roman" w:hAnsi="Times New Roman" w:cs="Times New Roman"/>
            <w:sz w:val="24"/>
            <w:szCs w:val="24"/>
          </w:rPr>
          <w:t>s</w:t>
        </w:r>
      </w:ins>
      <w:ins w:id="247" w:author="Fickus, Matthew C Civ USAF AETC AFIT/ENC" w:date="2016-12-12T10:12:00Z">
        <w:r w:rsidR="00047BDF">
          <w:rPr>
            <w:rFonts w:ascii="Times New Roman" w:hAnsi="Times New Roman" w:cs="Times New Roman"/>
            <w:sz w:val="24"/>
            <w:szCs w:val="24"/>
          </w:rPr>
          <w:t xml:space="preserve"> without tenure</w:t>
        </w:r>
      </w:ins>
      <w:ins w:id="248" w:author="Fickus, Matthew C Civ USAF AETC AFIT/ENC" w:date="2016-12-12T10:15:00Z">
        <w:r w:rsidR="00047BDF">
          <w:rPr>
            <w:rFonts w:ascii="Times New Roman" w:hAnsi="Times New Roman" w:cs="Times New Roman"/>
            <w:sz w:val="24"/>
            <w:szCs w:val="24"/>
          </w:rPr>
          <w:t>.</w:t>
        </w:r>
      </w:ins>
      <w:ins w:id="249" w:author="Fickus, Matthew C Civ USAF AETC AFIT/ENC" w:date="2016-12-12T10:10:00Z">
        <w:r w:rsidR="00047BDF">
          <w:rPr>
            <w:rFonts w:ascii="Times New Roman" w:hAnsi="Times New Roman" w:cs="Times New Roman"/>
            <w:sz w:val="24"/>
            <w:szCs w:val="24"/>
          </w:rPr>
          <w:t xml:space="preserve"> </w:t>
        </w:r>
      </w:ins>
      <w:r w:rsidR="006A69CC" w:rsidRPr="006B6466">
        <w:rPr>
          <w:rFonts w:ascii="Times New Roman" w:hAnsi="Times New Roman" w:cs="Times New Roman"/>
          <w:sz w:val="24"/>
          <w:szCs w:val="24"/>
        </w:rPr>
        <w:t xml:space="preserve"> There must be at least four voting-eligible members to make</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a recommendation on an action. If the department has less than four</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voting-eligible members for particular actions, it must elect enough voting-eligible members from</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other department(s) to their committee to satisfy the minimum membership to vote on</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those actions. All faculty members within the Department shall vote to elect a Chair of</w:t>
      </w:r>
      <w:r w:rsidR="006A69CC" w:rsidRPr="006B6466">
        <w:rPr>
          <w:rFonts w:ascii="Times New Roman" w:hAnsi="Times New Roman" w:cs="Times New Roman"/>
          <w:spacing w:val="-16"/>
          <w:sz w:val="24"/>
          <w:szCs w:val="24"/>
        </w:rPr>
        <w:t xml:space="preserve"> </w:t>
      </w:r>
      <w:r>
        <w:rPr>
          <w:rFonts w:ascii="Times New Roman" w:hAnsi="Times New Roman" w:cs="Times New Roman"/>
          <w:sz w:val="24"/>
          <w:szCs w:val="24"/>
        </w:rPr>
        <w:t xml:space="preserve">the </w:t>
      </w:r>
      <w:r w:rsidR="009136B9">
        <w:rPr>
          <w:rFonts w:ascii="Times New Roman" w:hAnsi="Times New Roman" w:cs="Times New Roman"/>
          <w:sz w:val="24"/>
          <w:szCs w:val="24"/>
        </w:rPr>
        <w:t>Department</w:t>
      </w:r>
      <w:r w:rsidR="00044963" w:rsidRPr="006B6466">
        <w:rPr>
          <w:rFonts w:ascii="Times New Roman" w:hAnsi="Times New Roman" w:cs="Times New Roman"/>
          <w:sz w:val="24"/>
          <w:szCs w:val="24"/>
        </w:rPr>
        <w:t xml:space="preserve"> </w:t>
      </w:r>
      <w:r w:rsidR="006A69CC" w:rsidRPr="006B6466">
        <w:rPr>
          <w:rFonts w:ascii="Times New Roman" w:hAnsi="Times New Roman" w:cs="Times New Roman"/>
          <w:sz w:val="24"/>
          <w:szCs w:val="24"/>
        </w:rPr>
        <w:t>Committee. The Chair of the Department Committee may or may not be</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a member of the School</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Committee.</w:t>
      </w:r>
    </w:p>
    <w:p w:rsidR="0089087F" w:rsidRPr="006B6466" w:rsidRDefault="0089087F" w:rsidP="003062AF">
      <w:pPr>
        <w:rPr>
          <w:rFonts w:ascii="Times New Roman" w:hAnsi="Times New Roman" w:cs="Times New Roman"/>
          <w:sz w:val="24"/>
          <w:szCs w:val="24"/>
        </w:rPr>
      </w:pPr>
    </w:p>
    <w:p w:rsidR="008C6656" w:rsidRDefault="009136B9" w:rsidP="003062AF">
      <w:pPr>
        <w:rPr>
          <w:rFonts w:ascii="Times New Roman" w:hAnsi="Times New Roman" w:cs="Times New Roman"/>
          <w:sz w:val="24"/>
          <w:szCs w:val="24"/>
        </w:rPr>
      </w:pPr>
      <w:r>
        <w:rPr>
          <w:rFonts w:ascii="Times New Roman" w:hAnsi="Times New Roman" w:cs="Times New Roman"/>
          <w:b/>
          <w:spacing w:val="-1"/>
          <w:sz w:val="24"/>
          <w:szCs w:val="24"/>
        </w:rPr>
        <w:tab/>
      </w:r>
      <w:r w:rsidRPr="009136B9">
        <w:rPr>
          <w:rFonts w:ascii="Times New Roman" w:hAnsi="Times New Roman" w:cs="Times New Roman"/>
          <w:b/>
          <w:spacing w:val="-1"/>
          <w:sz w:val="24"/>
          <w:szCs w:val="24"/>
        </w:rPr>
        <w:t xml:space="preserve">4.4.3 </w:t>
      </w:r>
      <w:r w:rsidRPr="009136B9">
        <w:rPr>
          <w:rFonts w:ascii="Times New Roman" w:hAnsi="Times New Roman" w:cs="Times New Roman"/>
          <w:b/>
          <w:sz w:val="24"/>
          <w:szCs w:val="24"/>
        </w:rPr>
        <w:t>Process.</w:t>
      </w:r>
      <w:r w:rsidR="006A69CC" w:rsidRPr="006B6466">
        <w:rPr>
          <w:rFonts w:ascii="Times New Roman" w:hAnsi="Times New Roman" w:cs="Times New Roman"/>
          <w:sz w:val="24"/>
          <w:szCs w:val="24"/>
        </w:rPr>
        <w:t xml:space="preserve"> The Department Committee shall vote (by secret ballot)</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to recommend approval or disapproval of all properly documented requests. A</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positive recommendation requires an affi</w:t>
      </w:r>
      <w:r>
        <w:rPr>
          <w:rFonts w:ascii="Times New Roman" w:hAnsi="Times New Roman" w:cs="Times New Roman"/>
          <w:sz w:val="24"/>
          <w:szCs w:val="24"/>
        </w:rPr>
        <w:t>rmative vote by a minimum of two-thirds</w:t>
      </w:r>
      <w:r w:rsidR="006A69CC" w:rsidRPr="006B6466">
        <w:rPr>
          <w:rFonts w:ascii="Times New Roman" w:hAnsi="Times New Roman" w:cs="Times New Roman"/>
          <w:sz w:val="24"/>
          <w:szCs w:val="24"/>
        </w:rPr>
        <w:t xml:space="preserve"> of all</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voting-eligible members. The number of eligible members, the number of affirmative votes, and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cand</w:t>
      </w:r>
      <w:r>
        <w:rPr>
          <w:rFonts w:ascii="Times New Roman" w:hAnsi="Times New Roman" w:cs="Times New Roman"/>
          <w:sz w:val="24"/>
          <w:szCs w:val="24"/>
        </w:rPr>
        <w:t xml:space="preserve">idate’s package (see </w:t>
      </w:r>
      <w:r w:rsidR="00A06849">
        <w:rPr>
          <w:rFonts w:ascii="Times New Roman" w:hAnsi="Times New Roman" w:cs="Times New Roman"/>
          <w:sz w:val="24"/>
          <w:szCs w:val="24"/>
        </w:rPr>
        <w:t>Section 6</w:t>
      </w:r>
      <w:r w:rsidR="006A69CC" w:rsidRPr="006B6466">
        <w:rPr>
          <w:rFonts w:ascii="Times New Roman" w:hAnsi="Times New Roman" w:cs="Times New Roman"/>
          <w:sz w:val="24"/>
          <w:szCs w:val="24"/>
        </w:rPr>
        <w:t>) are forwarded to the School</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Committee.</w:t>
      </w:r>
    </w:p>
    <w:p w:rsidR="009F5114" w:rsidRDefault="009F5114" w:rsidP="003062AF">
      <w:pPr>
        <w:rPr>
          <w:rFonts w:ascii="Times New Roman" w:hAnsi="Times New Roman" w:cs="Times New Roman"/>
          <w:sz w:val="24"/>
          <w:szCs w:val="24"/>
        </w:rPr>
      </w:pPr>
    </w:p>
    <w:p w:rsidR="0089087F" w:rsidRPr="00CB1E5E" w:rsidRDefault="00CB1E5E" w:rsidP="003062AF">
      <w:pPr>
        <w:rPr>
          <w:rFonts w:ascii="Times New Roman" w:hAnsi="Times New Roman" w:cs="Times New Roman"/>
          <w:b/>
          <w:sz w:val="24"/>
          <w:szCs w:val="24"/>
        </w:rPr>
      </w:pPr>
      <w:r w:rsidRPr="00CB1E5E">
        <w:rPr>
          <w:rFonts w:ascii="Times New Roman" w:hAnsi="Times New Roman" w:cs="Times New Roman"/>
          <w:b/>
          <w:spacing w:val="-1"/>
          <w:sz w:val="24"/>
          <w:szCs w:val="24"/>
        </w:rPr>
        <w:t>4.5</w:t>
      </w:r>
      <w:r w:rsidR="00531E84" w:rsidRPr="00CB1E5E">
        <w:rPr>
          <w:rFonts w:ascii="Times New Roman" w:hAnsi="Times New Roman" w:cs="Times New Roman"/>
          <w:b/>
          <w:spacing w:val="-1"/>
          <w:sz w:val="24"/>
          <w:szCs w:val="24"/>
        </w:rPr>
        <w:t xml:space="preserve">. </w:t>
      </w:r>
      <w:r w:rsidR="006A69CC" w:rsidRPr="00CB1E5E">
        <w:rPr>
          <w:rFonts w:ascii="Times New Roman" w:hAnsi="Times New Roman" w:cs="Times New Roman"/>
          <w:b/>
          <w:sz w:val="24"/>
          <w:szCs w:val="24"/>
        </w:rPr>
        <w:t>Process and</w:t>
      </w:r>
      <w:r w:rsidR="006A69CC" w:rsidRPr="00CB1E5E">
        <w:rPr>
          <w:rFonts w:ascii="Times New Roman" w:hAnsi="Times New Roman" w:cs="Times New Roman"/>
          <w:b/>
          <w:spacing w:val="-1"/>
          <w:sz w:val="24"/>
          <w:szCs w:val="24"/>
        </w:rPr>
        <w:t xml:space="preserve"> </w:t>
      </w:r>
      <w:r w:rsidRPr="00CB1E5E">
        <w:rPr>
          <w:rFonts w:ascii="Times New Roman" w:hAnsi="Times New Roman" w:cs="Times New Roman"/>
          <w:b/>
          <w:sz w:val="24"/>
          <w:szCs w:val="24"/>
        </w:rPr>
        <w:t>Timelines.</w:t>
      </w:r>
    </w:p>
    <w:p w:rsidR="0089087F" w:rsidRPr="006B6466" w:rsidRDefault="0089087F" w:rsidP="003062AF">
      <w:pPr>
        <w:rPr>
          <w:rFonts w:ascii="Times New Roman" w:hAnsi="Times New Roman" w:cs="Times New Roman"/>
          <w:sz w:val="24"/>
          <w:szCs w:val="24"/>
        </w:rPr>
      </w:pPr>
    </w:p>
    <w:p w:rsidR="0089087F" w:rsidRDefault="00CB1E5E" w:rsidP="003062AF">
      <w:pPr>
        <w:rPr>
          <w:rFonts w:ascii="Times New Roman" w:hAnsi="Times New Roman" w:cs="Times New Roman"/>
          <w:sz w:val="24"/>
          <w:szCs w:val="24"/>
        </w:rPr>
      </w:pPr>
      <w:r>
        <w:rPr>
          <w:rFonts w:ascii="Times New Roman" w:hAnsi="Times New Roman" w:cs="Times New Roman"/>
          <w:b/>
          <w:spacing w:val="-1"/>
          <w:sz w:val="24"/>
          <w:szCs w:val="24"/>
        </w:rPr>
        <w:tab/>
      </w:r>
      <w:r w:rsidRPr="00CB1E5E">
        <w:rPr>
          <w:rFonts w:ascii="Times New Roman" w:hAnsi="Times New Roman" w:cs="Times New Roman"/>
          <w:b/>
          <w:spacing w:val="-1"/>
          <w:sz w:val="24"/>
          <w:szCs w:val="24"/>
        </w:rPr>
        <w:t>4.5.1.</w:t>
      </w:r>
      <w:r>
        <w:rPr>
          <w:rFonts w:ascii="Times New Roman" w:hAnsi="Times New Roman" w:cs="Times New Roman"/>
          <w:spacing w:val="-1"/>
          <w:sz w:val="24"/>
          <w:szCs w:val="24"/>
        </w:rPr>
        <w:t xml:space="preserve"> </w:t>
      </w:r>
      <w:r w:rsidR="00730005">
        <w:rPr>
          <w:rFonts w:ascii="Times New Roman" w:hAnsi="Times New Roman" w:cs="Times New Roman"/>
          <w:sz w:val="24"/>
          <w:szCs w:val="24"/>
        </w:rPr>
        <w:t>This p</w:t>
      </w:r>
      <w:r>
        <w:rPr>
          <w:rFonts w:ascii="Times New Roman" w:hAnsi="Times New Roman" w:cs="Times New Roman"/>
          <w:sz w:val="24"/>
          <w:szCs w:val="24"/>
        </w:rPr>
        <w:t>aragraph</w:t>
      </w:r>
      <w:r w:rsidR="00730005">
        <w:rPr>
          <w:rFonts w:ascii="Times New Roman" w:hAnsi="Times New Roman" w:cs="Times New Roman"/>
          <w:sz w:val="24"/>
          <w:szCs w:val="24"/>
        </w:rPr>
        <w:t xml:space="preserve"> describes the</w:t>
      </w:r>
      <w:r>
        <w:rPr>
          <w:rFonts w:ascii="Times New Roman" w:hAnsi="Times New Roman" w:cs="Times New Roman"/>
          <w:sz w:val="24"/>
          <w:szCs w:val="24"/>
        </w:rPr>
        <w:t xml:space="preserve"> procedure</w:t>
      </w:r>
      <w:r w:rsidR="006A69CC" w:rsidRPr="006B6466">
        <w:rPr>
          <w:rFonts w:ascii="Times New Roman" w:hAnsi="Times New Roman" w:cs="Times New Roman"/>
          <w:sz w:val="24"/>
          <w:szCs w:val="24"/>
        </w:rPr>
        <w:t>s followed for tenure track Assistant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and Associate Professors who are requesting promotion and/or</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tenure.</w:t>
      </w:r>
      <w:r w:rsidR="008C6656">
        <w:rPr>
          <w:rFonts w:ascii="Times New Roman" w:hAnsi="Times New Roman" w:cs="Times New Roman"/>
          <w:sz w:val="24"/>
          <w:szCs w:val="24"/>
        </w:rPr>
        <w:t xml:space="preserve">  </w:t>
      </w:r>
      <w:r w:rsidR="008C6656" w:rsidRPr="008C6656">
        <w:rPr>
          <w:rFonts w:ascii="Times New Roman" w:hAnsi="Times New Roman" w:cs="Times New Roman"/>
          <w:sz w:val="24"/>
          <w:szCs w:val="24"/>
        </w:rPr>
        <w:t>A recommended timeline is provided in Appendix F.</w:t>
      </w:r>
    </w:p>
    <w:p w:rsidR="00CB1E5E" w:rsidRDefault="00CB1E5E" w:rsidP="003062AF">
      <w:pPr>
        <w:rPr>
          <w:rFonts w:ascii="Times New Roman" w:hAnsi="Times New Roman" w:cs="Times New Roman"/>
          <w:sz w:val="24"/>
          <w:szCs w:val="24"/>
        </w:rPr>
      </w:pPr>
    </w:p>
    <w:p w:rsidR="0089087F" w:rsidRPr="006B6466" w:rsidRDefault="00CB1E5E"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26EE0">
        <w:rPr>
          <w:rFonts w:ascii="Times New Roman" w:hAnsi="Times New Roman" w:cs="Times New Roman"/>
          <w:sz w:val="24"/>
          <w:szCs w:val="24"/>
        </w:rPr>
        <w:t>(</w:t>
      </w:r>
      <w:proofErr w:type="spellStart"/>
      <w:r w:rsidR="00126EE0">
        <w:rPr>
          <w:rFonts w:ascii="Times New Roman" w:hAnsi="Times New Roman" w:cs="Times New Roman"/>
          <w:sz w:val="24"/>
          <w:szCs w:val="24"/>
        </w:rPr>
        <w:t>i</w:t>
      </w:r>
      <w:proofErr w:type="spellEnd"/>
      <w:r w:rsidR="00126EE0">
        <w:rPr>
          <w:rFonts w:ascii="Times New Roman" w:hAnsi="Times New Roman" w:cs="Times New Roman"/>
          <w:sz w:val="24"/>
          <w:szCs w:val="24"/>
        </w:rPr>
        <w:t>)</w:t>
      </w:r>
      <w:r>
        <w:rPr>
          <w:rFonts w:ascii="Times New Roman" w:hAnsi="Times New Roman" w:cs="Times New Roman"/>
          <w:sz w:val="24"/>
          <w:szCs w:val="24"/>
        </w:rPr>
        <w:t xml:space="preserve"> C</w:t>
      </w:r>
      <w:r w:rsidR="006A69CC" w:rsidRPr="006B6466">
        <w:rPr>
          <w:rFonts w:ascii="Times New Roman" w:hAnsi="Times New Roman" w:cs="Times New Roman"/>
          <w:sz w:val="24"/>
          <w:szCs w:val="24"/>
        </w:rPr>
        <w:t>andidate prepares vita after consultation with the Department Head and</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the Department Committee within two weeks of the start of the Promotion and Tenure</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cycle. The P&amp;T cycle begins at the start of the fall term of each year. The vitae for</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all candidates shall be made available for inspection by all members of the faculty during</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the Department and School review periods.</w:t>
      </w:r>
    </w:p>
    <w:p w:rsidR="008C6656" w:rsidRDefault="008C6656" w:rsidP="003062AF">
      <w:pPr>
        <w:rPr>
          <w:rFonts w:ascii="Times New Roman" w:hAnsi="Times New Roman" w:cs="Times New Roman"/>
          <w:spacing w:val="-1"/>
          <w:sz w:val="24"/>
          <w:szCs w:val="24"/>
        </w:rPr>
      </w:pPr>
    </w:p>
    <w:p w:rsidR="0089087F" w:rsidRPr="006B6466" w:rsidRDefault="00CB1E5E"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(ii) </w:t>
      </w:r>
      <w:r w:rsidR="006A69CC" w:rsidRPr="006B6466">
        <w:rPr>
          <w:rFonts w:ascii="Times New Roman" w:hAnsi="Times New Roman" w:cs="Times New Roman"/>
          <w:sz w:val="24"/>
          <w:szCs w:val="24"/>
        </w:rPr>
        <w:t>No later than three weeks after the start of the Promotion and Tenure</w:t>
      </w:r>
      <w:r w:rsidR="006A69CC" w:rsidRPr="006B6466">
        <w:rPr>
          <w:rFonts w:ascii="Times New Roman" w:hAnsi="Times New Roman" w:cs="Times New Roman"/>
          <w:spacing w:val="-12"/>
          <w:sz w:val="24"/>
          <w:szCs w:val="24"/>
        </w:rPr>
        <w:t xml:space="preserve"> </w:t>
      </w:r>
      <w:r>
        <w:rPr>
          <w:rFonts w:ascii="Times New Roman" w:hAnsi="Times New Roman" w:cs="Times New Roman"/>
          <w:sz w:val="24"/>
          <w:szCs w:val="24"/>
        </w:rPr>
        <w:t xml:space="preserve">Cycle: </w:t>
      </w:r>
      <w:r>
        <w:rPr>
          <w:rFonts w:ascii="Times New Roman" w:hAnsi="Times New Roman" w:cs="Times New Roman"/>
          <w:spacing w:val="-1"/>
          <w:sz w:val="24"/>
          <w:szCs w:val="24"/>
        </w:rPr>
        <w:t>(</w:t>
      </w:r>
      <w:proofErr w:type="spellStart"/>
      <w:r>
        <w:rPr>
          <w:rFonts w:ascii="Times New Roman" w:hAnsi="Times New Roman" w:cs="Times New Roman"/>
          <w:spacing w:val="-1"/>
          <w:sz w:val="24"/>
          <w:szCs w:val="24"/>
        </w:rPr>
        <w:t>i</w:t>
      </w:r>
      <w:proofErr w:type="spellEnd"/>
      <w:r>
        <w:rPr>
          <w:rFonts w:ascii="Times New Roman" w:hAnsi="Times New Roman" w:cs="Times New Roman"/>
          <w:spacing w:val="-1"/>
          <w:sz w:val="24"/>
          <w:szCs w:val="24"/>
        </w:rPr>
        <w:t xml:space="preserve">) the </w:t>
      </w:r>
      <w:r w:rsidR="006A69CC" w:rsidRPr="006B6466">
        <w:rPr>
          <w:rFonts w:ascii="Times New Roman" w:hAnsi="Times New Roman" w:cs="Times New Roman"/>
          <w:sz w:val="24"/>
          <w:szCs w:val="24"/>
        </w:rPr>
        <w:t>Candidate, Department Committee, and the Department Head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each</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recommend external</w:t>
      </w:r>
      <w:r w:rsidR="006A69CC" w:rsidRPr="006B6466">
        <w:rPr>
          <w:rFonts w:ascii="Times New Roman" w:hAnsi="Times New Roman" w:cs="Times New Roman"/>
          <w:spacing w:val="-1"/>
          <w:sz w:val="24"/>
          <w:szCs w:val="24"/>
        </w:rPr>
        <w:t xml:space="preserve"> </w:t>
      </w:r>
      <w:r>
        <w:rPr>
          <w:rFonts w:ascii="Times New Roman" w:hAnsi="Times New Roman" w:cs="Times New Roman"/>
          <w:sz w:val="24"/>
          <w:szCs w:val="24"/>
        </w:rPr>
        <w:t>reviewers; (ii) the D</w:t>
      </w:r>
      <w:r w:rsidR="006A69CC" w:rsidRPr="006B6466">
        <w:rPr>
          <w:rFonts w:ascii="Times New Roman" w:hAnsi="Times New Roman" w:cs="Times New Roman"/>
          <w:sz w:val="24"/>
          <w:szCs w:val="24"/>
        </w:rPr>
        <w:t>epartment Committee selects four external</w:t>
      </w:r>
      <w:r w:rsidR="006A69CC" w:rsidRPr="006B6466">
        <w:rPr>
          <w:rFonts w:ascii="Times New Roman" w:hAnsi="Times New Roman" w:cs="Times New Roman"/>
          <w:spacing w:val="-4"/>
          <w:sz w:val="24"/>
          <w:szCs w:val="24"/>
        </w:rPr>
        <w:t xml:space="preserve"> </w:t>
      </w:r>
      <w:r>
        <w:rPr>
          <w:rFonts w:ascii="Times New Roman" w:hAnsi="Times New Roman" w:cs="Times New Roman"/>
          <w:sz w:val="24"/>
          <w:szCs w:val="24"/>
        </w:rPr>
        <w:t xml:space="preserve">reviewers; (iii) the </w:t>
      </w:r>
      <w:r w:rsidR="006A69CC" w:rsidRPr="006B6466">
        <w:rPr>
          <w:rFonts w:ascii="Times New Roman" w:hAnsi="Times New Roman" w:cs="Times New Roman"/>
          <w:sz w:val="24"/>
          <w:szCs w:val="24"/>
        </w:rPr>
        <w:t>Department Head prepares and sends the letter of commission to</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reviewers (for samples of typical letters see Appendices D and</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E).</w:t>
      </w:r>
    </w:p>
    <w:p w:rsidR="0089087F" w:rsidRPr="006B6466" w:rsidRDefault="0089087F" w:rsidP="003062AF">
      <w:pPr>
        <w:rPr>
          <w:rFonts w:ascii="Times New Roman" w:hAnsi="Times New Roman" w:cs="Times New Roman"/>
          <w:sz w:val="24"/>
          <w:szCs w:val="24"/>
        </w:rPr>
      </w:pPr>
    </w:p>
    <w:p w:rsidR="0089087F" w:rsidRPr="006B6466" w:rsidRDefault="00CB1E5E"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(iii)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Department Committee forwards the candidate’s package, as defined</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 xml:space="preserve">in Paragraph </w:t>
      </w:r>
      <w:r>
        <w:rPr>
          <w:rFonts w:ascii="Times New Roman" w:hAnsi="Times New Roman" w:cs="Times New Roman"/>
          <w:sz w:val="24"/>
          <w:szCs w:val="24"/>
        </w:rPr>
        <w:t>6, to the School Committee by the end of</w:t>
      </w:r>
      <w:r w:rsidR="006A69CC" w:rsidRPr="006B6466">
        <w:rPr>
          <w:rFonts w:ascii="Times New Roman" w:hAnsi="Times New Roman" w:cs="Times New Roman"/>
          <w:sz w:val="24"/>
          <w:szCs w:val="24"/>
        </w:rPr>
        <w:t xml:space="preserve"> February of the following</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calendar year.</w:t>
      </w:r>
    </w:p>
    <w:p w:rsidR="0089087F" w:rsidRPr="006B6466" w:rsidRDefault="0089087F" w:rsidP="003062AF">
      <w:pPr>
        <w:rPr>
          <w:rFonts w:ascii="Times New Roman" w:hAnsi="Times New Roman" w:cs="Times New Roman"/>
          <w:sz w:val="24"/>
          <w:szCs w:val="24"/>
        </w:rPr>
      </w:pPr>
    </w:p>
    <w:p w:rsidR="0089087F" w:rsidRDefault="00CB1E5E"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(iv) </w:t>
      </w:r>
      <w:r>
        <w:rPr>
          <w:rFonts w:ascii="Times New Roman" w:hAnsi="Times New Roman" w:cs="Times New Roman"/>
          <w:spacing w:val="-1"/>
          <w:sz w:val="24"/>
          <w:szCs w:val="24"/>
        </w:rPr>
        <w:t>The S</w:t>
      </w:r>
      <w:r w:rsidR="006A69CC" w:rsidRPr="006B6466">
        <w:rPr>
          <w:rFonts w:ascii="Times New Roman" w:hAnsi="Times New Roman" w:cs="Times New Roman"/>
          <w:sz w:val="24"/>
          <w:szCs w:val="24"/>
        </w:rPr>
        <w:t>chool Committee reviews each candidate’s package which includes</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the recommendations of both the Department Committee and Department Head, and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the four external</w:t>
      </w:r>
      <w:r w:rsidR="006A69CC" w:rsidRPr="006B6466">
        <w:rPr>
          <w:rFonts w:ascii="Times New Roman" w:hAnsi="Times New Roman" w:cs="Times New Roman"/>
          <w:spacing w:val="-2"/>
          <w:sz w:val="24"/>
          <w:szCs w:val="24"/>
        </w:rPr>
        <w:t xml:space="preserve"> </w:t>
      </w:r>
      <w:r w:rsidR="006C36A9">
        <w:rPr>
          <w:rFonts w:ascii="Times New Roman" w:hAnsi="Times New Roman" w:cs="Times New Roman"/>
          <w:sz w:val="24"/>
          <w:szCs w:val="24"/>
        </w:rPr>
        <w:t xml:space="preserve">reviewers.  </w:t>
      </w:r>
      <w:r>
        <w:rPr>
          <w:rFonts w:ascii="Times New Roman" w:hAnsi="Times New Roman" w:cs="Times New Roman"/>
          <w:sz w:val="24"/>
          <w:szCs w:val="24"/>
        </w:rPr>
        <w:t>The S</w:t>
      </w:r>
      <w:r w:rsidR="006A69CC" w:rsidRPr="006B6466">
        <w:rPr>
          <w:rFonts w:ascii="Times New Roman" w:hAnsi="Times New Roman" w:cs="Times New Roman"/>
          <w:sz w:val="24"/>
          <w:szCs w:val="24"/>
        </w:rPr>
        <w:t>chool Committee forwards candidate’s package and their recommendation</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to the</w:t>
      </w:r>
      <w:r>
        <w:rPr>
          <w:rFonts w:ascii="Times New Roman" w:hAnsi="Times New Roman" w:cs="Times New Roman"/>
          <w:sz w:val="24"/>
          <w:szCs w:val="24"/>
        </w:rPr>
        <w:t xml:space="preserve"> Dean by the end of March</w:t>
      </w:r>
      <w:r w:rsidR="006A69CC" w:rsidRPr="006B6466">
        <w:rPr>
          <w:rFonts w:ascii="Times New Roman" w:hAnsi="Times New Roman" w:cs="Times New Roman"/>
          <w:sz w:val="24"/>
          <w:szCs w:val="24"/>
        </w:rPr>
        <w:t>.</w:t>
      </w:r>
    </w:p>
    <w:p w:rsidR="006C36A9" w:rsidRDefault="006C36A9" w:rsidP="003062AF">
      <w:pPr>
        <w:rPr>
          <w:rFonts w:ascii="Times New Roman" w:hAnsi="Times New Roman" w:cs="Times New Roman"/>
          <w:sz w:val="24"/>
          <w:szCs w:val="24"/>
        </w:rPr>
      </w:pPr>
    </w:p>
    <w:p w:rsidR="006C36A9" w:rsidRDefault="006C36A9" w:rsidP="003062A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126EE0">
        <w:rPr>
          <w:rFonts w:ascii="Times New Roman" w:hAnsi="Times New Roman" w:cs="Times New Roman"/>
          <w:sz w:val="24"/>
          <w:szCs w:val="24"/>
        </w:rPr>
        <w:t xml:space="preserve">(v) </w:t>
      </w:r>
      <w:r>
        <w:rPr>
          <w:rFonts w:ascii="Times New Roman" w:hAnsi="Times New Roman" w:cs="Times New Roman"/>
          <w:sz w:val="24"/>
          <w:szCs w:val="24"/>
        </w:rPr>
        <w:t xml:space="preserve">The Dean forwards the candidate’s package, the School’s recommendation, and their personal recommendation to the Chancellor. </w:t>
      </w:r>
    </w:p>
    <w:p w:rsidR="006C36A9" w:rsidRDefault="006C36A9" w:rsidP="003062AF">
      <w:pPr>
        <w:rPr>
          <w:rFonts w:ascii="Times New Roman" w:hAnsi="Times New Roman" w:cs="Times New Roman"/>
          <w:sz w:val="24"/>
          <w:szCs w:val="24"/>
        </w:rPr>
      </w:pPr>
    </w:p>
    <w:p w:rsidR="008C6656" w:rsidRDefault="006C36A9"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26EE0">
        <w:rPr>
          <w:rFonts w:ascii="Times New Roman" w:hAnsi="Times New Roman" w:cs="Times New Roman"/>
          <w:spacing w:val="-1"/>
          <w:sz w:val="24"/>
          <w:szCs w:val="24"/>
        </w:rPr>
        <w:t xml:space="preserve">(vi) </w:t>
      </w:r>
      <w:r w:rsidR="008C6656">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Chancellor approves or disapproves package with authority delegated from</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Air University</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Commander.</w:t>
      </w:r>
      <w:r w:rsidR="008C6656">
        <w:rPr>
          <w:rFonts w:ascii="Times New Roman" w:hAnsi="Times New Roman" w:cs="Times New Roman"/>
          <w:sz w:val="24"/>
          <w:szCs w:val="24"/>
        </w:rPr>
        <w:t xml:space="preserve">  </w:t>
      </w:r>
      <w:ins w:id="250" w:author="Fickus, Matthew C Civ USAF AETC AFIT/ENC" w:date="2016-12-11T13:30:00Z">
        <w:r w:rsidR="00C63641" w:rsidRPr="00C63641">
          <w:rPr>
            <w:rFonts w:ascii="Times New Roman" w:hAnsi="Times New Roman" w:cs="Times New Roman"/>
            <w:sz w:val="24"/>
            <w:szCs w:val="24"/>
          </w:rPr>
          <w:t xml:space="preserve">This is usually accomplished in coordination with the </w:t>
        </w:r>
      </w:ins>
      <w:ins w:id="251" w:author="Fickus, Matthew C Civ USAF AETC AFIT/ENC" w:date="2016-12-11T14:33:00Z">
        <w:r w:rsidR="000A00D4">
          <w:rPr>
            <w:rFonts w:ascii="Times New Roman" w:hAnsi="Times New Roman" w:cs="Times New Roman"/>
            <w:sz w:val="24"/>
            <w:szCs w:val="24"/>
          </w:rPr>
          <w:t xml:space="preserve">legal office and </w:t>
        </w:r>
        <w:r w:rsidR="00750930">
          <w:rPr>
            <w:rFonts w:ascii="Times New Roman" w:hAnsi="Times New Roman" w:cs="Times New Roman"/>
            <w:sz w:val="24"/>
            <w:szCs w:val="24"/>
          </w:rPr>
          <w:t>Provost</w:t>
        </w:r>
        <w:r w:rsidR="000A00D4" w:rsidRPr="000A00D4">
          <w:rPr>
            <w:rFonts w:ascii="Times New Roman" w:hAnsi="Times New Roman" w:cs="Times New Roman"/>
            <w:sz w:val="24"/>
            <w:szCs w:val="24"/>
          </w:rPr>
          <w:t xml:space="preserve"> </w:t>
        </w:r>
        <w:r w:rsidR="000A00D4">
          <w:rPr>
            <w:rFonts w:ascii="Times New Roman" w:hAnsi="Times New Roman" w:cs="Times New Roman"/>
            <w:sz w:val="24"/>
            <w:szCs w:val="24"/>
          </w:rPr>
          <w:t xml:space="preserve">of the </w:t>
        </w:r>
      </w:ins>
      <w:ins w:id="252" w:author="Fickus, Matthew C Civ USAF AETC AFIT/ENC" w:date="2016-12-11T13:30:00Z">
        <w:r w:rsidR="000A00D4">
          <w:rPr>
            <w:rFonts w:ascii="Times New Roman" w:hAnsi="Times New Roman" w:cs="Times New Roman"/>
            <w:sz w:val="24"/>
            <w:szCs w:val="24"/>
          </w:rPr>
          <w:t>Institute</w:t>
        </w:r>
        <w:r w:rsidR="00C63641" w:rsidRPr="00C63641">
          <w:rPr>
            <w:rFonts w:ascii="Times New Roman" w:hAnsi="Times New Roman" w:cs="Times New Roman"/>
            <w:sz w:val="24"/>
            <w:szCs w:val="24"/>
          </w:rPr>
          <w:t>.</w:t>
        </w:r>
      </w:ins>
    </w:p>
    <w:p w:rsidR="00C63641" w:rsidRDefault="00C63641" w:rsidP="003062AF">
      <w:pPr>
        <w:rPr>
          <w:rFonts w:ascii="Times New Roman" w:hAnsi="Times New Roman" w:cs="Times New Roman"/>
          <w:sz w:val="24"/>
          <w:szCs w:val="24"/>
        </w:rPr>
      </w:pPr>
    </w:p>
    <w:p w:rsidR="008C6656" w:rsidRDefault="008C6656"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26EE0">
        <w:rPr>
          <w:rFonts w:ascii="Times New Roman" w:hAnsi="Times New Roman" w:cs="Times New Roman"/>
          <w:sz w:val="24"/>
          <w:szCs w:val="24"/>
        </w:rPr>
        <w:t xml:space="preserve">(vii) </w:t>
      </w:r>
      <w:r>
        <w:rPr>
          <w:rFonts w:ascii="Times New Roman" w:hAnsi="Times New Roman" w:cs="Times New Roman"/>
          <w:sz w:val="24"/>
          <w:szCs w:val="24"/>
        </w:rPr>
        <w:t xml:space="preserve">The </w:t>
      </w:r>
      <w:r w:rsidR="006A69CC" w:rsidRPr="006B6466">
        <w:rPr>
          <w:rFonts w:ascii="Times New Roman" w:hAnsi="Times New Roman" w:cs="Times New Roman"/>
          <w:sz w:val="24"/>
          <w:szCs w:val="24"/>
        </w:rPr>
        <w:t>School Committee announces positive results in accordance with</w:t>
      </w:r>
      <w:r w:rsidR="006A69CC" w:rsidRPr="006B6466">
        <w:rPr>
          <w:rFonts w:ascii="Times New Roman" w:hAnsi="Times New Roman" w:cs="Times New Roman"/>
          <w:spacing w:val="-10"/>
          <w:sz w:val="24"/>
          <w:szCs w:val="24"/>
        </w:rPr>
        <w:t xml:space="preserve"> </w:t>
      </w:r>
      <w:r w:rsidR="00126EE0">
        <w:rPr>
          <w:rFonts w:ascii="Times New Roman" w:hAnsi="Times New Roman" w:cs="Times New Roman"/>
          <w:sz w:val="24"/>
          <w:szCs w:val="24"/>
        </w:rPr>
        <w:t>P</w:t>
      </w:r>
      <w:r w:rsidR="006A69CC" w:rsidRPr="006B6466">
        <w:rPr>
          <w:rFonts w:ascii="Times New Roman" w:hAnsi="Times New Roman" w:cs="Times New Roman"/>
          <w:sz w:val="24"/>
          <w:szCs w:val="24"/>
        </w:rPr>
        <w:t>aragraph</w:t>
      </w:r>
      <w:r>
        <w:rPr>
          <w:rFonts w:ascii="Times New Roman" w:hAnsi="Times New Roman" w:cs="Times New Roman"/>
          <w:sz w:val="24"/>
          <w:szCs w:val="24"/>
        </w:rPr>
        <w:t xml:space="preserve"> </w:t>
      </w:r>
      <w:r w:rsidR="009A67F9">
        <w:rPr>
          <w:rFonts w:ascii="Times New Roman" w:hAnsi="Times New Roman" w:cs="Times New Roman"/>
          <w:sz w:val="24"/>
          <w:szCs w:val="24"/>
        </w:rPr>
        <w:t>4.11</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and records final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actions.</w:t>
      </w:r>
    </w:p>
    <w:p w:rsidR="009F5114" w:rsidRDefault="009F5114" w:rsidP="003062AF">
      <w:pPr>
        <w:rPr>
          <w:rFonts w:ascii="Times New Roman" w:hAnsi="Times New Roman" w:cs="Times New Roman"/>
          <w:sz w:val="24"/>
          <w:szCs w:val="24"/>
        </w:rPr>
      </w:pPr>
    </w:p>
    <w:p w:rsidR="0089087F" w:rsidRDefault="00C63641" w:rsidP="003062AF">
      <w:pPr>
        <w:rPr>
          <w:rFonts w:ascii="Times New Roman" w:hAnsi="Times New Roman" w:cs="Times New Roman"/>
          <w:sz w:val="24"/>
          <w:szCs w:val="24"/>
        </w:rPr>
      </w:pPr>
      <w:r>
        <w:rPr>
          <w:rFonts w:ascii="Times New Roman" w:hAnsi="Times New Roman" w:cs="Times New Roman"/>
          <w:spacing w:val="-1"/>
          <w:sz w:val="24"/>
          <w:szCs w:val="24"/>
        </w:rPr>
        <w:tab/>
      </w:r>
      <w:r w:rsidRPr="00C63641">
        <w:rPr>
          <w:rFonts w:ascii="Times New Roman" w:hAnsi="Times New Roman" w:cs="Times New Roman"/>
          <w:b/>
          <w:spacing w:val="-1"/>
          <w:sz w:val="24"/>
          <w:szCs w:val="24"/>
        </w:rPr>
        <w:t>4.5.2.</w:t>
      </w:r>
      <w:r>
        <w:rPr>
          <w:rFonts w:ascii="Times New Roman" w:hAnsi="Times New Roman" w:cs="Times New Roman"/>
          <w:spacing w:val="-1"/>
          <w:sz w:val="24"/>
          <w:szCs w:val="24"/>
        </w:rPr>
        <w:t xml:space="preserve"> </w:t>
      </w:r>
      <w:r w:rsidR="00730005">
        <w:rPr>
          <w:rFonts w:ascii="Times New Roman" w:hAnsi="Times New Roman" w:cs="Times New Roman"/>
          <w:sz w:val="24"/>
          <w:szCs w:val="24"/>
        </w:rPr>
        <w:t xml:space="preserve">This </w:t>
      </w:r>
      <w:r w:rsidR="006A69CC" w:rsidRPr="006B6466">
        <w:rPr>
          <w:rFonts w:ascii="Times New Roman" w:hAnsi="Times New Roman" w:cs="Times New Roman"/>
          <w:sz w:val="24"/>
          <w:szCs w:val="24"/>
        </w:rPr>
        <w:t>paragraph</w:t>
      </w:r>
      <w:r w:rsidR="00730005">
        <w:rPr>
          <w:rFonts w:ascii="Times New Roman" w:hAnsi="Times New Roman" w:cs="Times New Roman"/>
          <w:sz w:val="24"/>
          <w:szCs w:val="24"/>
        </w:rPr>
        <w:t xml:space="preserve"> describes</w:t>
      </w:r>
      <w:r w:rsidR="006A69CC" w:rsidRPr="006B6466">
        <w:rPr>
          <w:rFonts w:ascii="Times New Roman" w:hAnsi="Times New Roman" w:cs="Times New Roman"/>
          <w:sz w:val="24"/>
          <w:szCs w:val="24"/>
        </w:rPr>
        <w:t xml:space="preserve"> procedures for decisions requiring only the action</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of the Chair of the School Committee. Such actions include all appointments at or</w:t>
      </w:r>
      <w:r w:rsidR="006A69CC" w:rsidRPr="006B6466">
        <w:rPr>
          <w:rFonts w:ascii="Times New Roman" w:hAnsi="Times New Roman" w:cs="Times New Roman"/>
          <w:spacing w:val="-17"/>
          <w:sz w:val="24"/>
          <w:szCs w:val="24"/>
        </w:rPr>
        <w:t xml:space="preserve"> </w:t>
      </w:r>
      <w:r w:rsidR="0031573B">
        <w:rPr>
          <w:rFonts w:ascii="Times New Roman" w:hAnsi="Times New Roman" w:cs="Times New Roman"/>
          <w:sz w:val="24"/>
          <w:szCs w:val="24"/>
        </w:rPr>
        <w:t xml:space="preserve">below the Assistant level. </w:t>
      </w:r>
      <w:r w:rsidR="006A69CC" w:rsidRPr="006B6466">
        <w:rPr>
          <w:rFonts w:ascii="Times New Roman" w:hAnsi="Times New Roman" w:cs="Times New Roman"/>
          <w:sz w:val="24"/>
          <w:szCs w:val="24"/>
        </w:rPr>
        <w:t>reappointments at the same</w:t>
      </w:r>
      <w:r w:rsidR="006A69CC" w:rsidRPr="006B6466">
        <w:rPr>
          <w:rFonts w:ascii="Times New Roman" w:hAnsi="Times New Roman" w:cs="Times New Roman"/>
          <w:spacing w:val="-3"/>
          <w:sz w:val="24"/>
          <w:szCs w:val="24"/>
        </w:rPr>
        <w:t xml:space="preserve"> </w:t>
      </w:r>
      <w:r w:rsidR="006A69CC" w:rsidRPr="006B6466">
        <w:rPr>
          <w:rFonts w:ascii="Times New Roman" w:hAnsi="Times New Roman" w:cs="Times New Roman"/>
          <w:sz w:val="24"/>
          <w:szCs w:val="24"/>
        </w:rPr>
        <w:t>rank</w:t>
      </w:r>
      <w:ins w:id="253" w:author="Fickus, Matthew C Civ USAF AETC AFIT/ENC" w:date="2017-06-07T15:20:00Z">
        <w:r w:rsidR="0031573B">
          <w:rPr>
            <w:rFonts w:ascii="Times New Roman" w:hAnsi="Times New Roman" w:cs="Times New Roman"/>
            <w:sz w:val="24"/>
            <w:szCs w:val="24"/>
          </w:rPr>
          <w:t xml:space="preserve">, and </w:t>
        </w:r>
      </w:ins>
      <w:ins w:id="254" w:author="Fickus, Matthew C Civ USAF AETC AFIT/ENC" w:date="2017-06-07T15:21:00Z">
        <w:r w:rsidR="0031573B">
          <w:rPr>
            <w:rFonts w:ascii="Times New Roman" w:hAnsi="Times New Roman" w:cs="Times New Roman"/>
            <w:sz w:val="24"/>
            <w:szCs w:val="24"/>
          </w:rPr>
          <w:t xml:space="preserve">conversion of tenured Associate Professors and Professors to </w:t>
        </w:r>
      </w:ins>
      <w:ins w:id="255" w:author="Fickus, Matthew C Civ USAF AETC AFIT/ENC" w:date="2017-06-07T15:20:00Z">
        <w:r w:rsidR="0031573B">
          <w:rPr>
            <w:rFonts w:ascii="Times New Roman" w:hAnsi="Times New Roman" w:cs="Times New Roman"/>
            <w:sz w:val="24"/>
            <w:szCs w:val="24"/>
          </w:rPr>
          <w:t>non-tenure-track appointments at the same rank</w:t>
        </w:r>
      </w:ins>
      <w:r w:rsidR="006A69CC" w:rsidRPr="006B6466">
        <w:rPr>
          <w:rFonts w:ascii="Times New Roman" w:hAnsi="Times New Roman" w:cs="Times New Roman"/>
          <w:sz w:val="24"/>
          <w:szCs w:val="24"/>
        </w:rPr>
        <w:t>.</w:t>
      </w:r>
    </w:p>
    <w:p w:rsidR="00C63641" w:rsidRDefault="00C63641" w:rsidP="003062AF">
      <w:pPr>
        <w:rPr>
          <w:rFonts w:ascii="Times New Roman" w:hAnsi="Times New Roman" w:cs="Times New Roman"/>
          <w:sz w:val="24"/>
          <w:szCs w:val="24"/>
        </w:rPr>
      </w:pPr>
    </w:p>
    <w:p w:rsidR="0089087F" w:rsidRDefault="00C63641" w:rsidP="003062AF">
      <w:pPr>
        <w:rPr>
          <w:rFonts w:ascii="Times New Roman" w:hAnsi="Times New Roman" w:cs="Times New Roman"/>
          <w:sz w:val="24"/>
          <w:szCs w:val="24"/>
        </w:rPr>
      </w:pPr>
      <w:r>
        <w:rPr>
          <w:rFonts w:ascii="Times New Roman" w:hAnsi="Times New Roman" w:cs="Times New Roman"/>
          <w:sz w:val="24"/>
          <w:szCs w:val="24"/>
        </w:rPr>
        <w:tab/>
      </w:r>
      <w:r w:rsidR="00126EE0">
        <w:rPr>
          <w:rFonts w:ascii="Times New Roman" w:hAnsi="Times New Roman" w:cs="Times New Roman"/>
          <w:sz w:val="24"/>
          <w:szCs w:val="24"/>
        </w:rPr>
        <w:tab/>
        <w:t>(</w:t>
      </w:r>
      <w:proofErr w:type="spellStart"/>
      <w:r w:rsidR="00126EE0">
        <w:rPr>
          <w:rFonts w:ascii="Times New Roman" w:hAnsi="Times New Roman" w:cs="Times New Roman"/>
          <w:sz w:val="24"/>
          <w:szCs w:val="24"/>
        </w:rPr>
        <w:t>i</w:t>
      </w:r>
      <w:proofErr w:type="spellEnd"/>
      <w:r w:rsidR="00126EE0">
        <w:rPr>
          <w:rFonts w:ascii="Times New Roman" w:hAnsi="Times New Roman" w:cs="Times New Roman"/>
          <w:sz w:val="24"/>
          <w:szCs w:val="24"/>
        </w:rPr>
        <w:t>)</w:t>
      </w:r>
      <w:r>
        <w:rPr>
          <w:rFonts w:ascii="Times New Roman" w:hAnsi="Times New Roman" w:cs="Times New Roman"/>
          <w:sz w:val="24"/>
          <w:szCs w:val="24"/>
        </w:rPr>
        <w:t xml:space="preserve"> </w:t>
      </w:r>
      <w:r w:rsidR="00730005">
        <w:rPr>
          <w:rFonts w:ascii="Times New Roman" w:hAnsi="Times New Roman" w:cs="Times New Roman"/>
          <w:sz w:val="24"/>
          <w:szCs w:val="24"/>
        </w:rPr>
        <w:t xml:space="preserve">The </w:t>
      </w:r>
      <w:r>
        <w:rPr>
          <w:rFonts w:ascii="Times New Roman" w:hAnsi="Times New Roman" w:cs="Times New Roman"/>
          <w:sz w:val="24"/>
          <w:szCs w:val="24"/>
        </w:rPr>
        <w:t>D</w:t>
      </w:r>
      <w:r w:rsidR="006A69CC" w:rsidRPr="006B6466">
        <w:rPr>
          <w:rFonts w:ascii="Times New Roman" w:hAnsi="Times New Roman" w:cs="Times New Roman"/>
          <w:sz w:val="24"/>
          <w:szCs w:val="24"/>
        </w:rPr>
        <w:t>epartment Committee verifies the status of the degree, prepares</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nomination, and includes candidate’s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vita.</w:t>
      </w:r>
    </w:p>
    <w:p w:rsidR="00730005" w:rsidRDefault="00730005" w:rsidP="003062AF">
      <w:pPr>
        <w:rPr>
          <w:rFonts w:ascii="Times New Roman" w:hAnsi="Times New Roman" w:cs="Times New Roman"/>
          <w:sz w:val="24"/>
          <w:szCs w:val="24"/>
        </w:rPr>
      </w:pPr>
    </w:p>
    <w:p w:rsidR="0089087F" w:rsidRPr="006B6466" w:rsidRDefault="00730005" w:rsidP="003062AF">
      <w:pPr>
        <w:rPr>
          <w:rFonts w:ascii="Times New Roman" w:hAnsi="Times New Roman" w:cs="Times New Roman"/>
          <w:sz w:val="24"/>
          <w:szCs w:val="24"/>
        </w:rPr>
      </w:pPr>
      <w:r>
        <w:rPr>
          <w:rFonts w:ascii="Times New Roman" w:hAnsi="Times New Roman" w:cs="Times New Roman"/>
          <w:sz w:val="24"/>
          <w:szCs w:val="24"/>
        </w:rPr>
        <w:tab/>
      </w:r>
      <w:r w:rsidR="00126EE0">
        <w:rPr>
          <w:rFonts w:ascii="Times New Roman" w:hAnsi="Times New Roman" w:cs="Times New Roman"/>
          <w:sz w:val="24"/>
          <w:szCs w:val="24"/>
        </w:rPr>
        <w:tab/>
        <w:t>(ii)</w:t>
      </w:r>
      <w:r>
        <w:rPr>
          <w:rFonts w:ascii="Times New Roman" w:hAnsi="Times New Roman" w:cs="Times New Roman"/>
          <w:sz w:val="24"/>
          <w:szCs w:val="24"/>
        </w:rPr>
        <w:t xml:space="preserve"> The De</w:t>
      </w:r>
      <w:r w:rsidR="006A69CC" w:rsidRPr="006B6466">
        <w:rPr>
          <w:rFonts w:ascii="Times New Roman" w:hAnsi="Times New Roman" w:cs="Times New Roman"/>
          <w:sz w:val="24"/>
          <w:szCs w:val="24"/>
        </w:rPr>
        <w:t>partment Head forwards nomination and his or her recommendation to</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the School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Committee.</w:t>
      </w:r>
    </w:p>
    <w:p w:rsidR="0089087F" w:rsidRDefault="0089087F" w:rsidP="003062AF">
      <w:pPr>
        <w:rPr>
          <w:rFonts w:ascii="Times New Roman" w:hAnsi="Times New Roman" w:cs="Times New Roman"/>
          <w:sz w:val="24"/>
          <w:szCs w:val="24"/>
        </w:rPr>
      </w:pPr>
    </w:p>
    <w:p w:rsidR="0089087F" w:rsidRPr="006B6466" w:rsidRDefault="00730005" w:rsidP="003062AF">
      <w:pPr>
        <w:rPr>
          <w:rFonts w:ascii="Times New Roman" w:hAnsi="Times New Roman" w:cs="Times New Roman"/>
          <w:sz w:val="24"/>
          <w:szCs w:val="24"/>
        </w:rPr>
      </w:pPr>
      <w:r>
        <w:rPr>
          <w:rFonts w:ascii="Times New Roman" w:hAnsi="Times New Roman" w:cs="Times New Roman"/>
          <w:sz w:val="24"/>
          <w:szCs w:val="24"/>
        </w:rPr>
        <w:tab/>
      </w:r>
      <w:r w:rsidR="00126EE0">
        <w:rPr>
          <w:rFonts w:ascii="Times New Roman" w:hAnsi="Times New Roman" w:cs="Times New Roman"/>
          <w:sz w:val="24"/>
          <w:szCs w:val="24"/>
        </w:rPr>
        <w:tab/>
        <w:t>(iii)</w:t>
      </w:r>
      <w:r>
        <w:rPr>
          <w:rFonts w:ascii="Times New Roman" w:hAnsi="Times New Roman" w:cs="Times New Roman"/>
          <w:sz w:val="24"/>
          <w:szCs w:val="24"/>
        </w:rPr>
        <w:t xml:space="preserve"> The </w:t>
      </w:r>
      <w:r w:rsidR="006A69CC" w:rsidRPr="006B6466">
        <w:rPr>
          <w:rFonts w:ascii="Times New Roman" w:hAnsi="Times New Roman" w:cs="Times New Roman"/>
          <w:sz w:val="24"/>
          <w:szCs w:val="24"/>
        </w:rPr>
        <w:t>School Committee Chair reviews and acts for the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faculty.</w:t>
      </w:r>
    </w:p>
    <w:p w:rsidR="0089087F" w:rsidRPr="006B6466" w:rsidRDefault="0089087F" w:rsidP="003062AF">
      <w:pPr>
        <w:rPr>
          <w:rFonts w:ascii="Times New Roman" w:hAnsi="Times New Roman" w:cs="Times New Roman"/>
          <w:sz w:val="24"/>
          <w:szCs w:val="24"/>
        </w:rPr>
      </w:pPr>
    </w:p>
    <w:p w:rsidR="0089087F" w:rsidRDefault="00730005" w:rsidP="003062AF">
      <w:pPr>
        <w:rPr>
          <w:rFonts w:ascii="Times New Roman" w:hAnsi="Times New Roman" w:cs="Times New Roman"/>
          <w:sz w:val="24"/>
          <w:szCs w:val="24"/>
        </w:rPr>
      </w:pPr>
      <w:r>
        <w:rPr>
          <w:rFonts w:ascii="Times New Roman" w:hAnsi="Times New Roman" w:cs="Times New Roman"/>
          <w:spacing w:val="-1"/>
          <w:sz w:val="24"/>
          <w:szCs w:val="24"/>
        </w:rPr>
        <w:tab/>
      </w:r>
      <w:r w:rsidR="00126EE0">
        <w:rPr>
          <w:rFonts w:ascii="Times New Roman" w:hAnsi="Times New Roman" w:cs="Times New Roman"/>
          <w:spacing w:val="-1"/>
          <w:sz w:val="24"/>
          <w:szCs w:val="24"/>
        </w:rPr>
        <w:tab/>
        <w:t xml:space="preserve">(iv)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Dean approves or disapproves the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action.</w:t>
      </w:r>
    </w:p>
    <w:p w:rsidR="00730005" w:rsidRDefault="00730005" w:rsidP="003062AF">
      <w:pPr>
        <w:rPr>
          <w:rFonts w:ascii="Times New Roman" w:hAnsi="Times New Roman" w:cs="Times New Roman"/>
          <w:sz w:val="24"/>
          <w:szCs w:val="24"/>
        </w:rPr>
      </w:pPr>
    </w:p>
    <w:p w:rsidR="0089087F" w:rsidRDefault="00730005" w:rsidP="003062AF">
      <w:pPr>
        <w:rPr>
          <w:rFonts w:ascii="Times New Roman" w:hAnsi="Times New Roman" w:cs="Times New Roman"/>
          <w:sz w:val="24"/>
          <w:szCs w:val="24"/>
        </w:rPr>
      </w:pPr>
      <w:r>
        <w:rPr>
          <w:rFonts w:ascii="Times New Roman" w:hAnsi="Times New Roman" w:cs="Times New Roman"/>
          <w:sz w:val="24"/>
          <w:szCs w:val="24"/>
        </w:rPr>
        <w:tab/>
      </w:r>
      <w:r w:rsidR="00126EE0">
        <w:rPr>
          <w:rFonts w:ascii="Times New Roman" w:hAnsi="Times New Roman" w:cs="Times New Roman"/>
          <w:sz w:val="24"/>
          <w:szCs w:val="24"/>
        </w:rPr>
        <w:tab/>
        <w:t xml:space="preserve">(v) </w:t>
      </w:r>
      <w:r>
        <w:rPr>
          <w:rFonts w:ascii="Times New Roman" w:hAnsi="Times New Roman" w:cs="Times New Roman"/>
          <w:sz w:val="24"/>
          <w:szCs w:val="24"/>
        </w:rPr>
        <w:t>The S</w:t>
      </w:r>
      <w:r w:rsidR="006A69CC" w:rsidRPr="006B6466">
        <w:rPr>
          <w:rFonts w:ascii="Times New Roman" w:hAnsi="Times New Roman" w:cs="Times New Roman"/>
          <w:sz w:val="24"/>
          <w:szCs w:val="24"/>
        </w:rPr>
        <w:t>chool Committee announces positive results in accordance with</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paragraph</w:t>
      </w:r>
      <w:r>
        <w:rPr>
          <w:rFonts w:ascii="Times New Roman" w:hAnsi="Times New Roman" w:cs="Times New Roman"/>
          <w:sz w:val="24"/>
          <w:szCs w:val="24"/>
        </w:rPr>
        <w:t xml:space="preserve"> </w:t>
      </w:r>
      <w:r w:rsidR="007C7063" w:rsidRPr="007C7063">
        <w:rPr>
          <w:rFonts w:ascii="Times New Roman" w:hAnsi="Times New Roman" w:cs="Times New Roman"/>
          <w:sz w:val="24"/>
          <w:szCs w:val="24"/>
        </w:rPr>
        <w:t>4.11</w:t>
      </w:r>
      <w:r w:rsidR="006A69CC" w:rsidRPr="006B6466">
        <w:rPr>
          <w:rFonts w:ascii="Times New Roman" w:hAnsi="Times New Roman" w:cs="Times New Roman"/>
          <w:sz w:val="24"/>
          <w:szCs w:val="24"/>
        </w:rPr>
        <w:t>and records final</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actions.</w:t>
      </w:r>
    </w:p>
    <w:p w:rsidR="00730005" w:rsidRDefault="00730005" w:rsidP="003062AF">
      <w:pPr>
        <w:rPr>
          <w:rFonts w:ascii="Times New Roman" w:hAnsi="Times New Roman" w:cs="Times New Roman"/>
          <w:sz w:val="24"/>
          <w:szCs w:val="24"/>
        </w:rPr>
      </w:pPr>
    </w:p>
    <w:p w:rsidR="0089087F" w:rsidRDefault="00730005" w:rsidP="003062AF">
      <w:pPr>
        <w:rPr>
          <w:rFonts w:ascii="Times New Roman" w:hAnsi="Times New Roman" w:cs="Times New Roman"/>
          <w:sz w:val="24"/>
          <w:szCs w:val="24"/>
        </w:rPr>
      </w:pPr>
      <w:r>
        <w:rPr>
          <w:rFonts w:ascii="Times New Roman" w:hAnsi="Times New Roman" w:cs="Times New Roman"/>
          <w:sz w:val="24"/>
          <w:szCs w:val="24"/>
        </w:rPr>
        <w:tab/>
      </w:r>
      <w:r w:rsidRPr="00730005">
        <w:rPr>
          <w:rFonts w:ascii="Times New Roman" w:hAnsi="Times New Roman" w:cs="Times New Roman"/>
          <w:b/>
          <w:sz w:val="24"/>
          <w:szCs w:val="24"/>
        </w:rPr>
        <w:t>4.5.3.</w:t>
      </w:r>
      <w:r>
        <w:rPr>
          <w:rFonts w:ascii="Times New Roman" w:hAnsi="Times New Roman" w:cs="Times New Roman"/>
          <w:sz w:val="24"/>
          <w:szCs w:val="24"/>
        </w:rPr>
        <w:t xml:space="preserve"> This </w:t>
      </w:r>
      <w:r w:rsidR="006A69CC" w:rsidRPr="006B6466">
        <w:rPr>
          <w:rFonts w:ascii="Times New Roman" w:hAnsi="Times New Roman" w:cs="Times New Roman"/>
          <w:sz w:val="24"/>
          <w:szCs w:val="24"/>
        </w:rPr>
        <w:t>paragraph describes procedures for all decisions requiring action by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School Committee outside of the n</w:t>
      </w:r>
      <w:r>
        <w:rPr>
          <w:rFonts w:ascii="Times New Roman" w:hAnsi="Times New Roman" w:cs="Times New Roman"/>
          <w:sz w:val="24"/>
          <w:szCs w:val="24"/>
        </w:rPr>
        <w:t>ormal cycle</w:t>
      </w:r>
      <w:r w:rsidR="006A69CC" w:rsidRPr="006B6466">
        <w:rPr>
          <w:rFonts w:ascii="Times New Roman" w:hAnsi="Times New Roman" w:cs="Times New Roman"/>
          <w:sz w:val="24"/>
          <w:szCs w:val="24"/>
        </w:rPr>
        <w:t xml:space="preserve"> described</w:t>
      </w:r>
      <w:r w:rsidR="006A69CC" w:rsidRPr="006B6466">
        <w:rPr>
          <w:rFonts w:ascii="Times New Roman" w:hAnsi="Times New Roman" w:cs="Times New Roman"/>
          <w:spacing w:val="-12"/>
          <w:sz w:val="24"/>
          <w:szCs w:val="24"/>
        </w:rPr>
        <w:t xml:space="preserve"> </w:t>
      </w:r>
      <w:r w:rsidR="0034406E">
        <w:rPr>
          <w:rFonts w:ascii="Times New Roman" w:hAnsi="Times New Roman" w:cs="Times New Roman"/>
          <w:sz w:val="24"/>
          <w:szCs w:val="24"/>
        </w:rPr>
        <w:t>in P</w:t>
      </w:r>
      <w:r>
        <w:rPr>
          <w:rFonts w:ascii="Times New Roman" w:hAnsi="Times New Roman" w:cs="Times New Roman"/>
          <w:sz w:val="24"/>
          <w:szCs w:val="24"/>
        </w:rPr>
        <w:t>aragraph 4.5.1.</w:t>
      </w:r>
      <w:r w:rsidR="006A69CC" w:rsidRPr="006B6466">
        <w:rPr>
          <w:rFonts w:ascii="Times New Roman" w:hAnsi="Times New Roman" w:cs="Times New Roman"/>
          <w:sz w:val="24"/>
          <w:szCs w:val="24"/>
        </w:rPr>
        <w:t xml:space="preserve"> These actions include initial tenure track appointment above the</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 xml:space="preserve">rank of Assistant Professor and </w:t>
      </w:r>
      <w:r>
        <w:rPr>
          <w:rFonts w:ascii="Times New Roman" w:hAnsi="Times New Roman" w:cs="Times New Roman"/>
          <w:sz w:val="24"/>
          <w:szCs w:val="24"/>
        </w:rPr>
        <w:t>special faculty</w:t>
      </w:r>
      <w:r w:rsidR="006A69CC" w:rsidRPr="006B6466">
        <w:rPr>
          <w:rFonts w:ascii="Times New Roman" w:hAnsi="Times New Roman" w:cs="Times New Roman"/>
          <w:sz w:val="24"/>
          <w:szCs w:val="24"/>
        </w:rPr>
        <w:t xml:space="preserve"> initial appointments</w:t>
      </w:r>
      <w:r>
        <w:rPr>
          <w:rFonts w:ascii="Times New Roman" w:hAnsi="Times New Roman" w:cs="Times New Roman"/>
          <w:spacing w:val="-16"/>
          <w:sz w:val="24"/>
          <w:szCs w:val="24"/>
        </w:rPr>
        <w:t xml:space="preserve">, </w:t>
      </w:r>
      <w:r w:rsidR="00F43AF2">
        <w:rPr>
          <w:rFonts w:ascii="Times New Roman" w:hAnsi="Times New Roman" w:cs="Times New Roman"/>
          <w:spacing w:val="-16"/>
          <w:sz w:val="24"/>
          <w:szCs w:val="24"/>
        </w:rPr>
        <w:t>re</w:t>
      </w:r>
      <w:r>
        <w:rPr>
          <w:rFonts w:ascii="Times New Roman" w:hAnsi="Times New Roman" w:cs="Times New Roman"/>
          <w:spacing w:val="-16"/>
          <w:sz w:val="24"/>
          <w:szCs w:val="24"/>
        </w:rPr>
        <w:t>appoint</w:t>
      </w:r>
      <w:r w:rsidR="0079670F">
        <w:rPr>
          <w:rFonts w:ascii="Times New Roman" w:hAnsi="Times New Roman" w:cs="Times New Roman"/>
          <w:spacing w:val="-16"/>
          <w:sz w:val="24"/>
          <w:szCs w:val="24"/>
        </w:rPr>
        <w:t>m</w:t>
      </w:r>
      <w:r>
        <w:rPr>
          <w:rFonts w:ascii="Times New Roman" w:hAnsi="Times New Roman" w:cs="Times New Roman"/>
          <w:spacing w:val="-16"/>
          <w:sz w:val="24"/>
          <w:szCs w:val="24"/>
        </w:rPr>
        <w:t xml:space="preserve">ents and </w:t>
      </w:r>
      <w:r w:rsidR="006A69CC" w:rsidRPr="006B6466">
        <w:rPr>
          <w:rFonts w:ascii="Times New Roman" w:hAnsi="Times New Roman" w:cs="Times New Roman"/>
          <w:sz w:val="24"/>
          <w:szCs w:val="24"/>
        </w:rPr>
        <w:t>promotions above</w:t>
      </w:r>
      <w:r w:rsidR="0079670F">
        <w:rPr>
          <w:rFonts w:ascii="Times New Roman" w:hAnsi="Times New Roman" w:cs="Times New Roman"/>
          <w:sz w:val="24"/>
          <w:szCs w:val="24"/>
        </w:rPr>
        <w:t xml:space="preserve"> the rank</w:t>
      </w:r>
      <w:r w:rsidR="006A69CC" w:rsidRPr="006B6466">
        <w:rPr>
          <w:rFonts w:ascii="Times New Roman" w:hAnsi="Times New Roman" w:cs="Times New Roman"/>
          <w:sz w:val="24"/>
          <w:szCs w:val="24"/>
        </w:rPr>
        <w:t xml:space="preserve"> Assistant </w:t>
      </w:r>
      <w:r w:rsidR="00FF0E0D">
        <w:rPr>
          <w:rFonts w:ascii="Times New Roman" w:hAnsi="Times New Roman" w:cs="Times New Roman"/>
          <w:sz w:val="24"/>
          <w:szCs w:val="24"/>
        </w:rPr>
        <w:t>Professor. (Also see Paragraphs</w:t>
      </w:r>
      <w:r w:rsidR="0079670F">
        <w:rPr>
          <w:rFonts w:ascii="Times New Roman" w:hAnsi="Times New Roman" w:cs="Times New Roman"/>
          <w:sz w:val="24"/>
          <w:szCs w:val="24"/>
        </w:rPr>
        <w:t xml:space="preserve"> </w:t>
      </w:r>
      <w:r w:rsidR="00FF0E0D">
        <w:rPr>
          <w:rFonts w:ascii="Times New Roman" w:hAnsi="Times New Roman" w:cs="Times New Roman"/>
          <w:sz w:val="24"/>
          <w:szCs w:val="24"/>
        </w:rPr>
        <w:t>5.7, 5.8</w:t>
      </w:r>
      <w:r w:rsidR="006A69CC" w:rsidRPr="006B6466">
        <w:rPr>
          <w:rFonts w:ascii="Times New Roman" w:hAnsi="Times New Roman" w:cs="Times New Roman"/>
          <w:sz w:val="24"/>
          <w:szCs w:val="24"/>
        </w:rPr>
        <w:t xml:space="preserve"> and</w:t>
      </w:r>
      <w:r w:rsidR="006A69CC" w:rsidRPr="006B6466">
        <w:rPr>
          <w:rFonts w:ascii="Times New Roman" w:hAnsi="Times New Roman" w:cs="Times New Roman"/>
          <w:spacing w:val="-6"/>
          <w:sz w:val="24"/>
          <w:szCs w:val="24"/>
        </w:rPr>
        <w:t xml:space="preserve"> </w:t>
      </w:r>
      <w:r w:rsidR="00FF0E0D">
        <w:rPr>
          <w:rFonts w:ascii="Times New Roman" w:hAnsi="Times New Roman" w:cs="Times New Roman"/>
          <w:sz w:val="24"/>
          <w:szCs w:val="24"/>
        </w:rPr>
        <w:t>5.9</w:t>
      </w:r>
      <w:r w:rsidR="006A69CC" w:rsidRPr="006B6466">
        <w:rPr>
          <w:rFonts w:ascii="Times New Roman" w:hAnsi="Times New Roman" w:cs="Times New Roman"/>
          <w:sz w:val="24"/>
          <w:szCs w:val="24"/>
        </w:rPr>
        <w:t>.)</w:t>
      </w:r>
    </w:p>
    <w:p w:rsidR="0079670F" w:rsidRDefault="0079670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26EE0" w:rsidRPr="00126EE0">
        <w:rPr>
          <w:rFonts w:ascii="Times New Roman" w:hAnsi="Times New Roman" w:cs="Times New Roman"/>
          <w:sz w:val="24"/>
          <w:szCs w:val="24"/>
        </w:rPr>
        <w:t>(</w:t>
      </w:r>
      <w:proofErr w:type="spellStart"/>
      <w:r w:rsidR="00126EE0" w:rsidRPr="00126EE0">
        <w:rPr>
          <w:rFonts w:ascii="Times New Roman" w:hAnsi="Times New Roman" w:cs="Times New Roman"/>
          <w:sz w:val="24"/>
          <w:szCs w:val="24"/>
        </w:rPr>
        <w:t>i</w:t>
      </w:r>
      <w:proofErr w:type="spellEnd"/>
      <w:r w:rsidR="00126EE0" w:rsidRPr="00126EE0">
        <w:rPr>
          <w:rFonts w:ascii="Times New Roman" w:hAnsi="Times New Roman" w:cs="Times New Roman"/>
          <w:sz w:val="24"/>
          <w:szCs w:val="24"/>
        </w:rPr>
        <w:t>)</w:t>
      </w:r>
      <w:r w:rsidR="00126EE0">
        <w:rPr>
          <w:rFonts w:ascii="Times New Roman" w:hAnsi="Times New Roman" w:cs="Times New Roman"/>
          <w:b/>
          <w:sz w:val="24"/>
          <w:szCs w:val="24"/>
        </w:rPr>
        <w:t xml:space="preserve"> </w:t>
      </w:r>
      <w:r>
        <w:rPr>
          <w:rFonts w:ascii="Times New Roman" w:hAnsi="Times New Roman" w:cs="Times New Roman"/>
          <w:sz w:val="24"/>
          <w:szCs w:val="24"/>
        </w:rPr>
        <w:t>The D</w:t>
      </w:r>
      <w:r w:rsidR="006A69CC" w:rsidRPr="006B6466">
        <w:rPr>
          <w:rFonts w:ascii="Times New Roman" w:hAnsi="Times New Roman" w:cs="Times New Roman"/>
          <w:sz w:val="24"/>
          <w:szCs w:val="24"/>
        </w:rPr>
        <w:t>epartment Committee verifies the status of the degree, prepares</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nomination, includes candidate’s vita and a department committee evaluation letter.</w:t>
      </w:r>
      <w:r w:rsidR="006A69CC" w:rsidRPr="006B6466">
        <w:rPr>
          <w:rFonts w:ascii="Times New Roman" w:hAnsi="Times New Roman" w:cs="Times New Roman"/>
          <w:spacing w:val="50"/>
          <w:sz w:val="24"/>
          <w:szCs w:val="24"/>
        </w:rPr>
        <w:t xml:space="preserve"> </w:t>
      </w:r>
      <w:r w:rsidR="006A69CC" w:rsidRPr="006B6466">
        <w:rPr>
          <w:rFonts w:ascii="Times New Roman" w:hAnsi="Times New Roman" w:cs="Times New Roman"/>
          <w:sz w:val="24"/>
          <w:szCs w:val="24"/>
        </w:rPr>
        <w:t>For candidates requesting tenure, external evaluation letters in accordance</w:t>
      </w:r>
      <w:r w:rsidR="006A69CC" w:rsidRPr="006B6466">
        <w:rPr>
          <w:rFonts w:ascii="Times New Roman" w:hAnsi="Times New Roman" w:cs="Times New Roman"/>
          <w:spacing w:val="-10"/>
          <w:sz w:val="24"/>
          <w:szCs w:val="24"/>
        </w:rPr>
        <w:t xml:space="preserve"> </w:t>
      </w:r>
      <w:r w:rsidR="0034406E">
        <w:rPr>
          <w:rFonts w:ascii="Times New Roman" w:hAnsi="Times New Roman" w:cs="Times New Roman"/>
          <w:sz w:val="24"/>
          <w:szCs w:val="24"/>
        </w:rPr>
        <w:t>with P</w:t>
      </w:r>
      <w:r w:rsidR="006A69CC" w:rsidRPr="006B6466">
        <w:rPr>
          <w:rFonts w:ascii="Times New Roman" w:hAnsi="Times New Roman" w:cs="Times New Roman"/>
          <w:sz w:val="24"/>
          <w:szCs w:val="24"/>
        </w:rPr>
        <w:t>aragraph 7 are required unless tenure was awarded previously at an</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academic institution.</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sidRPr="00126EE0">
        <w:rPr>
          <w:rFonts w:ascii="Times New Roman" w:hAnsi="Times New Roman" w:cs="Times New Roman"/>
          <w:spacing w:val="-1"/>
          <w:sz w:val="24"/>
          <w:szCs w:val="24"/>
        </w:rPr>
        <w:t>(ii)</w:t>
      </w:r>
      <w:r w:rsidR="00126EE0">
        <w:rPr>
          <w:rFonts w:ascii="Times New Roman" w:hAnsi="Times New Roman" w:cs="Times New Roman"/>
          <w:b/>
          <w:spacing w:val="-1"/>
          <w:sz w:val="24"/>
          <w:szCs w:val="24"/>
        </w:rPr>
        <w:t xml:space="preserve">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Department Head forwards nomination including an evaluation letter and</w:t>
      </w:r>
      <w:r w:rsidR="006A69CC" w:rsidRPr="006B6466">
        <w:rPr>
          <w:rFonts w:ascii="Times New Roman" w:hAnsi="Times New Roman" w:cs="Times New Roman"/>
          <w:spacing w:val="-14"/>
          <w:sz w:val="24"/>
          <w:szCs w:val="24"/>
        </w:rPr>
        <w:t xml:space="preserve"> </w:t>
      </w:r>
      <w:r>
        <w:rPr>
          <w:rFonts w:ascii="Times New Roman" w:hAnsi="Times New Roman" w:cs="Times New Roman"/>
          <w:sz w:val="24"/>
          <w:szCs w:val="24"/>
        </w:rPr>
        <w:t>their</w:t>
      </w:r>
      <w:r w:rsidR="006A69CC" w:rsidRPr="006B6466">
        <w:rPr>
          <w:rFonts w:ascii="Times New Roman" w:hAnsi="Times New Roman" w:cs="Times New Roman"/>
          <w:sz w:val="24"/>
          <w:szCs w:val="24"/>
        </w:rPr>
        <w:t xml:space="preserve"> recommendation to the School</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Committee.</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(iii)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School Committee reviews and recommends to the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Dean.</w:t>
      </w:r>
    </w:p>
    <w:p w:rsidR="0089087F" w:rsidRPr="006B6466" w:rsidRDefault="0089087F" w:rsidP="003062AF">
      <w:pPr>
        <w:rPr>
          <w:rFonts w:ascii="Times New Roman" w:hAnsi="Times New Roman" w:cs="Times New Roman"/>
          <w:sz w:val="24"/>
          <w:szCs w:val="24"/>
        </w:rPr>
      </w:pPr>
    </w:p>
    <w:p w:rsidR="0089087F" w:rsidRPr="006B6466" w:rsidRDefault="00531E84" w:rsidP="003062AF">
      <w:pPr>
        <w:rPr>
          <w:rFonts w:ascii="Times New Roman" w:hAnsi="Times New Roman" w:cs="Times New Roman"/>
          <w:sz w:val="24"/>
          <w:szCs w:val="24"/>
        </w:rPr>
      </w:pPr>
      <w:r w:rsidRPr="006B6466">
        <w:rPr>
          <w:rFonts w:ascii="Times New Roman" w:hAnsi="Times New Roman" w:cs="Times New Roman"/>
          <w:spacing w:val="-1"/>
          <w:sz w:val="24"/>
          <w:szCs w:val="24"/>
        </w:rPr>
        <w:tab/>
      </w:r>
      <w:r w:rsidR="0079670F">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(iv) </w:t>
      </w:r>
      <w:r w:rsidR="0079670F">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School Committee announces positive results in accordance with</w:t>
      </w:r>
      <w:r w:rsidR="006A69CC" w:rsidRPr="006B6466">
        <w:rPr>
          <w:rFonts w:ascii="Times New Roman" w:hAnsi="Times New Roman" w:cs="Times New Roman"/>
          <w:spacing w:val="-10"/>
          <w:sz w:val="24"/>
          <w:szCs w:val="24"/>
        </w:rPr>
        <w:t xml:space="preserve"> </w:t>
      </w:r>
      <w:r w:rsidR="0034406E">
        <w:rPr>
          <w:rFonts w:ascii="Times New Roman" w:hAnsi="Times New Roman" w:cs="Times New Roman"/>
          <w:sz w:val="24"/>
          <w:szCs w:val="24"/>
        </w:rPr>
        <w:t>P</w:t>
      </w:r>
      <w:r w:rsidR="006A69CC" w:rsidRPr="006B6466">
        <w:rPr>
          <w:rFonts w:ascii="Times New Roman" w:hAnsi="Times New Roman" w:cs="Times New Roman"/>
          <w:sz w:val="24"/>
          <w:szCs w:val="24"/>
        </w:rPr>
        <w:t>aragraph</w:t>
      </w:r>
      <w:r w:rsidR="007C7063">
        <w:rPr>
          <w:rFonts w:ascii="Times New Roman" w:hAnsi="Times New Roman" w:cs="Times New Roman"/>
          <w:sz w:val="24"/>
          <w:szCs w:val="24"/>
        </w:rPr>
        <w:t xml:space="preserve"> 4.11</w:t>
      </w:r>
      <w:r w:rsidR="006A69CC" w:rsidRPr="006B6466">
        <w:rPr>
          <w:rFonts w:ascii="Times New Roman" w:hAnsi="Times New Roman" w:cs="Times New Roman"/>
          <w:sz w:val="24"/>
          <w:szCs w:val="24"/>
        </w:rPr>
        <w:t xml:space="preserve"> and records final</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actions.</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sidRPr="0079670F">
        <w:rPr>
          <w:rFonts w:ascii="Times New Roman" w:hAnsi="Times New Roman" w:cs="Times New Roman"/>
          <w:b/>
          <w:spacing w:val="-1"/>
          <w:sz w:val="24"/>
          <w:szCs w:val="24"/>
        </w:rPr>
        <w:t>4.5.4.</w:t>
      </w:r>
      <w:r w:rsidR="00531E84" w:rsidRPr="006B6466">
        <w:rPr>
          <w:rFonts w:ascii="Times New Roman" w:hAnsi="Times New Roman" w:cs="Times New Roman"/>
          <w:spacing w:val="-1"/>
          <w:sz w:val="24"/>
          <w:szCs w:val="24"/>
        </w:rPr>
        <w:t xml:space="preserve"> </w:t>
      </w:r>
      <w:r>
        <w:rPr>
          <w:rFonts w:ascii="Times New Roman" w:hAnsi="Times New Roman" w:cs="Times New Roman"/>
          <w:sz w:val="24"/>
          <w:szCs w:val="24"/>
        </w:rPr>
        <w:t xml:space="preserve">This </w:t>
      </w:r>
      <w:r w:rsidR="006A69CC" w:rsidRPr="006B6466">
        <w:rPr>
          <w:rFonts w:ascii="Times New Roman" w:hAnsi="Times New Roman" w:cs="Times New Roman"/>
          <w:sz w:val="24"/>
          <w:szCs w:val="24"/>
        </w:rPr>
        <w:t>paragraph describes procedures to change a discipline in an</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academic title.</w:t>
      </w:r>
    </w:p>
    <w:p w:rsidR="0079670F" w:rsidRDefault="0079670F" w:rsidP="003062AF">
      <w:pPr>
        <w:rPr>
          <w:rFonts w:ascii="Times New Roman" w:hAnsi="Times New Roman" w:cs="Times New Roman"/>
          <w:spacing w:val="-1"/>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w:t>
      </w:r>
      <w:proofErr w:type="spellStart"/>
      <w:r w:rsidR="00126EE0">
        <w:rPr>
          <w:rFonts w:ascii="Times New Roman" w:hAnsi="Times New Roman" w:cs="Times New Roman"/>
          <w:spacing w:val="-1"/>
          <w:sz w:val="24"/>
          <w:szCs w:val="24"/>
        </w:rPr>
        <w:t>i</w:t>
      </w:r>
      <w:proofErr w:type="spellEnd"/>
      <w:r w:rsidR="00126EE0">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Candidate prepares request for</w:t>
      </w:r>
      <w:r w:rsidR="006A69CC" w:rsidRPr="006B6466">
        <w:rPr>
          <w:rFonts w:ascii="Times New Roman" w:hAnsi="Times New Roman" w:cs="Times New Roman"/>
          <w:spacing w:val="-3"/>
          <w:sz w:val="24"/>
          <w:szCs w:val="24"/>
        </w:rPr>
        <w:t xml:space="preserve"> </w:t>
      </w:r>
      <w:r w:rsidR="006A69CC" w:rsidRPr="006B6466">
        <w:rPr>
          <w:rFonts w:ascii="Times New Roman" w:hAnsi="Times New Roman" w:cs="Times New Roman"/>
          <w:sz w:val="24"/>
          <w:szCs w:val="24"/>
        </w:rPr>
        <w:t>change.</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sidR="00531E84" w:rsidRPr="006B6466">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(ii)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Department Committee and Department Head</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recommends.</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(iii)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Dean approves.</w:t>
      </w:r>
    </w:p>
    <w:p w:rsidR="0089087F" w:rsidRPr="006B6466" w:rsidRDefault="0089087F" w:rsidP="003062AF">
      <w:pPr>
        <w:rPr>
          <w:rFonts w:ascii="Times New Roman" w:hAnsi="Times New Roman" w:cs="Times New Roman"/>
          <w:sz w:val="24"/>
          <w:szCs w:val="24"/>
        </w:rPr>
      </w:pPr>
    </w:p>
    <w:p w:rsidR="0079670F" w:rsidRDefault="0079670F"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sidR="00126EE0">
        <w:rPr>
          <w:rFonts w:ascii="Times New Roman" w:hAnsi="Times New Roman" w:cs="Times New Roman"/>
          <w:spacing w:val="-1"/>
          <w:sz w:val="24"/>
          <w:szCs w:val="24"/>
        </w:rPr>
        <w:t xml:space="preserve">(iv) </w:t>
      </w:r>
      <w:r>
        <w:rPr>
          <w:rFonts w:ascii="Times New Roman" w:hAnsi="Times New Roman" w:cs="Times New Roman"/>
          <w:spacing w:val="-1"/>
          <w:sz w:val="24"/>
          <w:szCs w:val="24"/>
        </w:rPr>
        <w:t xml:space="preserve">The </w:t>
      </w:r>
      <w:r w:rsidR="006A69CC" w:rsidRPr="006B6466">
        <w:rPr>
          <w:rFonts w:ascii="Times New Roman" w:hAnsi="Times New Roman" w:cs="Times New Roman"/>
          <w:sz w:val="24"/>
          <w:szCs w:val="24"/>
        </w:rPr>
        <w:t>School Committee announces and records final</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action.</w:t>
      </w:r>
    </w:p>
    <w:p w:rsidR="009F5114" w:rsidRDefault="009F5114"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sidRPr="0079670F">
        <w:rPr>
          <w:rFonts w:ascii="Times New Roman" w:hAnsi="Times New Roman" w:cs="Times New Roman"/>
          <w:b/>
          <w:spacing w:val="-1"/>
          <w:sz w:val="24"/>
          <w:szCs w:val="24"/>
        </w:rPr>
        <w:t>4.6</w:t>
      </w:r>
      <w:r w:rsidR="00531E84" w:rsidRPr="0079670F">
        <w:rPr>
          <w:rFonts w:ascii="Times New Roman" w:hAnsi="Times New Roman" w:cs="Times New Roman"/>
          <w:b/>
          <w:spacing w:val="-1"/>
          <w:sz w:val="24"/>
          <w:szCs w:val="24"/>
        </w:rPr>
        <w:t xml:space="preserve">. </w:t>
      </w:r>
      <w:r w:rsidR="006A69CC" w:rsidRPr="0079670F">
        <w:rPr>
          <w:rFonts w:ascii="Times New Roman" w:hAnsi="Times New Roman" w:cs="Times New Roman"/>
          <w:b/>
          <w:sz w:val="24"/>
          <w:szCs w:val="24"/>
        </w:rPr>
        <w:t>Confid</w:t>
      </w:r>
      <w:r w:rsidRPr="0079670F">
        <w:rPr>
          <w:rFonts w:ascii="Times New Roman" w:hAnsi="Times New Roman" w:cs="Times New Roman"/>
          <w:b/>
          <w:sz w:val="24"/>
          <w:szCs w:val="24"/>
        </w:rPr>
        <w:t>entiality and Open Deliberation.</w:t>
      </w:r>
      <w:r w:rsidR="006A69CC" w:rsidRPr="006B6466">
        <w:rPr>
          <w:rFonts w:ascii="Times New Roman" w:hAnsi="Times New Roman" w:cs="Times New Roman"/>
          <w:sz w:val="24"/>
          <w:szCs w:val="24"/>
        </w:rPr>
        <w:t xml:space="preserve"> The vitae for all candidates shall be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made available for inspection by all members of the faculty during the Department and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School review periods. However, the Department Head evaluation letter, the</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Department Committee evaluation letter, the School committee evaluation letter, and external</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reviews shall be confidential. The Department Head letter and the Department and</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School Committee letters of evaluation will be distributed only to the candidate, Department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and School Committees, and all necessary administrators. External letters of evaluation</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for faculty are solicited on a confidential basis. The identities of the reviewers are not to</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be shared with the</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candidate.</w:t>
      </w:r>
    </w:p>
    <w:p w:rsidR="0089087F" w:rsidRPr="006B6466" w:rsidRDefault="0089087F" w:rsidP="003062AF">
      <w:pPr>
        <w:rPr>
          <w:rFonts w:ascii="Times New Roman" w:hAnsi="Times New Roman" w:cs="Times New Roman"/>
          <w:sz w:val="24"/>
          <w:szCs w:val="24"/>
        </w:rPr>
      </w:pPr>
    </w:p>
    <w:p w:rsidR="0089087F" w:rsidRPr="006B6466" w:rsidRDefault="0079670F" w:rsidP="003062AF">
      <w:pPr>
        <w:rPr>
          <w:rFonts w:ascii="Times New Roman" w:hAnsi="Times New Roman" w:cs="Times New Roman"/>
          <w:sz w:val="24"/>
          <w:szCs w:val="24"/>
        </w:rPr>
      </w:pPr>
      <w:r w:rsidRPr="0079670F">
        <w:rPr>
          <w:rFonts w:ascii="Times New Roman" w:hAnsi="Times New Roman" w:cs="Times New Roman"/>
          <w:b/>
          <w:spacing w:val="-1"/>
          <w:sz w:val="24"/>
          <w:szCs w:val="24"/>
        </w:rPr>
        <w:t>4.7</w:t>
      </w:r>
      <w:r w:rsidR="00531E84" w:rsidRPr="0079670F">
        <w:rPr>
          <w:rFonts w:ascii="Times New Roman" w:hAnsi="Times New Roman" w:cs="Times New Roman"/>
          <w:b/>
          <w:spacing w:val="-1"/>
          <w:sz w:val="24"/>
          <w:szCs w:val="24"/>
        </w:rPr>
        <w:t xml:space="preserve">. </w:t>
      </w:r>
      <w:r w:rsidR="006A69CC" w:rsidRPr="0079670F">
        <w:rPr>
          <w:rFonts w:ascii="Times New Roman" w:hAnsi="Times New Roman" w:cs="Times New Roman"/>
          <w:b/>
          <w:sz w:val="24"/>
          <w:szCs w:val="24"/>
        </w:rPr>
        <w:t>C</w:t>
      </w:r>
      <w:r w:rsidRPr="0079670F">
        <w:rPr>
          <w:rFonts w:ascii="Times New Roman" w:hAnsi="Times New Roman" w:cs="Times New Roman"/>
          <w:b/>
          <w:sz w:val="24"/>
          <w:szCs w:val="24"/>
        </w:rPr>
        <w:t>andidate’s Right to Due Process.</w:t>
      </w:r>
      <w:r w:rsidR="006A69CC" w:rsidRPr="006B6466">
        <w:rPr>
          <w:rFonts w:ascii="Times New Roman" w:hAnsi="Times New Roman" w:cs="Times New Roman"/>
          <w:sz w:val="24"/>
          <w:szCs w:val="24"/>
        </w:rPr>
        <w:t xml:space="preserve"> If any ca</w:t>
      </w:r>
      <w:r w:rsidR="0034406E">
        <w:rPr>
          <w:rFonts w:ascii="Times New Roman" w:hAnsi="Times New Roman" w:cs="Times New Roman"/>
          <w:sz w:val="24"/>
          <w:szCs w:val="24"/>
        </w:rPr>
        <w:t>ndidate believes that they have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not received fair treatment in the process, the candidate may ask that a Review Committee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be convened (see below) only after the School Committee has made its initial decision</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and informed th</w:t>
      </w:r>
      <w:r>
        <w:rPr>
          <w:rFonts w:ascii="Times New Roman" w:hAnsi="Times New Roman" w:cs="Times New Roman"/>
          <w:sz w:val="24"/>
          <w:szCs w:val="24"/>
        </w:rPr>
        <w:t>e candidate as requ</w:t>
      </w:r>
      <w:r w:rsidR="0034406E">
        <w:rPr>
          <w:rFonts w:ascii="Times New Roman" w:hAnsi="Times New Roman" w:cs="Times New Roman"/>
          <w:sz w:val="24"/>
          <w:szCs w:val="24"/>
        </w:rPr>
        <w:t>ired in P</w:t>
      </w:r>
      <w:r>
        <w:rPr>
          <w:rFonts w:ascii="Times New Roman" w:hAnsi="Times New Roman" w:cs="Times New Roman"/>
          <w:sz w:val="24"/>
          <w:szCs w:val="24"/>
        </w:rPr>
        <w:t>aragraph 4.8</w:t>
      </w:r>
      <w:r w:rsidR="006A69CC" w:rsidRPr="006B6466">
        <w:rPr>
          <w:rFonts w:ascii="Times New Roman" w:hAnsi="Times New Roman" w:cs="Times New Roman"/>
          <w:sz w:val="24"/>
          <w:szCs w:val="24"/>
        </w:rPr>
        <w:t>. Additionally, the Chair of the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Department Committee or the Department Head may request a review on behalf of a candidate.</w:t>
      </w:r>
      <w:r w:rsidR="006A69CC" w:rsidRPr="006B6466">
        <w:rPr>
          <w:rFonts w:ascii="Times New Roman" w:hAnsi="Times New Roman" w:cs="Times New Roman"/>
          <w:spacing w:val="41"/>
          <w:sz w:val="24"/>
          <w:szCs w:val="24"/>
        </w:rPr>
        <w:t xml:space="preserve"> </w:t>
      </w:r>
      <w:r w:rsidR="006A69CC" w:rsidRPr="006B6466">
        <w:rPr>
          <w:rFonts w:ascii="Times New Roman" w:hAnsi="Times New Roman" w:cs="Times New Roman"/>
          <w:sz w:val="24"/>
          <w:szCs w:val="24"/>
        </w:rPr>
        <w:t>The written and signed request for review shall be sent to the Faculty Council</w:t>
      </w:r>
      <w:r w:rsidR="006A69CC" w:rsidRPr="006B6466">
        <w:rPr>
          <w:rFonts w:ascii="Times New Roman" w:hAnsi="Times New Roman" w:cs="Times New Roman"/>
          <w:spacing w:val="39"/>
          <w:sz w:val="24"/>
          <w:szCs w:val="24"/>
        </w:rPr>
        <w:t xml:space="preserve"> </w:t>
      </w:r>
      <w:r>
        <w:rPr>
          <w:rFonts w:ascii="Times New Roman" w:hAnsi="Times New Roman" w:cs="Times New Roman"/>
          <w:sz w:val="24"/>
          <w:szCs w:val="24"/>
        </w:rPr>
        <w:t>President within three</w:t>
      </w:r>
      <w:r w:rsidR="006A69CC" w:rsidRPr="006B6466">
        <w:rPr>
          <w:rFonts w:ascii="Times New Roman" w:hAnsi="Times New Roman" w:cs="Times New Roman"/>
          <w:sz w:val="24"/>
          <w:szCs w:val="24"/>
        </w:rPr>
        <w:t xml:space="preserve"> </w:t>
      </w:r>
      <w:r w:rsidR="007C7063">
        <w:rPr>
          <w:rFonts w:ascii="Times New Roman" w:hAnsi="Times New Roman" w:cs="Times New Roman"/>
          <w:sz w:val="24"/>
          <w:szCs w:val="24"/>
        </w:rPr>
        <w:t xml:space="preserve">(3) </w:t>
      </w:r>
      <w:r w:rsidR="006A69CC" w:rsidRPr="006B6466">
        <w:rPr>
          <w:rFonts w:ascii="Times New Roman" w:hAnsi="Times New Roman" w:cs="Times New Roman"/>
          <w:sz w:val="24"/>
          <w:szCs w:val="24"/>
        </w:rPr>
        <w:t>duty days of notification of the initial decision. The request for review</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shall provide a statement of specific procedural error or a claim of inadequate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consideration.</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 xml:space="preserve">The Review Committee will be formed in the event of a request for a review. </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The Faculty Council President will create a Review Committee consisting of five</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tenured (</w:t>
      </w:r>
      <w:r w:rsidR="0034406E">
        <w:rPr>
          <w:rFonts w:ascii="Times New Roman" w:hAnsi="Times New Roman" w:cs="Times New Roman"/>
          <w:sz w:val="24"/>
          <w:szCs w:val="24"/>
        </w:rPr>
        <w:t>f</w:t>
      </w:r>
      <w:r w:rsidRPr="006B6466">
        <w:rPr>
          <w:rFonts w:ascii="Times New Roman" w:hAnsi="Times New Roman" w:cs="Times New Roman"/>
          <w:sz w:val="24"/>
          <w:szCs w:val="24"/>
        </w:rPr>
        <w:t>ull) Professors selected at random from outside the candidate’s department and</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who currently are not serving on the School Committee. Within three (3) duty days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of receiving the request, the Review Committee shall convene and elect a Chair.</w:t>
      </w:r>
      <w:r w:rsidRPr="006B6466">
        <w:rPr>
          <w:rFonts w:ascii="Times New Roman" w:hAnsi="Times New Roman" w:cs="Times New Roman"/>
          <w:spacing w:val="49"/>
          <w:sz w:val="24"/>
          <w:szCs w:val="24"/>
        </w:rPr>
        <w:t xml:space="preserve"> </w:t>
      </w:r>
      <w:r w:rsidRPr="006B6466">
        <w:rPr>
          <w:rFonts w:ascii="Times New Roman" w:hAnsi="Times New Roman" w:cs="Times New Roman"/>
          <w:sz w:val="24"/>
          <w:szCs w:val="24"/>
        </w:rPr>
        <w:t>The Review Committee Chair shall notify the Chair of the Department Committee,</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the Department Head, and the School Committee Chair that a review is in progress</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and provide the Chair of the Department Committee, the Department Head, and the</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School Committee Chair with copies of the letter requesting review and</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supporting documentation. Within seven calendar days after receiving the request, the Chair of</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the Review Committee shall convene a meeting and the Review Committee shall</w:t>
      </w:r>
      <w:r w:rsidRPr="006B6466">
        <w:rPr>
          <w:rFonts w:ascii="Times New Roman" w:hAnsi="Times New Roman" w:cs="Times New Roman"/>
          <w:spacing w:val="-4"/>
          <w:sz w:val="24"/>
          <w:szCs w:val="24"/>
        </w:rPr>
        <w:t xml:space="preserve"> </w:t>
      </w:r>
      <w:r w:rsidRPr="006B6466">
        <w:rPr>
          <w:rFonts w:ascii="Times New Roman" w:hAnsi="Times New Roman" w:cs="Times New Roman"/>
          <w:sz w:val="24"/>
          <w:szCs w:val="24"/>
        </w:rPr>
        <w:t>deliberate as it chooses. The candidate shall be notified of the meeting and shall be invited to</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attend to answer whatever questions might arise concerning the</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review.</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Review Committee is limited to determining if there was a procedural error</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or inadequate consideration in the process of tenure or promotion. The Review</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Committee will evaluate the merits of the candidate’s request and submit a report of their findings</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to the School Committee Chair with copies to the candidate, the Department</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Committee</w:t>
      </w:r>
      <w:r w:rsidR="0079670F">
        <w:rPr>
          <w:rFonts w:ascii="Times New Roman" w:hAnsi="Times New Roman" w:cs="Times New Roman"/>
          <w:sz w:val="24"/>
          <w:szCs w:val="24"/>
        </w:rPr>
        <w:t xml:space="preserve"> </w:t>
      </w:r>
      <w:r w:rsidRPr="006B6466">
        <w:rPr>
          <w:rFonts w:ascii="Times New Roman" w:hAnsi="Times New Roman" w:cs="Times New Roman"/>
          <w:sz w:val="24"/>
          <w:szCs w:val="24"/>
        </w:rPr>
        <w:t xml:space="preserve">Chair and Department Head within </w:t>
      </w:r>
      <w:r w:rsidRPr="006B6466">
        <w:rPr>
          <w:rFonts w:ascii="Times New Roman" w:hAnsi="Times New Roman" w:cs="Times New Roman"/>
          <w:sz w:val="24"/>
          <w:szCs w:val="24"/>
        </w:rPr>
        <w:lastRenderedPageBreak/>
        <w:t>ten (10) duty days from the formation of the</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Review Committee. The Review Committee report will become part of the candidate’s</w:t>
      </w:r>
      <w:r w:rsidRPr="006B6466">
        <w:rPr>
          <w:rFonts w:ascii="Times New Roman" w:hAnsi="Times New Roman" w:cs="Times New Roman"/>
          <w:spacing w:val="-24"/>
          <w:sz w:val="24"/>
          <w:szCs w:val="24"/>
        </w:rPr>
        <w:t xml:space="preserve"> </w:t>
      </w:r>
      <w:r w:rsidRPr="006B6466">
        <w:rPr>
          <w:rFonts w:ascii="Times New Roman" w:hAnsi="Times New Roman" w:cs="Times New Roman"/>
          <w:sz w:val="24"/>
          <w:szCs w:val="24"/>
        </w:rPr>
        <w:t>package,</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which will then be reconsidered by the School Committee in making their</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final recommendation. The candidate’s package (including the School Committee’s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initial decision, the Review Committee report, and the School Committee’s</w:t>
      </w:r>
      <w:r w:rsidRPr="006B6466">
        <w:rPr>
          <w:rFonts w:ascii="Times New Roman" w:hAnsi="Times New Roman" w:cs="Times New Roman"/>
          <w:spacing w:val="-7"/>
          <w:sz w:val="24"/>
          <w:szCs w:val="24"/>
        </w:rPr>
        <w:t xml:space="preserve"> </w:t>
      </w:r>
      <w:r w:rsidRPr="006B6466">
        <w:rPr>
          <w:rFonts w:ascii="Times New Roman" w:hAnsi="Times New Roman" w:cs="Times New Roman"/>
          <w:sz w:val="24"/>
          <w:szCs w:val="24"/>
        </w:rPr>
        <w:t>final recommendation) will be forwarded to the</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Dean.</w:t>
      </w:r>
    </w:p>
    <w:p w:rsidR="0089087F" w:rsidRPr="006B6466" w:rsidRDefault="0089087F" w:rsidP="003062AF">
      <w:pPr>
        <w:rPr>
          <w:rFonts w:ascii="Times New Roman" w:hAnsi="Times New Roman" w:cs="Times New Roman"/>
          <w:sz w:val="24"/>
          <w:szCs w:val="24"/>
        </w:rPr>
      </w:pPr>
    </w:p>
    <w:p w:rsidR="0089087F" w:rsidRPr="006B6466" w:rsidRDefault="007C7063" w:rsidP="003062AF">
      <w:pPr>
        <w:rPr>
          <w:rFonts w:ascii="Times New Roman" w:hAnsi="Times New Roman" w:cs="Times New Roman"/>
          <w:sz w:val="24"/>
          <w:szCs w:val="24"/>
        </w:rPr>
      </w:pPr>
      <w:r w:rsidRPr="007C7063">
        <w:rPr>
          <w:rFonts w:ascii="Times New Roman" w:hAnsi="Times New Roman" w:cs="Times New Roman"/>
          <w:b/>
          <w:spacing w:val="-1"/>
          <w:sz w:val="24"/>
          <w:szCs w:val="24"/>
        </w:rPr>
        <w:t>4.8</w:t>
      </w:r>
      <w:r w:rsidR="00531E84" w:rsidRPr="007C7063">
        <w:rPr>
          <w:rFonts w:ascii="Times New Roman" w:hAnsi="Times New Roman" w:cs="Times New Roman"/>
          <w:b/>
          <w:spacing w:val="-1"/>
          <w:sz w:val="24"/>
          <w:szCs w:val="24"/>
        </w:rPr>
        <w:t xml:space="preserve">. </w:t>
      </w:r>
      <w:r w:rsidR="006A69CC" w:rsidRPr="007C7063">
        <w:rPr>
          <w:rFonts w:ascii="Times New Roman" w:hAnsi="Times New Roman" w:cs="Times New Roman"/>
          <w:b/>
          <w:sz w:val="24"/>
          <w:szCs w:val="24"/>
        </w:rPr>
        <w:t>Candidate’s Right to Rebuttal</w:t>
      </w:r>
      <w:r w:rsidRPr="007C7063">
        <w:rPr>
          <w:rFonts w:ascii="Times New Roman" w:hAnsi="Times New Roman" w:cs="Times New Roman"/>
          <w:b/>
          <w:sz w:val="24"/>
          <w:szCs w:val="24"/>
        </w:rPr>
        <w:t>.</w:t>
      </w:r>
      <w:r w:rsidR="006A69CC" w:rsidRPr="006B6466">
        <w:rPr>
          <w:rFonts w:ascii="Times New Roman" w:hAnsi="Times New Roman" w:cs="Times New Roman"/>
          <w:sz w:val="24"/>
          <w:szCs w:val="24"/>
        </w:rPr>
        <w:t xml:space="preserve"> If a candidate wishes to respond to</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any recommendation rendered by the Department Committee, Department Head, or</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School Committee, that candidate may add a letter to his or her package detailing any</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additional information at each stage of the process. A copy of the evaluation letters from</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Department Head, the Department Committee, and the School Committee will</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be delivered to the candidate within two (2) duty days of</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signature.</w:t>
      </w:r>
      <w:ins w:id="256" w:author="Fickus, Matthew C Civ USAF AETC AFIT/ENC" w:date="2017-06-07T15:09:00Z">
        <w:r w:rsidR="00284516">
          <w:rPr>
            <w:rFonts w:ascii="Times New Roman" w:hAnsi="Times New Roman" w:cs="Times New Roman"/>
            <w:sz w:val="24"/>
            <w:szCs w:val="24"/>
          </w:rPr>
          <w:t xml:space="preserve"> Because of this, these letters should not reveal the identities of the external reviewers.</w:t>
        </w:r>
      </w:ins>
    </w:p>
    <w:p w:rsidR="0089087F" w:rsidRPr="006B6466" w:rsidRDefault="0089087F" w:rsidP="003062AF">
      <w:pPr>
        <w:rPr>
          <w:rFonts w:ascii="Times New Roman" w:hAnsi="Times New Roman" w:cs="Times New Roman"/>
          <w:sz w:val="24"/>
          <w:szCs w:val="24"/>
        </w:rPr>
      </w:pPr>
    </w:p>
    <w:p w:rsidR="0089087F" w:rsidRPr="006B6466" w:rsidRDefault="007C7063" w:rsidP="003062AF">
      <w:pPr>
        <w:rPr>
          <w:rFonts w:ascii="Times New Roman" w:hAnsi="Times New Roman" w:cs="Times New Roman"/>
          <w:sz w:val="24"/>
          <w:szCs w:val="24"/>
        </w:rPr>
      </w:pPr>
      <w:r w:rsidRPr="007C7063">
        <w:rPr>
          <w:rFonts w:ascii="Times New Roman" w:hAnsi="Times New Roman" w:cs="Times New Roman"/>
          <w:b/>
          <w:spacing w:val="-1"/>
          <w:sz w:val="24"/>
          <w:szCs w:val="24"/>
        </w:rPr>
        <w:t>4.9</w:t>
      </w:r>
      <w:r w:rsidR="00531E84" w:rsidRPr="007C7063">
        <w:rPr>
          <w:rFonts w:ascii="Times New Roman" w:hAnsi="Times New Roman" w:cs="Times New Roman"/>
          <w:b/>
          <w:spacing w:val="-1"/>
          <w:sz w:val="24"/>
          <w:szCs w:val="24"/>
        </w:rPr>
        <w:t xml:space="preserve">. </w:t>
      </w:r>
      <w:r w:rsidR="006A69CC" w:rsidRPr="007C7063">
        <w:rPr>
          <w:rFonts w:ascii="Times New Roman" w:hAnsi="Times New Roman" w:cs="Times New Roman"/>
          <w:b/>
          <w:sz w:val="24"/>
          <w:szCs w:val="24"/>
        </w:rPr>
        <w:t>Candidate’s Ri</w:t>
      </w:r>
      <w:r w:rsidRPr="007C7063">
        <w:rPr>
          <w:rFonts w:ascii="Times New Roman" w:hAnsi="Times New Roman" w:cs="Times New Roman"/>
          <w:b/>
          <w:sz w:val="24"/>
          <w:szCs w:val="24"/>
        </w:rPr>
        <w:t>ght to Withdrawal.</w:t>
      </w:r>
      <w:r w:rsidR="006A69CC" w:rsidRPr="006B6466">
        <w:rPr>
          <w:rFonts w:ascii="Times New Roman" w:hAnsi="Times New Roman" w:cs="Times New Roman"/>
          <w:sz w:val="24"/>
          <w:szCs w:val="24"/>
        </w:rPr>
        <w:t xml:space="preserve"> At each stage of the process, the candidate will</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be notified of the recommendations of the Department Committee, the Department</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Head, and the School</w:t>
      </w:r>
      <w:r w:rsidR="006A69CC" w:rsidRPr="006B6466">
        <w:rPr>
          <w:rFonts w:ascii="Times New Roman" w:hAnsi="Times New Roman" w:cs="Times New Roman"/>
          <w:spacing w:val="-2"/>
          <w:sz w:val="24"/>
          <w:szCs w:val="24"/>
        </w:rPr>
        <w:t xml:space="preserve"> </w:t>
      </w:r>
      <w:r>
        <w:rPr>
          <w:rFonts w:ascii="Times New Roman" w:hAnsi="Times New Roman" w:cs="Times New Roman"/>
          <w:sz w:val="24"/>
          <w:szCs w:val="24"/>
        </w:rPr>
        <w:t xml:space="preserve">Committee.  </w:t>
      </w:r>
      <w:r w:rsidR="006A69CC" w:rsidRPr="006B6466">
        <w:rPr>
          <w:rFonts w:ascii="Times New Roman" w:hAnsi="Times New Roman" w:cs="Times New Roman"/>
          <w:sz w:val="24"/>
          <w:szCs w:val="24"/>
        </w:rPr>
        <w:t>A candidate under consideration for promotion to the academic rank</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of Professor may withdraw his or her package at any stage of the process.</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Committee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actions on withdrawn packages will simply be noted as “withdrawn prior to</w:t>
      </w:r>
      <w:r w:rsidR="006A69CC" w:rsidRPr="006B6466">
        <w:rPr>
          <w:rFonts w:ascii="Times New Roman" w:hAnsi="Times New Roman" w:cs="Times New Roman"/>
          <w:spacing w:val="-20"/>
          <w:sz w:val="24"/>
          <w:szCs w:val="24"/>
        </w:rPr>
        <w:t xml:space="preserve"> </w:t>
      </w:r>
      <w:r>
        <w:rPr>
          <w:rFonts w:ascii="Times New Roman" w:hAnsi="Times New Roman" w:cs="Times New Roman"/>
          <w:sz w:val="24"/>
          <w:szCs w:val="24"/>
        </w:rPr>
        <w:t xml:space="preserve">evaluation and vote.”  </w:t>
      </w:r>
      <w:r w:rsidR="006A69CC" w:rsidRPr="006B6466">
        <w:rPr>
          <w:rFonts w:ascii="Times New Roman" w:hAnsi="Times New Roman" w:cs="Times New Roman"/>
          <w:sz w:val="24"/>
          <w:szCs w:val="24"/>
        </w:rPr>
        <w:t>A candidate under consideration for academic tenure or tenure and</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promotion may withdraw his or her package without repercussions only if it was submitted</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for consideration before the mandatory tenure year. Withdrawal during the mandatory</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tenure year is equivalent to formally being denied</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tenure.</w:t>
      </w:r>
    </w:p>
    <w:p w:rsidR="0089087F" w:rsidRPr="006B6466" w:rsidRDefault="0089087F" w:rsidP="003062AF">
      <w:pPr>
        <w:rPr>
          <w:rFonts w:ascii="Times New Roman" w:hAnsi="Times New Roman" w:cs="Times New Roman"/>
          <w:sz w:val="24"/>
          <w:szCs w:val="24"/>
        </w:rPr>
      </w:pPr>
    </w:p>
    <w:p w:rsidR="0089087F" w:rsidRPr="006B6466" w:rsidRDefault="007C7063" w:rsidP="003062AF">
      <w:pPr>
        <w:rPr>
          <w:rFonts w:ascii="Times New Roman" w:hAnsi="Times New Roman" w:cs="Times New Roman"/>
          <w:sz w:val="24"/>
          <w:szCs w:val="24"/>
        </w:rPr>
      </w:pPr>
      <w:r w:rsidRPr="007C7063">
        <w:rPr>
          <w:rFonts w:ascii="Times New Roman" w:hAnsi="Times New Roman" w:cs="Times New Roman"/>
          <w:b/>
          <w:spacing w:val="-1"/>
          <w:sz w:val="24"/>
          <w:szCs w:val="24"/>
        </w:rPr>
        <w:t>4.10</w:t>
      </w:r>
      <w:r w:rsidR="00531E84" w:rsidRPr="007C7063">
        <w:rPr>
          <w:rFonts w:ascii="Times New Roman" w:hAnsi="Times New Roman" w:cs="Times New Roman"/>
          <w:b/>
          <w:spacing w:val="-1"/>
          <w:sz w:val="24"/>
          <w:szCs w:val="24"/>
        </w:rPr>
        <w:t xml:space="preserve">. </w:t>
      </w:r>
      <w:r w:rsidRPr="007C7063">
        <w:rPr>
          <w:rFonts w:ascii="Times New Roman" w:hAnsi="Times New Roman" w:cs="Times New Roman"/>
          <w:b/>
          <w:sz w:val="24"/>
          <w:szCs w:val="24"/>
        </w:rPr>
        <w:t>Documentation.</w:t>
      </w:r>
      <w:r w:rsidR="006A69CC" w:rsidRPr="006B6466">
        <w:rPr>
          <w:rFonts w:ascii="Times New Roman" w:hAnsi="Times New Roman" w:cs="Times New Roman"/>
          <w:sz w:val="24"/>
          <w:szCs w:val="24"/>
        </w:rPr>
        <w:t xml:space="preserve"> The Chairs of the Department and School Committees shall record</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all votes, recommendations, and actions in the Committee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ledgers.</w:t>
      </w:r>
    </w:p>
    <w:p w:rsidR="0089087F" w:rsidRPr="006B6466" w:rsidRDefault="0089087F" w:rsidP="003062AF">
      <w:pPr>
        <w:rPr>
          <w:rFonts w:ascii="Times New Roman" w:hAnsi="Times New Roman" w:cs="Times New Roman"/>
          <w:sz w:val="24"/>
          <w:szCs w:val="24"/>
        </w:rPr>
      </w:pPr>
    </w:p>
    <w:p w:rsidR="007C7063" w:rsidRDefault="007C7063" w:rsidP="003062AF">
      <w:pPr>
        <w:rPr>
          <w:rFonts w:ascii="Times New Roman" w:hAnsi="Times New Roman" w:cs="Times New Roman"/>
          <w:sz w:val="24"/>
          <w:szCs w:val="24"/>
        </w:rPr>
      </w:pPr>
      <w:r w:rsidRPr="007C7063">
        <w:rPr>
          <w:rFonts w:ascii="Times New Roman" w:hAnsi="Times New Roman" w:cs="Times New Roman"/>
          <w:b/>
          <w:spacing w:val="-1"/>
          <w:sz w:val="24"/>
          <w:szCs w:val="24"/>
        </w:rPr>
        <w:t>4.11</w:t>
      </w:r>
      <w:r w:rsidR="00531E84" w:rsidRPr="007C7063">
        <w:rPr>
          <w:rFonts w:ascii="Times New Roman" w:hAnsi="Times New Roman" w:cs="Times New Roman"/>
          <w:b/>
          <w:spacing w:val="-1"/>
          <w:sz w:val="24"/>
          <w:szCs w:val="24"/>
        </w:rPr>
        <w:t>.</w:t>
      </w:r>
      <w:r w:rsidR="00531E84" w:rsidRPr="009A67F9">
        <w:rPr>
          <w:rFonts w:ascii="Times New Roman" w:hAnsi="Times New Roman" w:cs="Times New Roman"/>
          <w:spacing w:val="-1"/>
          <w:sz w:val="24"/>
          <w:szCs w:val="24"/>
        </w:rPr>
        <w:t xml:space="preserve"> </w:t>
      </w:r>
      <w:r w:rsidR="006A69CC" w:rsidRPr="007C7063">
        <w:rPr>
          <w:rFonts w:ascii="Times New Roman" w:hAnsi="Times New Roman" w:cs="Times New Roman"/>
          <w:b/>
          <w:sz w:val="24"/>
          <w:szCs w:val="24"/>
        </w:rPr>
        <w:t>Ann</w:t>
      </w:r>
      <w:r w:rsidRPr="007C7063">
        <w:rPr>
          <w:rFonts w:ascii="Times New Roman" w:hAnsi="Times New Roman" w:cs="Times New Roman"/>
          <w:b/>
          <w:sz w:val="24"/>
          <w:szCs w:val="24"/>
        </w:rPr>
        <w:t>ouncement of Successful Actions.</w:t>
      </w:r>
      <w:r w:rsidR="006A69CC" w:rsidRPr="006B6466">
        <w:rPr>
          <w:rFonts w:ascii="Times New Roman" w:hAnsi="Times New Roman" w:cs="Times New Roman"/>
          <w:sz w:val="24"/>
          <w:szCs w:val="24"/>
        </w:rPr>
        <w:t xml:space="preserve"> The School Committee shall announce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all successful actions of the previous cycle in a report to the Faculty Council by the end</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of the Fall Quarter. In addition, the candidate’s Summary of Accomplishments will</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be made available to the faculty. A sample Summary of Accomplishments is provided</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as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Appendix</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B.</w:t>
      </w:r>
      <w:r>
        <w:rPr>
          <w:rFonts w:ascii="Times New Roman" w:hAnsi="Times New Roman" w:cs="Times New Roman"/>
          <w:sz w:val="24"/>
          <w:szCs w:val="24"/>
        </w:rPr>
        <w:br w:type="page"/>
      </w:r>
    </w:p>
    <w:p w:rsidR="0089087F" w:rsidRPr="00A944D0" w:rsidRDefault="00531E84" w:rsidP="003062AF">
      <w:pPr>
        <w:rPr>
          <w:rFonts w:ascii="Times New Roman" w:hAnsi="Times New Roman" w:cs="Times New Roman"/>
          <w:b/>
          <w:bCs/>
          <w:sz w:val="24"/>
          <w:szCs w:val="24"/>
        </w:rPr>
      </w:pPr>
      <w:bookmarkStart w:id="257" w:name="_TOC_250005"/>
      <w:r w:rsidRPr="00A944D0">
        <w:rPr>
          <w:rFonts w:ascii="Times New Roman" w:hAnsi="Times New Roman" w:cs="Times New Roman"/>
          <w:b/>
          <w:sz w:val="24"/>
          <w:szCs w:val="24"/>
        </w:rPr>
        <w:lastRenderedPageBreak/>
        <w:t xml:space="preserve">5. </w:t>
      </w:r>
      <w:r w:rsidR="006A69CC" w:rsidRPr="00A944D0">
        <w:rPr>
          <w:rFonts w:ascii="Times New Roman" w:hAnsi="Times New Roman" w:cs="Times New Roman"/>
          <w:b/>
          <w:sz w:val="24"/>
          <w:szCs w:val="24"/>
        </w:rPr>
        <w:t>Tenure and Promotion</w:t>
      </w:r>
      <w:r w:rsidR="006A69CC" w:rsidRPr="00A944D0">
        <w:rPr>
          <w:rFonts w:ascii="Times New Roman" w:hAnsi="Times New Roman" w:cs="Times New Roman"/>
          <w:b/>
          <w:spacing w:val="-2"/>
          <w:sz w:val="24"/>
          <w:szCs w:val="24"/>
        </w:rPr>
        <w:t xml:space="preserve"> </w:t>
      </w:r>
      <w:r w:rsidR="006A69CC" w:rsidRPr="00A944D0">
        <w:rPr>
          <w:rFonts w:ascii="Times New Roman" w:hAnsi="Times New Roman" w:cs="Times New Roman"/>
          <w:b/>
          <w:sz w:val="24"/>
          <w:szCs w:val="24"/>
        </w:rPr>
        <w:t>Criteria</w:t>
      </w:r>
      <w:bookmarkEnd w:id="257"/>
      <w:r w:rsidR="00A944D0" w:rsidRPr="00A944D0">
        <w:rPr>
          <w:rFonts w:ascii="Times New Roman" w:hAnsi="Times New Roman" w:cs="Times New Roman"/>
          <w:b/>
          <w:sz w:val="24"/>
          <w:szCs w:val="24"/>
        </w:rPr>
        <w:t>.</w:t>
      </w:r>
    </w:p>
    <w:p w:rsidR="0089087F" w:rsidRPr="006B6466" w:rsidRDefault="0089087F" w:rsidP="003062AF">
      <w:pPr>
        <w:rPr>
          <w:rFonts w:ascii="Times New Roman" w:hAnsi="Times New Roman" w:cs="Times New Roman"/>
          <w:b/>
          <w:bCs/>
          <w:sz w:val="24"/>
          <w:szCs w:val="24"/>
        </w:rPr>
      </w:pPr>
    </w:p>
    <w:p w:rsidR="0089087F" w:rsidRPr="006B6466" w:rsidRDefault="00B0338E" w:rsidP="003062AF">
      <w:pPr>
        <w:rPr>
          <w:rFonts w:ascii="Times New Roman" w:hAnsi="Times New Roman" w:cs="Times New Roman"/>
          <w:sz w:val="24"/>
          <w:szCs w:val="24"/>
        </w:rPr>
      </w:pPr>
      <w:r w:rsidRPr="00B0338E">
        <w:rPr>
          <w:rFonts w:ascii="Times New Roman" w:hAnsi="Times New Roman" w:cs="Times New Roman"/>
          <w:b/>
          <w:spacing w:val="-1"/>
          <w:sz w:val="24"/>
          <w:szCs w:val="24"/>
        </w:rPr>
        <w:t>5.1</w:t>
      </w:r>
      <w:r w:rsidR="00531E84" w:rsidRPr="00B0338E">
        <w:rPr>
          <w:rFonts w:ascii="Times New Roman" w:hAnsi="Times New Roman" w:cs="Times New Roman"/>
          <w:b/>
          <w:spacing w:val="-1"/>
          <w:sz w:val="24"/>
          <w:szCs w:val="24"/>
        </w:rPr>
        <w:t xml:space="preserve">. </w:t>
      </w:r>
      <w:r w:rsidR="006A69CC" w:rsidRPr="00B0338E">
        <w:rPr>
          <w:rFonts w:ascii="Times New Roman" w:hAnsi="Times New Roman" w:cs="Times New Roman"/>
          <w:b/>
          <w:sz w:val="24"/>
          <w:szCs w:val="24"/>
        </w:rPr>
        <w:t>Introduction</w:t>
      </w:r>
      <w:r w:rsidRPr="00B0338E">
        <w:rPr>
          <w:rFonts w:ascii="Times New Roman" w:hAnsi="Times New Roman" w:cs="Times New Roman"/>
          <w:b/>
          <w:sz w:val="24"/>
          <w:szCs w:val="24"/>
        </w:rPr>
        <w:t>.</w:t>
      </w:r>
      <w:r w:rsidR="006A69CC" w:rsidRPr="006B6466">
        <w:rPr>
          <w:rFonts w:ascii="Times New Roman" w:hAnsi="Times New Roman" w:cs="Times New Roman"/>
          <w:sz w:val="24"/>
          <w:szCs w:val="24"/>
        </w:rPr>
        <w:t xml:space="preserve"> The Air Force Institute of Technology is committed to the attainment</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of national and international distinction in teaching, scholarship and service to the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United States Air Force, the United States Department of Defense and to society at large.</w:t>
      </w:r>
      <w:r w:rsidR="006A69CC" w:rsidRPr="006B6466">
        <w:rPr>
          <w:rFonts w:ascii="Times New Roman" w:hAnsi="Times New Roman" w:cs="Times New Roman"/>
          <w:spacing w:val="39"/>
          <w:sz w:val="24"/>
          <w:szCs w:val="24"/>
        </w:rPr>
        <w:t xml:space="preserve"> </w:t>
      </w:r>
      <w:r w:rsidR="006A69CC" w:rsidRPr="006B6466">
        <w:rPr>
          <w:rFonts w:ascii="Times New Roman" w:hAnsi="Times New Roman" w:cs="Times New Roman"/>
          <w:sz w:val="24"/>
          <w:szCs w:val="24"/>
        </w:rPr>
        <w:t>The Graduate School’s Faculty Council is responsible for establishing criteria</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for appointment, reappointment, and promotion and tenure that are consistent with</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this</w:t>
      </w:r>
      <w:r w:rsidR="0079670F">
        <w:rPr>
          <w:rFonts w:ascii="Times New Roman" w:hAnsi="Times New Roman" w:cs="Times New Roman"/>
          <w:sz w:val="24"/>
          <w:szCs w:val="24"/>
        </w:rPr>
        <w:t xml:space="preserve"> </w:t>
      </w:r>
      <w:r w:rsidR="006A69CC" w:rsidRPr="006B6466">
        <w:rPr>
          <w:rFonts w:ascii="Times New Roman" w:hAnsi="Times New Roman" w:cs="Times New Roman"/>
          <w:sz w:val="24"/>
          <w:szCs w:val="24"/>
        </w:rPr>
        <w:t>mission and for ensuring that every faculty appointment, reappointment, and</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promotion and tenure recommendation is consistent with this</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mission.</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Critical to appointment, reappointment, and promotion and tenure decisions is</w:t>
      </w:r>
      <w:r w:rsidRPr="006B6466">
        <w:rPr>
          <w:rFonts w:ascii="Times New Roman" w:hAnsi="Times New Roman" w:cs="Times New Roman"/>
          <w:spacing w:val="-8"/>
          <w:sz w:val="24"/>
          <w:szCs w:val="24"/>
        </w:rPr>
        <w:t xml:space="preserve"> </w:t>
      </w:r>
      <w:r w:rsidRPr="006B6466">
        <w:rPr>
          <w:rFonts w:ascii="Times New Roman" w:hAnsi="Times New Roman" w:cs="Times New Roman"/>
          <w:sz w:val="24"/>
          <w:szCs w:val="24"/>
        </w:rPr>
        <w:t>peer evaluation. Peers (both internal and external) are those faculty members who can</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be expected to be most knowledgeable regarding an individual's qualifications in</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 xml:space="preserve">teaching, scholarship, and service. Normally the </w:t>
      </w:r>
      <w:r w:rsidRPr="006B6466">
        <w:rPr>
          <w:rFonts w:ascii="Times New Roman" w:hAnsi="Times New Roman" w:cs="Times New Roman"/>
          <w:i/>
          <w:sz w:val="24"/>
          <w:szCs w:val="24"/>
        </w:rPr>
        <w:t xml:space="preserve">internal </w:t>
      </w:r>
      <w:r w:rsidRPr="006B6466">
        <w:rPr>
          <w:rFonts w:ascii="Times New Roman" w:hAnsi="Times New Roman" w:cs="Times New Roman"/>
          <w:sz w:val="24"/>
          <w:szCs w:val="24"/>
        </w:rPr>
        <w:t>peers of the candidate will be</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 xml:space="preserve">the candidate’s </w:t>
      </w:r>
      <w:r w:rsidR="00B0338E">
        <w:rPr>
          <w:rFonts w:ascii="Times New Roman" w:hAnsi="Times New Roman" w:cs="Times New Roman"/>
          <w:sz w:val="24"/>
          <w:szCs w:val="24"/>
        </w:rPr>
        <w:t>departmental colleagues. Section</w:t>
      </w:r>
      <w:r w:rsidRPr="006B6466">
        <w:rPr>
          <w:rFonts w:ascii="Times New Roman" w:hAnsi="Times New Roman" w:cs="Times New Roman"/>
          <w:sz w:val="24"/>
          <w:szCs w:val="24"/>
        </w:rPr>
        <w:t xml:space="preserve"> 7 of the Standing Rules discusses</w:t>
      </w:r>
      <w:r w:rsidRPr="006B6466">
        <w:rPr>
          <w:rFonts w:ascii="Times New Roman" w:hAnsi="Times New Roman" w:cs="Times New Roman"/>
          <w:spacing w:val="-17"/>
          <w:sz w:val="24"/>
          <w:szCs w:val="24"/>
        </w:rPr>
        <w:t xml:space="preserve"> </w:t>
      </w:r>
      <w:r w:rsidRPr="006B6466">
        <w:rPr>
          <w:rFonts w:ascii="Times New Roman" w:hAnsi="Times New Roman" w:cs="Times New Roman"/>
          <w:i/>
          <w:sz w:val="24"/>
          <w:szCs w:val="24"/>
        </w:rPr>
        <w:t xml:space="preserve">external </w:t>
      </w:r>
      <w:r w:rsidRPr="006B6466">
        <w:rPr>
          <w:rFonts w:ascii="Times New Roman" w:hAnsi="Times New Roman" w:cs="Times New Roman"/>
          <w:sz w:val="24"/>
          <w:szCs w:val="24"/>
        </w:rPr>
        <w:t>peers. Because of the importance of peer review to promotion and tenure processes,</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the faculty responsible for providing peer review are obligated to participate fully</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and knowledgeably in the process and to exercise standards set forth by the Department,</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the School, and the discipline, and to make negative recommendations when warranted</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to maintain and improve the overall quality of the School’s faculty. Recommendations</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by the faculty vested with the responsibility for providing peer review will be</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accepted unless they are not supported by the evidence presented regarding how the</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candidate excels in teaching, scholarship, and service.  In all cases superior intellectual</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attainment, in accordance with the criteria set forth in these Standing Rules, is an</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essential</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qualification for promotion to tenured positions. Insistence upon this standard</w:t>
      </w:r>
      <w:r w:rsidRPr="006B6466">
        <w:rPr>
          <w:rFonts w:ascii="Times New Roman" w:hAnsi="Times New Roman" w:cs="Times New Roman"/>
          <w:spacing w:val="-8"/>
          <w:sz w:val="24"/>
          <w:szCs w:val="24"/>
        </w:rPr>
        <w:t xml:space="preserve"> </w:t>
      </w:r>
      <w:r w:rsidRPr="006B6466">
        <w:rPr>
          <w:rFonts w:ascii="Times New Roman" w:hAnsi="Times New Roman" w:cs="Times New Roman"/>
          <w:sz w:val="24"/>
          <w:szCs w:val="24"/>
        </w:rPr>
        <w:t>for continuing members of the faculty is necessary for maintaining and enhancing the</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quality of the Institute, which is committed to the discovery, dissemination, and application</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of knowledge for the benefit of the Air Force, the Department of Defense, and society</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at large.</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performance metric</w:t>
      </w:r>
      <w:r w:rsidR="00B0338E">
        <w:rPr>
          <w:rFonts w:ascii="Times New Roman" w:hAnsi="Times New Roman" w:cs="Times New Roman"/>
          <w:sz w:val="24"/>
          <w:szCs w:val="24"/>
        </w:rPr>
        <w:t>s discussed below in Section 5.2</w:t>
      </w:r>
      <w:r w:rsidRPr="006B6466">
        <w:rPr>
          <w:rFonts w:ascii="Times New Roman" w:hAnsi="Times New Roman" w:cs="Times New Roman"/>
          <w:sz w:val="24"/>
          <w:szCs w:val="24"/>
        </w:rPr>
        <w:t>. are intended to serve</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as guidelines to be used by peers during their evaluation of the candidate’s</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teaching, research, and service. The examples of metrics offered in the section are not meant to</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be all-inclusive, nor are they intended to prescribe measures that must be considered in</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 xml:space="preserve">any particular case. </w:t>
      </w:r>
      <w:r w:rsidRPr="006B6466">
        <w:rPr>
          <w:rFonts w:ascii="Times New Roman" w:hAnsi="Times New Roman" w:cs="Times New Roman"/>
          <w:spacing w:val="-3"/>
          <w:sz w:val="24"/>
          <w:szCs w:val="24"/>
        </w:rPr>
        <w:t xml:space="preserve">It </w:t>
      </w:r>
      <w:r w:rsidRPr="006B6466">
        <w:rPr>
          <w:rFonts w:ascii="Times New Roman" w:hAnsi="Times New Roman" w:cs="Times New Roman"/>
          <w:sz w:val="24"/>
          <w:szCs w:val="24"/>
        </w:rPr>
        <w:t>is understood that different disciplines will use different metrics,</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and that determination of teaching, research, and service quality is a subjective</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assessment, best conducted by the candidate’s internal and external peers. Department-</w:t>
      </w:r>
      <w:r w:rsidR="00B0338E">
        <w:rPr>
          <w:rFonts w:ascii="Times New Roman" w:hAnsi="Times New Roman" w:cs="Times New Roman"/>
          <w:sz w:val="24"/>
          <w:szCs w:val="24"/>
        </w:rPr>
        <w:t>specific</w:t>
      </w:r>
      <w:r w:rsidRPr="006B6466">
        <w:rPr>
          <w:rFonts w:ascii="Times New Roman" w:hAnsi="Times New Roman" w:cs="Times New Roman"/>
          <w:spacing w:val="-7"/>
          <w:sz w:val="24"/>
          <w:szCs w:val="24"/>
        </w:rPr>
        <w:t xml:space="preserve"> </w:t>
      </w:r>
      <w:r w:rsidRPr="006B6466">
        <w:rPr>
          <w:rFonts w:ascii="Times New Roman" w:hAnsi="Times New Roman" w:cs="Times New Roman"/>
          <w:sz w:val="24"/>
          <w:szCs w:val="24"/>
        </w:rPr>
        <w:t>and discipline-specific guidelines will be prepared and disseminated as discussed in</w:t>
      </w:r>
      <w:r w:rsidRPr="006B6466">
        <w:rPr>
          <w:rFonts w:ascii="Times New Roman" w:hAnsi="Times New Roman" w:cs="Times New Roman"/>
          <w:spacing w:val="-14"/>
          <w:sz w:val="24"/>
          <w:szCs w:val="24"/>
        </w:rPr>
        <w:t xml:space="preserve"> </w:t>
      </w:r>
      <w:r w:rsidR="0034406E">
        <w:rPr>
          <w:rFonts w:ascii="Times New Roman" w:hAnsi="Times New Roman" w:cs="Times New Roman"/>
          <w:sz w:val="24"/>
          <w:szCs w:val="24"/>
        </w:rPr>
        <w:t>P</w:t>
      </w:r>
      <w:r w:rsidR="00B0338E">
        <w:rPr>
          <w:rFonts w:ascii="Times New Roman" w:hAnsi="Times New Roman" w:cs="Times New Roman"/>
          <w:sz w:val="24"/>
          <w:szCs w:val="24"/>
        </w:rPr>
        <w:t>aragraph 8.4</w:t>
      </w:r>
      <w:r w:rsidRPr="006B6466">
        <w:rPr>
          <w:rFonts w:ascii="Times New Roman" w:hAnsi="Times New Roman" w:cs="Times New Roman"/>
          <w:sz w:val="24"/>
          <w:szCs w:val="24"/>
        </w:rPr>
        <w:t>.</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Institute’s Promotion and Tenure Criteria are intended to be consistent with</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the standards addressed by the American Association of University Professors in</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the Statement on Procedural Standards in the Renewal or Non-renewal of</w:t>
      </w:r>
      <w:r w:rsidRPr="006B6466">
        <w:rPr>
          <w:rFonts w:ascii="Times New Roman" w:hAnsi="Times New Roman" w:cs="Times New Roman"/>
          <w:spacing w:val="-8"/>
          <w:sz w:val="24"/>
          <w:szCs w:val="24"/>
        </w:rPr>
        <w:t xml:space="preserve"> </w:t>
      </w:r>
      <w:r w:rsidRPr="006B6466">
        <w:rPr>
          <w:rFonts w:ascii="Times New Roman" w:hAnsi="Times New Roman" w:cs="Times New Roman"/>
          <w:sz w:val="24"/>
          <w:szCs w:val="24"/>
        </w:rPr>
        <w:t>Faculty Appointments.</w:t>
      </w:r>
    </w:p>
    <w:p w:rsidR="0089087F" w:rsidRPr="006B6466" w:rsidRDefault="0089087F" w:rsidP="003062AF">
      <w:pPr>
        <w:rPr>
          <w:rFonts w:ascii="Times New Roman" w:hAnsi="Times New Roman" w:cs="Times New Roman"/>
          <w:sz w:val="24"/>
          <w:szCs w:val="24"/>
        </w:rPr>
      </w:pPr>
    </w:p>
    <w:p w:rsidR="0089087F" w:rsidRPr="00B0338E" w:rsidRDefault="00B0338E" w:rsidP="003062AF">
      <w:pPr>
        <w:rPr>
          <w:rFonts w:ascii="Times New Roman" w:hAnsi="Times New Roman" w:cs="Times New Roman"/>
          <w:b/>
          <w:sz w:val="24"/>
          <w:szCs w:val="24"/>
        </w:rPr>
      </w:pPr>
      <w:r w:rsidRPr="00B0338E">
        <w:rPr>
          <w:rFonts w:ascii="Times New Roman" w:hAnsi="Times New Roman" w:cs="Times New Roman"/>
          <w:b/>
          <w:spacing w:val="-1"/>
          <w:sz w:val="24"/>
          <w:szCs w:val="24"/>
        </w:rPr>
        <w:t>5.2</w:t>
      </w:r>
      <w:r w:rsidR="00531E84" w:rsidRPr="00B0338E">
        <w:rPr>
          <w:rFonts w:ascii="Times New Roman" w:hAnsi="Times New Roman" w:cs="Times New Roman"/>
          <w:b/>
          <w:spacing w:val="-1"/>
          <w:sz w:val="24"/>
          <w:szCs w:val="24"/>
        </w:rPr>
        <w:t xml:space="preserve">. </w:t>
      </w:r>
      <w:r w:rsidR="006A69CC" w:rsidRPr="00B0338E">
        <w:rPr>
          <w:rFonts w:ascii="Times New Roman" w:hAnsi="Times New Roman" w:cs="Times New Roman"/>
          <w:b/>
          <w:sz w:val="24"/>
          <w:szCs w:val="24"/>
        </w:rPr>
        <w:t>Performance</w:t>
      </w:r>
      <w:r w:rsidR="006A69CC" w:rsidRPr="00B0338E">
        <w:rPr>
          <w:rFonts w:ascii="Times New Roman" w:hAnsi="Times New Roman" w:cs="Times New Roman"/>
          <w:b/>
          <w:spacing w:val="-2"/>
          <w:sz w:val="24"/>
          <w:szCs w:val="24"/>
        </w:rPr>
        <w:t xml:space="preserve"> </w:t>
      </w:r>
      <w:r w:rsidRPr="00B0338E">
        <w:rPr>
          <w:rFonts w:ascii="Times New Roman" w:hAnsi="Times New Roman" w:cs="Times New Roman"/>
          <w:b/>
          <w:sz w:val="24"/>
          <w:szCs w:val="24"/>
        </w:rPr>
        <w:t>Metrics.</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Pr>
          <w:rFonts w:ascii="Times New Roman" w:hAnsi="Times New Roman" w:cs="Times New Roman"/>
          <w:b/>
          <w:spacing w:val="-1"/>
          <w:sz w:val="24"/>
          <w:szCs w:val="24"/>
        </w:rPr>
        <w:tab/>
      </w:r>
      <w:r w:rsidR="00B0338E" w:rsidRPr="00B0338E">
        <w:rPr>
          <w:rFonts w:ascii="Times New Roman" w:hAnsi="Times New Roman" w:cs="Times New Roman"/>
          <w:b/>
          <w:spacing w:val="-1"/>
          <w:sz w:val="24"/>
          <w:szCs w:val="24"/>
        </w:rPr>
        <w:t>5.2.1.</w:t>
      </w:r>
      <w:r w:rsidR="00531E84" w:rsidRPr="00B0338E">
        <w:rPr>
          <w:rFonts w:ascii="Times New Roman" w:hAnsi="Times New Roman" w:cs="Times New Roman"/>
          <w:b/>
          <w:spacing w:val="-1"/>
          <w:sz w:val="24"/>
          <w:szCs w:val="24"/>
        </w:rPr>
        <w:t xml:space="preserve"> </w:t>
      </w:r>
      <w:r w:rsidR="00B0338E" w:rsidRPr="00B0338E">
        <w:rPr>
          <w:rFonts w:ascii="Times New Roman" w:hAnsi="Times New Roman" w:cs="Times New Roman"/>
          <w:b/>
          <w:sz w:val="24"/>
          <w:szCs w:val="24"/>
        </w:rPr>
        <w:t>Teaching.</w:t>
      </w:r>
      <w:r w:rsidR="006A69CC" w:rsidRPr="006B6466">
        <w:rPr>
          <w:rFonts w:ascii="Times New Roman" w:hAnsi="Times New Roman" w:cs="Times New Roman"/>
          <w:sz w:val="24"/>
          <w:szCs w:val="24"/>
        </w:rPr>
        <w:t xml:space="preserve"> Teaching productivity is measured by the quality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classroom instruction, excellence in student advising and mentoring, and the sound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pedagogical development of new courses of instruction. Teaching is an art, and effectiveness in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the classroom depends on intangible attributes such as competence, character,</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 xml:space="preserve">personality, enthusiasm, and creativity. However, </w:t>
      </w:r>
      <w:r w:rsidR="006A69CC" w:rsidRPr="006B6466">
        <w:rPr>
          <w:rFonts w:ascii="Times New Roman" w:hAnsi="Times New Roman" w:cs="Times New Roman"/>
          <w:sz w:val="24"/>
          <w:szCs w:val="24"/>
        </w:rPr>
        <w:lastRenderedPageBreak/>
        <w:t>excellence in classroom instruction can</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be demonstrated through student commentary, teaching awards, testimony from</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w:t>
      </w:r>
      <w:r w:rsidR="0079670F">
        <w:rPr>
          <w:rFonts w:ascii="Times New Roman" w:hAnsi="Times New Roman" w:cs="Times New Roman"/>
          <w:sz w:val="24"/>
          <w:szCs w:val="24"/>
        </w:rPr>
        <w:t xml:space="preserve"> </w:t>
      </w:r>
      <w:r w:rsidR="006A69CC" w:rsidRPr="006B6466">
        <w:rPr>
          <w:rFonts w:ascii="Times New Roman" w:hAnsi="Times New Roman" w:cs="Times New Roman"/>
          <w:sz w:val="24"/>
          <w:szCs w:val="24"/>
        </w:rPr>
        <w:t>Department Head and fellow departmental faculty, and various student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competitions, awards, and other</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successes.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Evaluation of the candidate’s performance as a teacher begins with an assessment</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from the Department Head. Further support is provided in the candidate’s vita</w:t>
      </w:r>
      <w:r w:rsidRPr="006B6466">
        <w:rPr>
          <w:rFonts w:ascii="Times New Roman" w:hAnsi="Times New Roman" w:cs="Times New Roman"/>
          <w:spacing w:val="-8"/>
          <w:sz w:val="24"/>
          <w:szCs w:val="24"/>
        </w:rPr>
        <w:t xml:space="preserve"> </w:t>
      </w:r>
      <w:r w:rsidRPr="006B6466">
        <w:rPr>
          <w:rFonts w:ascii="Times New Roman" w:hAnsi="Times New Roman" w:cs="Times New Roman"/>
          <w:sz w:val="24"/>
          <w:szCs w:val="24"/>
        </w:rPr>
        <w:t>which documents the number of different courses taught in various specialties, the number</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of offerings of these courses, a description of significantly</w:t>
      </w:r>
      <w:r w:rsidRPr="006B6466">
        <w:rPr>
          <w:rFonts w:ascii="Times New Roman" w:hAnsi="Times New Roman" w:cs="Times New Roman"/>
          <w:color w:val="FF0000"/>
          <w:sz w:val="24"/>
          <w:szCs w:val="24"/>
        </w:rPr>
        <w:t>-</w:t>
      </w:r>
      <w:r w:rsidRPr="006B6466">
        <w:rPr>
          <w:rFonts w:ascii="Times New Roman" w:hAnsi="Times New Roman" w:cs="Times New Roman"/>
          <w:sz w:val="24"/>
          <w:szCs w:val="24"/>
        </w:rPr>
        <w:t>revised or newly</w:t>
      </w:r>
      <w:r w:rsidRPr="006B6466">
        <w:rPr>
          <w:rFonts w:ascii="Times New Roman" w:hAnsi="Times New Roman" w:cs="Times New Roman"/>
          <w:color w:val="FF0000"/>
          <w:sz w:val="24"/>
          <w:szCs w:val="24"/>
        </w:rPr>
        <w:t>-</w:t>
      </w:r>
      <w:r w:rsidRPr="006B6466">
        <w:rPr>
          <w:rFonts w:ascii="Times New Roman" w:hAnsi="Times New Roman" w:cs="Times New Roman"/>
          <w:color w:val="FF0000"/>
          <w:spacing w:val="-16"/>
          <w:sz w:val="24"/>
          <w:szCs w:val="24"/>
        </w:rPr>
        <w:t xml:space="preserve"> </w:t>
      </w:r>
      <w:r w:rsidRPr="006B6466">
        <w:rPr>
          <w:rFonts w:ascii="Times New Roman" w:hAnsi="Times New Roman" w:cs="Times New Roman"/>
          <w:sz w:val="24"/>
          <w:szCs w:val="24"/>
        </w:rPr>
        <w:t>developed courses, and any evidences of quality available to the candidate. The</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Department Committee should also address the quality of classroom instruction as known to</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these colleagues.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assessment of a candidate’s ability in advising and mentoring students</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consists primarily of documenting the successful completion of M.S. theses and</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Ph.D.</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dissertations and may also include the advising of graduate research or design</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projects. Active participation as a member of such research committees may also</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demonstrate important contributions to student</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mentoring.</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A record of supporting student presentations at conferences, advising student sections</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of professional societies, participation in the educational and outreach activities</w:t>
      </w:r>
      <w:r w:rsidRPr="006B6466">
        <w:rPr>
          <w:rFonts w:ascii="Times New Roman" w:hAnsi="Times New Roman" w:cs="Times New Roman"/>
          <w:spacing w:val="-6"/>
          <w:sz w:val="24"/>
          <w:szCs w:val="24"/>
        </w:rPr>
        <w:t xml:space="preserve"> </w:t>
      </w:r>
      <w:r w:rsidRPr="006B6466">
        <w:rPr>
          <w:rFonts w:ascii="Times New Roman" w:hAnsi="Times New Roman" w:cs="Times New Roman"/>
          <w:sz w:val="24"/>
          <w:szCs w:val="24"/>
        </w:rPr>
        <w:t>of professional societies, obtaining grants for education activities, excellence in</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distance</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learning activities and short courses, and leading professional development activities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are additional important evidences of a commitment to quality in</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teaching.</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Pr>
          <w:rFonts w:ascii="Times New Roman" w:hAnsi="Times New Roman" w:cs="Times New Roman"/>
          <w:b/>
          <w:spacing w:val="-1"/>
          <w:sz w:val="24"/>
          <w:szCs w:val="24"/>
        </w:rPr>
        <w:tab/>
      </w:r>
      <w:r w:rsidR="00B0338E" w:rsidRPr="00B0338E">
        <w:rPr>
          <w:rFonts w:ascii="Times New Roman" w:hAnsi="Times New Roman" w:cs="Times New Roman"/>
          <w:b/>
          <w:spacing w:val="-1"/>
          <w:sz w:val="24"/>
          <w:szCs w:val="24"/>
        </w:rPr>
        <w:t>5.2.2.</w:t>
      </w:r>
      <w:r w:rsidR="00531E84" w:rsidRPr="00B0338E">
        <w:rPr>
          <w:rFonts w:ascii="Times New Roman" w:hAnsi="Times New Roman" w:cs="Times New Roman"/>
          <w:b/>
          <w:spacing w:val="-1"/>
          <w:sz w:val="24"/>
          <w:szCs w:val="24"/>
        </w:rPr>
        <w:t xml:space="preserve"> </w:t>
      </w:r>
      <w:r>
        <w:rPr>
          <w:rFonts w:ascii="Times New Roman" w:hAnsi="Times New Roman" w:cs="Times New Roman"/>
          <w:b/>
          <w:sz w:val="24"/>
          <w:szCs w:val="24"/>
        </w:rPr>
        <w:t>Research.</w:t>
      </w:r>
      <w:r w:rsidR="006A69CC" w:rsidRPr="006B6466">
        <w:rPr>
          <w:rFonts w:ascii="Times New Roman" w:hAnsi="Times New Roman" w:cs="Times New Roman"/>
          <w:sz w:val="24"/>
          <w:szCs w:val="24"/>
        </w:rPr>
        <w:t xml:space="preserve"> Research will be evaluated primarily by the quality of the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faculty member’s work that has been published or formally accepted for publication.</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Other important metrics include quantity and publication rate in refereed journals.</w:t>
      </w:r>
      <w:r w:rsidR="006A69CC" w:rsidRPr="006B6466">
        <w:rPr>
          <w:rFonts w:ascii="Times New Roman" w:hAnsi="Times New Roman" w:cs="Times New Roman"/>
          <w:spacing w:val="46"/>
          <w:sz w:val="24"/>
          <w:szCs w:val="24"/>
        </w:rPr>
        <w:t xml:space="preserve"> </w:t>
      </w:r>
      <w:r w:rsidR="006A69CC" w:rsidRPr="006B6466">
        <w:rPr>
          <w:rFonts w:ascii="Times New Roman" w:hAnsi="Times New Roman" w:cs="Times New Roman"/>
          <w:sz w:val="24"/>
          <w:szCs w:val="24"/>
        </w:rPr>
        <w:t>Books, monographs, book chapters, and patents also indicate significant research</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contributions. The record of successful competition for funding is also an important metric, as it is</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one indication of relevance of the work to the Air Force, Department of Defense, and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society at large. Participation in the academic community through conference presentations</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and proceedings is also an important evidence of research activity. In all cases, the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candidate is expected to be a significant contributor to the creative</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endeavor.</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Evaluation of the candidate’s publication record begins with an assessment of quality</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and significance. Journals with a reputation as a premier forum for publication within</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a discipline are highly valued. Such journals have a rigorous review process, enjoy a</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larger audience, and often possess a strong citation record.  The Journal Impact</w:t>
      </w:r>
      <w:r w:rsidRPr="006B6466">
        <w:rPr>
          <w:rFonts w:ascii="Times New Roman" w:hAnsi="Times New Roman" w:cs="Times New Roman"/>
          <w:spacing w:val="28"/>
          <w:sz w:val="24"/>
          <w:szCs w:val="24"/>
        </w:rPr>
        <w:t xml:space="preserve"> </w:t>
      </w:r>
      <w:r w:rsidRPr="006B6466">
        <w:rPr>
          <w:rFonts w:ascii="Times New Roman" w:hAnsi="Times New Roman" w:cs="Times New Roman"/>
          <w:sz w:val="24"/>
          <w:szCs w:val="24"/>
        </w:rPr>
        <w:t>Factor (available from the Journal Citation Report (JCR) and Social Sciences Citation</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Index</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(SSCI), products of Thomson Institute for Scientific Information</w:t>
      </w:r>
      <w:r w:rsidR="00B0338E">
        <w:rPr>
          <w:rFonts w:ascii="Times New Roman" w:hAnsi="Times New Roman" w:cs="Times New Roman"/>
          <w:sz w:val="24"/>
          <w:szCs w:val="24"/>
        </w:rPr>
        <w:t xml:space="preserve">) [4] </w:t>
      </w:r>
      <w:r w:rsidRPr="006B6466">
        <w:rPr>
          <w:rFonts w:ascii="Times New Roman" w:hAnsi="Times New Roman" w:cs="Times New Roman"/>
          <w:sz w:val="24"/>
          <w:szCs w:val="24"/>
        </w:rPr>
        <w:t>is one measure of</w:t>
      </w:r>
      <w:r w:rsidRPr="006B6466">
        <w:rPr>
          <w:rFonts w:ascii="Times New Roman" w:hAnsi="Times New Roman" w:cs="Times New Roman"/>
          <w:spacing w:val="3"/>
          <w:sz w:val="24"/>
          <w:szCs w:val="24"/>
        </w:rPr>
        <w:t xml:space="preserve"> </w:t>
      </w:r>
      <w:r w:rsidRPr="006B6466">
        <w:rPr>
          <w:rFonts w:ascii="Times New Roman" w:hAnsi="Times New Roman" w:cs="Times New Roman"/>
          <w:sz w:val="24"/>
          <w:szCs w:val="24"/>
        </w:rPr>
        <w:t>the relative influence of a journal within a discipline.  A strong candidate will typically</w:t>
      </w:r>
      <w:r w:rsidRPr="006B6466">
        <w:rPr>
          <w:rFonts w:ascii="Times New Roman" w:hAnsi="Times New Roman" w:cs="Times New Roman"/>
          <w:spacing w:val="7"/>
          <w:sz w:val="24"/>
          <w:szCs w:val="24"/>
        </w:rPr>
        <w:t xml:space="preserve"> </w:t>
      </w:r>
      <w:r w:rsidRPr="006B6466">
        <w:rPr>
          <w:rFonts w:ascii="Times New Roman" w:hAnsi="Times New Roman" w:cs="Times New Roman"/>
          <w:sz w:val="24"/>
          <w:szCs w:val="24"/>
        </w:rPr>
        <w:t>have a number of publications in leading journals within the</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discipline.</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assessment of the quality of the candidate’s publications continues through</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an analysis of the individual papers by both the external reviewers and the</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Department Committee.  As experts in the discipline, their assessment of the quality and impact of</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the</w:t>
      </w:r>
      <w:r w:rsidR="00B0338E">
        <w:rPr>
          <w:rFonts w:ascii="Times New Roman" w:hAnsi="Times New Roman" w:cs="Times New Roman"/>
          <w:sz w:val="24"/>
          <w:szCs w:val="24"/>
        </w:rPr>
        <w:t xml:space="preserve"> </w:t>
      </w:r>
      <w:r w:rsidRPr="006B6466">
        <w:rPr>
          <w:rFonts w:ascii="Times New Roman" w:hAnsi="Times New Roman" w:cs="Times New Roman"/>
          <w:sz w:val="24"/>
          <w:szCs w:val="24"/>
        </w:rPr>
        <w:t>publications is essential. The citation record for each of the candidate’s</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refereed</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publications is one important metric in this</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evaluation.</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candidate is expected to demonstrate a regular, sustained and continuing record</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of publication. Indeed, publication rates during and immediately preceding the</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faculty appointment is a key metric. The candidate’s rate of publication should</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contribute favorably to the Schools statistics and compare well to academic peers within</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the discipline. Mentoring by members of the Department Committee is essential</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to conveying these</w:t>
      </w:r>
      <w:r w:rsidRPr="006B6466">
        <w:rPr>
          <w:rFonts w:ascii="Times New Roman" w:hAnsi="Times New Roman" w:cs="Times New Roman"/>
          <w:spacing w:val="-5"/>
          <w:sz w:val="24"/>
          <w:szCs w:val="24"/>
        </w:rPr>
        <w:t xml:space="preserve"> </w:t>
      </w:r>
      <w:r w:rsidRPr="006B6466">
        <w:rPr>
          <w:rFonts w:ascii="Times New Roman" w:hAnsi="Times New Roman" w:cs="Times New Roman"/>
          <w:sz w:val="24"/>
          <w:szCs w:val="24"/>
        </w:rPr>
        <w:t>standards.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Department Committee will assess the nature of the candidate’s contribution to</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each</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publication. An evaluation of the contributions from co-authors of all the</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candidate’s publications includes establishing each author as belonging to one of several</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categories: students advised by the candidate, students advi</w:t>
      </w:r>
      <w:r w:rsidR="00636314">
        <w:rPr>
          <w:rFonts w:ascii="Times New Roman" w:hAnsi="Times New Roman" w:cs="Times New Roman"/>
          <w:sz w:val="24"/>
          <w:szCs w:val="24"/>
        </w:rPr>
        <w:t>sed by others, other</w:t>
      </w:r>
      <w:r w:rsidRPr="006B6466">
        <w:rPr>
          <w:rFonts w:ascii="Times New Roman" w:hAnsi="Times New Roman" w:cs="Times New Roman"/>
          <w:sz w:val="24"/>
          <w:szCs w:val="24"/>
        </w:rPr>
        <w:t xml:space="preserve"> </w:t>
      </w:r>
      <w:r w:rsidR="00636314">
        <w:rPr>
          <w:rFonts w:ascii="Times New Roman" w:hAnsi="Times New Roman" w:cs="Times New Roman"/>
          <w:sz w:val="24"/>
          <w:szCs w:val="24"/>
        </w:rPr>
        <w:t xml:space="preserve">non-tenure-track </w:t>
      </w:r>
      <w:r w:rsidRPr="006B6466">
        <w:rPr>
          <w:rFonts w:ascii="Times New Roman" w:hAnsi="Times New Roman" w:cs="Times New Roman"/>
          <w:sz w:val="24"/>
          <w:szCs w:val="24"/>
        </w:rPr>
        <w:t>researchers</w:t>
      </w:r>
      <w:r w:rsidR="00636314">
        <w:rPr>
          <w:rFonts w:ascii="Times New Roman" w:hAnsi="Times New Roman" w:cs="Times New Roman"/>
          <w:sz w:val="24"/>
          <w:szCs w:val="24"/>
        </w:rPr>
        <w:t xml:space="preserve"> in the School</w:t>
      </w:r>
      <w:r w:rsidRPr="006B6466">
        <w:rPr>
          <w:rFonts w:ascii="Times New Roman" w:hAnsi="Times New Roman" w:cs="Times New Roman"/>
          <w:sz w:val="24"/>
          <w:szCs w:val="24"/>
        </w:rPr>
        <w:t xml:space="preserve"> within the candidate’s group such as postdoctoral associates, research</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faculty and staff scientists or engineers, other collaborators within the School, and</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external collaborators.  Significant research collaborations are certainly encouraged and</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valued.</w:t>
      </w:r>
      <w:r w:rsidR="00636314">
        <w:rPr>
          <w:rFonts w:ascii="Times New Roman" w:hAnsi="Times New Roman" w:cs="Times New Roman"/>
          <w:sz w:val="24"/>
          <w:szCs w:val="24"/>
        </w:rPr>
        <w:t xml:space="preserve"> </w:t>
      </w:r>
      <w:r w:rsidRPr="006B6466">
        <w:rPr>
          <w:rFonts w:ascii="Times New Roman" w:hAnsi="Times New Roman" w:cs="Times New Roman"/>
          <w:sz w:val="24"/>
          <w:szCs w:val="24"/>
        </w:rPr>
        <w:t>Publications resulting from the candidate’s research as a student, prior to his or</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her doctoral degree, and prior to faculty appointment will also be</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identified.</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Candidates appointed at the rank of Associate Professor or promoted to the rank</w:t>
      </w:r>
      <w:r w:rsidRPr="006B6466">
        <w:rPr>
          <w:rFonts w:ascii="Times New Roman" w:hAnsi="Times New Roman" w:cs="Times New Roman"/>
          <w:spacing w:val="-10"/>
          <w:sz w:val="24"/>
          <w:szCs w:val="24"/>
        </w:rPr>
        <w:t xml:space="preserve"> </w:t>
      </w:r>
      <w:r w:rsidRPr="006B6466">
        <w:rPr>
          <w:rFonts w:ascii="Times New Roman" w:hAnsi="Times New Roman" w:cs="Times New Roman"/>
          <w:sz w:val="24"/>
          <w:szCs w:val="24"/>
        </w:rPr>
        <w:t>of Associate Professor with tenure are expected to have demonstrated an</w:t>
      </w:r>
      <w:r w:rsidRPr="006B6466">
        <w:rPr>
          <w:rFonts w:ascii="Times New Roman" w:hAnsi="Times New Roman" w:cs="Times New Roman"/>
          <w:spacing w:val="-8"/>
          <w:sz w:val="24"/>
          <w:szCs w:val="24"/>
        </w:rPr>
        <w:t xml:space="preserve"> </w:t>
      </w:r>
      <w:r w:rsidRPr="006B6466">
        <w:rPr>
          <w:rFonts w:ascii="Times New Roman" w:hAnsi="Times New Roman" w:cs="Times New Roman"/>
          <w:sz w:val="24"/>
          <w:szCs w:val="24"/>
        </w:rPr>
        <w:t>ongoing significant publication record. Early in the junior faculty member’s career,</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publications resulting from his or her dissertation research, during post-doctoral appointments, and</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in strong collaboration with senior faculty members may dominate the record.</w:t>
      </w:r>
      <w:r w:rsidRPr="006B6466">
        <w:rPr>
          <w:rFonts w:ascii="Times New Roman" w:hAnsi="Times New Roman" w:cs="Times New Roman"/>
          <w:spacing w:val="43"/>
          <w:sz w:val="24"/>
          <w:szCs w:val="24"/>
        </w:rPr>
        <w:t xml:space="preserve"> </w:t>
      </w:r>
      <w:r w:rsidRPr="006B6466">
        <w:rPr>
          <w:rFonts w:ascii="Times New Roman" w:hAnsi="Times New Roman" w:cs="Times New Roman"/>
          <w:sz w:val="24"/>
          <w:szCs w:val="24"/>
        </w:rPr>
        <w:t>However, promotion with tenure or appointment to the rank of Associate Professor requires</w:t>
      </w:r>
      <w:r w:rsidRPr="006B6466">
        <w:rPr>
          <w:rFonts w:ascii="Times New Roman" w:hAnsi="Times New Roman" w:cs="Times New Roman"/>
          <w:spacing w:val="-9"/>
          <w:sz w:val="24"/>
          <w:szCs w:val="24"/>
        </w:rPr>
        <w:t xml:space="preserve"> </w:t>
      </w:r>
      <w:r w:rsidRPr="006B6466">
        <w:rPr>
          <w:rFonts w:ascii="Times New Roman" w:hAnsi="Times New Roman" w:cs="Times New Roman"/>
          <w:sz w:val="24"/>
          <w:szCs w:val="24"/>
        </w:rPr>
        <w:t>a demonstration that the candidate has established primary creative leadership during</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more recent research</w:t>
      </w:r>
      <w:r w:rsidRPr="006B6466">
        <w:rPr>
          <w:rFonts w:ascii="Times New Roman" w:hAnsi="Times New Roman" w:cs="Times New Roman"/>
          <w:spacing w:val="-4"/>
          <w:sz w:val="24"/>
          <w:szCs w:val="24"/>
        </w:rPr>
        <w:t xml:space="preserve"> </w:t>
      </w:r>
      <w:r w:rsidRPr="006B6466">
        <w:rPr>
          <w:rFonts w:ascii="Times New Roman" w:hAnsi="Times New Roman" w:cs="Times New Roman"/>
          <w:sz w:val="24"/>
          <w:szCs w:val="24"/>
        </w:rPr>
        <w:t>endeavors.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Candidates seeking appointmen</w:t>
      </w:r>
      <w:r w:rsidR="0034406E">
        <w:rPr>
          <w:rFonts w:ascii="Times New Roman" w:hAnsi="Times New Roman" w:cs="Times New Roman"/>
          <w:sz w:val="24"/>
          <w:szCs w:val="24"/>
        </w:rPr>
        <w:t>t or promotion to the rank of (f</w:t>
      </w:r>
      <w:r w:rsidRPr="006B6466">
        <w:rPr>
          <w:rFonts w:ascii="Times New Roman" w:hAnsi="Times New Roman" w:cs="Times New Roman"/>
          <w:sz w:val="24"/>
          <w:szCs w:val="24"/>
        </w:rPr>
        <w:t>ull) Professor are</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expected</w:t>
      </w:r>
      <w:r w:rsidRPr="006B6466">
        <w:rPr>
          <w:rFonts w:ascii="Times New Roman" w:hAnsi="Times New Roman" w:cs="Times New Roman"/>
          <w:spacing w:val="-1"/>
          <w:sz w:val="24"/>
          <w:szCs w:val="24"/>
        </w:rPr>
        <w:t xml:space="preserve"> </w:t>
      </w:r>
      <w:r w:rsidRPr="006B6466">
        <w:rPr>
          <w:rFonts w:ascii="Times New Roman" w:hAnsi="Times New Roman" w:cs="Times New Roman"/>
          <w:sz w:val="24"/>
          <w:szCs w:val="24"/>
        </w:rPr>
        <w:t>to have developed an impressive publication record with significant</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prominence.</w:t>
      </w: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Sustained publication rates throughout the academic career are the normal</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expectation. While periods of reduced productivity may be justified, the publication rate in the</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years preceding the promotion must be maintained. The successful candidate will</w:t>
      </w:r>
      <w:r w:rsidRPr="006B6466">
        <w:rPr>
          <w:rFonts w:ascii="Times New Roman" w:hAnsi="Times New Roman" w:cs="Times New Roman"/>
          <w:spacing w:val="-9"/>
          <w:sz w:val="24"/>
          <w:szCs w:val="24"/>
        </w:rPr>
        <w:t xml:space="preserve"> </w:t>
      </w:r>
      <w:r w:rsidRPr="006B6466">
        <w:rPr>
          <w:rFonts w:ascii="Times New Roman" w:hAnsi="Times New Roman" w:cs="Times New Roman"/>
          <w:sz w:val="24"/>
          <w:szCs w:val="24"/>
        </w:rPr>
        <w:t>have established himself or herself as a recognized expert within the discipline, and</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have established prominence within one or more specialty</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areas.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The candidate’s record of research grant funding will include the title of grants</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received, the funding agency and agent, duration of the grant, total funding approved for</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 xml:space="preserve">all </w:t>
      </w:r>
      <w:r w:rsidR="00636314">
        <w:rPr>
          <w:rFonts w:ascii="Times New Roman" w:hAnsi="Times New Roman" w:cs="Times New Roman"/>
          <w:sz w:val="24"/>
          <w:szCs w:val="24"/>
        </w:rPr>
        <w:t>partners, funds received by the Institute</w:t>
      </w:r>
      <w:r w:rsidRPr="006B6466">
        <w:rPr>
          <w:rFonts w:ascii="Times New Roman" w:hAnsi="Times New Roman" w:cs="Times New Roman"/>
          <w:sz w:val="24"/>
          <w:szCs w:val="24"/>
        </w:rPr>
        <w:t>, t</w:t>
      </w:r>
      <w:r w:rsidR="00636314">
        <w:rPr>
          <w:rFonts w:ascii="Times New Roman" w:hAnsi="Times New Roman" w:cs="Times New Roman"/>
          <w:sz w:val="24"/>
          <w:szCs w:val="24"/>
        </w:rPr>
        <w:t>he candidate’s share of the Institute</w:t>
      </w:r>
      <w:r w:rsidRPr="006B6466">
        <w:rPr>
          <w:rFonts w:ascii="Times New Roman" w:hAnsi="Times New Roman" w:cs="Times New Roman"/>
          <w:sz w:val="24"/>
          <w:szCs w:val="24"/>
        </w:rPr>
        <w:t xml:space="preserve"> funds,</w:t>
      </w:r>
      <w:r w:rsidRPr="006B6466">
        <w:rPr>
          <w:rFonts w:ascii="Times New Roman" w:hAnsi="Times New Roman" w:cs="Times New Roman"/>
          <w:spacing w:val="51"/>
          <w:sz w:val="24"/>
          <w:szCs w:val="24"/>
        </w:rPr>
        <w:t xml:space="preserve"> </w:t>
      </w:r>
      <w:r w:rsidRPr="006B6466">
        <w:rPr>
          <w:rFonts w:ascii="Times New Roman" w:hAnsi="Times New Roman" w:cs="Times New Roman"/>
          <w:sz w:val="24"/>
          <w:szCs w:val="24"/>
        </w:rPr>
        <w:t>funded collaborators and their organizations, collaborators within the School and</w:t>
      </w:r>
      <w:r w:rsidRPr="006B6466">
        <w:rPr>
          <w:rFonts w:ascii="Times New Roman" w:hAnsi="Times New Roman" w:cs="Times New Roman"/>
          <w:spacing w:val="25"/>
          <w:sz w:val="24"/>
          <w:szCs w:val="24"/>
        </w:rPr>
        <w:t xml:space="preserve"> </w:t>
      </w:r>
      <w:r w:rsidR="00636314">
        <w:rPr>
          <w:rFonts w:ascii="Times New Roman" w:hAnsi="Times New Roman" w:cs="Times New Roman"/>
          <w:sz w:val="24"/>
          <w:szCs w:val="24"/>
        </w:rPr>
        <w:t>an identification of the Institute</w:t>
      </w:r>
      <w:r w:rsidRPr="006B6466">
        <w:rPr>
          <w:rFonts w:ascii="Times New Roman" w:hAnsi="Times New Roman" w:cs="Times New Roman"/>
          <w:sz w:val="24"/>
          <w:szCs w:val="24"/>
        </w:rPr>
        <w:t>’s lead investigator. The competitive nature of such grants</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should also be addressed.  Research collaborations without external funding will include</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the name and organization of the collaborator(s), the nature of the collaboration, products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and results of the collaboration, and any estimates of cost savings. The expected quantity</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of external funding is highly variable and discipline specific.  However, the</w:t>
      </w:r>
      <w:r w:rsidRPr="006B6466">
        <w:rPr>
          <w:rFonts w:ascii="Times New Roman" w:hAnsi="Times New Roman" w:cs="Times New Roman"/>
          <w:spacing w:val="-21"/>
          <w:sz w:val="24"/>
          <w:szCs w:val="24"/>
        </w:rPr>
        <w:t xml:space="preserve"> </w:t>
      </w:r>
      <w:r w:rsidRPr="006B6466">
        <w:rPr>
          <w:rFonts w:ascii="Times New Roman" w:hAnsi="Times New Roman" w:cs="Times New Roman"/>
          <w:sz w:val="24"/>
          <w:szCs w:val="24"/>
        </w:rPr>
        <w:t>successful</w:t>
      </w:r>
      <w:r w:rsidR="00B0338E">
        <w:rPr>
          <w:rFonts w:ascii="Times New Roman" w:hAnsi="Times New Roman" w:cs="Times New Roman"/>
          <w:sz w:val="24"/>
          <w:szCs w:val="24"/>
        </w:rPr>
        <w:t xml:space="preserve"> </w:t>
      </w:r>
      <w:r w:rsidRPr="006B6466">
        <w:rPr>
          <w:rFonts w:ascii="Times New Roman" w:hAnsi="Times New Roman" w:cs="Times New Roman"/>
          <w:sz w:val="24"/>
          <w:szCs w:val="24"/>
        </w:rPr>
        <w:t>candidate will have established a sustained record of external funding as necessary</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to support students and equip facilities. Normally, the candidate for Associate</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Professor will have demonstrated the ability to support several graduate students per year.</w:t>
      </w:r>
      <w:r w:rsidRPr="006B6466">
        <w:rPr>
          <w:rFonts w:ascii="Times New Roman" w:hAnsi="Times New Roman" w:cs="Times New Roman"/>
          <w:spacing w:val="39"/>
          <w:sz w:val="24"/>
          <w:szCs w:val="24"/>
        </w:rPr>
        <w:t xml:space="preserve"> </w:t>
      </w:r>
      <w:r w:rsidRPr="006B6466">
        <w:rPr>
          <w:rFonts w:ascii="Times New Roman" w:hAnsi="Times New Roman" w:cs="Times New Roman"/>
          <w:sz w:val="24"/>
          <w:szCs w:val="24"/>
        </w:rPr>
        <w:t xml:space="preserve">Often, the candidate for </w:t>
      </w:r>
      <w:r w:rsidR="00B0338E">
        <w:rPr>
          <w:rFonts w:ascii="Times New Roman" w:hAnsi="Times New Roman" w:cs="Times New Roman"/>
          <w:sz w:val="24"/>
          <w:szCs w:val="24"/>
        </w:rPr>
        <w:t>(f</w:t>
      </w:r>
      <w:r w:rsidRPr="006B6466">
        <w:rPr>
          <w:rFonts w:ascii="Times New Roman" w:hAnsi="Times New Roman" w:cs="Times New Roman"/>
          <w:sz w:val="24"/>
          <w:szCs w:val="24"/>
        </w:rPr>
        <w:t>ull) Professor will have demonstrated the ability to support</w:t>
      </w:r>
      <w:r w:rsidRPr="006B6466">
        <w:rPr>
          <w:rFonts w:ascii="Times New Roman" w:hAnsi="Times New Roman" w:cs="Times New Roman"/>
          <w:spacing w:val="-21"/>
          <w:sz w:val="24"/>
          <w:szCs w:val="24"/>
        </w:rPr>
        <w:t xml:space="preserve"> </w:t>
      </w:r>
      <w:r w:rsidRPr="006B6466">
        <w:rPr>
          <w:rFonts w:ascii="Times New Roman" w:hAnsi="Times New Roman" w:cs="Times New Roman"/>
          <w:sz w:val="24"/>
          <w:szCs w:val="24"/>
        </w:rPr>
        <w:t>doctoral students, postdoctoral associates, and/or research</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faculty.</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Conference presentations and proceedings are natural elements of contributions to</w:t>
      </w:r>
      <w:r w:rsidRPr="006B6466">
        <w:rPr>
          <w:rFonts w:ascii="Times New Roman" w:hAnsi="Times New Roman" w:cs="Times New Roman"/>
          <w:spacing w:val="-9"/>
          <w:sz w:val="24"/>
          <w:szCs w:val="24"/>
        </w:rPr>
        <w:t xml:space="preserve"> </w:t>
      </w:r>
      <w:r w:rsidRPr="006B6466">
        <w:rPr>
          <w:rFonts w:ascii="Times New Roman" w:hAnsi="Times New Roman" w:cs="Times New Roman"/>
          <w:sz w:val="24"/>
          <w:szCs w:val="24"/>
        </w:rPr>
        <w:t>the community and offer important opportunities for interaction. In particular,</w:t>
      </w:r>
      <w:r w:rsidRPr="006B6466">
        <w:rPr>
          <w:rFonts w:ascii="Times New Roman" w:hAnsi="Times New Roman" w:cs="Times New Roman"/>
          <w:spacing w:val="-7"/>
          <w:sz w:val="24"/>
          <w:szCs w:val="24"/>
        </w:rPr>
        <w:t xml:space="preserve"> </w:t>
      </w:r>
      <w:r w:rsidRPr="006B6466">
        <w:rPr>
          <w:rFonts w:ascii="Times New Roman" w:hAnsi="Times New Roman" w:cs="Times New Roman"/>
          <w:sz w:val="24"/>
          <w:szCs w:val="24"/>
        </w:rPr>
        <w:t>the introduction of students to the broader community is strongly enhanced</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through conference activity. Invited lectures and conference presentations are another</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important indication of the candidate’s reputation. The candidate’s conference presentations</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and proceedings do not represent an alternative to refereed journal articles, but rather</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enhance and complete the record of research contributions. Conference papers with a</w:t>
      </w:r>
      <w:r w:rsidRPr="006B6466">
        <w:rPr>
          <w:rFonts w:ascii="Times New Roman" w:hAnsi="Times New Roman" w:cs="Times New Roman"/>
          <w:spacing w:val="-11"/>
          <w:sz w:val="24"/>
          <w:szCs w:val="24"/>
        </w:rPr>
        <w:t xml:space="preserve"> </w:t>
      </w:r>
      <w:r w:rsidRPr="006B6466">
        <w:rPr>
          <w:rFonts w:ascii="Times New Roman" w:hAnsi="Times New Roman" w:cs="Times New Roman"/>
          <w:sz w:val="24"/>
          <w:szCs w:val="24"/>
        </w:rPr>
        <w:t>rigorous review process are particularly valued and should be documented by the candidate</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and evaluated by the Department</w:t>
      </w:r>
      <w:r w:rsidRPr="006B6466">
        <w:rPr>
          <w:rFonts w:ascii="Times New Roman" w:hAnsi="Times New Roman" w:cs="Times New Roman"/>
          <w:spacing w:val="-9"/>
          <w:sz w:val="24"/>
          <w:szCs w:val="24"/>
        </w:rPr>
        <w:t xml:space="preserve"> </w:t>
      </w:r>
      <w:r w:rsidRPr="006B6466">
        <w:rPr>
          <w:rFonts w:ascii="Times New Roman" w:hAnsi="Times New Roman" w:cs="Times New Roman"/>
          <w:sz w:val="24"/>
          <w:szCs w:val="24"/>
        </w:rPr>
        <w:t>Committee.</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Patents authored by the candidate may also represent significant research</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contributions.</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Other intellectual contributions should be documented in the Candidate’s Vita</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with sufficient detail to establish the merit and impact. Typical expectations within</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the discipline for these contributions should be</w:t>
      </w:r>
      <w:r w:rsidRPr="006B6466">
        <w:rPr>
          <w:rFonts w:ascii="Times New Roman" w:hAnsi="Times New Roman" w:cs="Times New Roman"/>
          <w:spacing w:val="-9"/>
          <w:sz w:val="24"/>
          <w:szCs w:val="24"/>
        </w:rPr>
        <w:t xml:space="preserve"> </w:t>
      </w:r>
      <w:r w:rsidRPr="006B6466">
        <w:rPr>
          <w:rFonts w:ascii="Times New Roman" w:hAnsi="Times New Roman" w:cs="Times New Roman"/>
          <w:sz w:val="24"/>
          <w:szCs w:val="24"/>
        </w:rPr>
        <w:t>addressed.</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Pr>
          <w:rFonts w:ascii="Times New Roman" w:hAnsi="Times New Roman" w:cs="Times New Roman"/>
          <w:b/>
          <w:spacing w:val="-1"/>
          <w:sz w:val="24"/>
          <w:szCs w:val="24"/>
        </w:rPr>
        <w:tab/>
      </w:r>
      <w:r w:rsidRPr="007C1B39">
        <w:rPr>
          <w:rFonts w:ascii="Times New Roman" w:hAnsi="Times New Roman" w:cs="Times New Roman"/>
          <w:b/>
          <w:spacing w:val="-1"/>
          <w:sz w:val="24"/>
          <w:szCs w:val="24"/>
        </w:rPr>
        <w:t>5.2.3.</w:t>
      </w:r>
      <w:r w:rsidR="00531E84" w:rsidRPr="007C1B39">
        <w:rPr>
          <w:rFonts w:ascii="Times New Roman" w:hAnsi="Times New Roman" w:cs="Times New Roman"/>
          <w:b/>
          <w:spacing w:val="-1"/>
          <w:sz w:val="24"/>
          <w:szCs w:val="24"/>
        </w:rPr>
        <w:t xml:space="preserve"> </w:t>
      </w:r>
      <w:r w:rsidRPr="007C1B39">
        <w:rPr>
          <w:rFonts w:ascii="Times New Roman" w:hAnsi="Times New Roman" w:cs="Times New Roman"/>
          <w:b/>
          <w:sz w:val="24"/>
          <w:szCs w:val="24"/>
        </w:rPr>
        <w:t>Service.</w:t>
      </w:r>
      <w:r w:rsidR="006A69CC" w:rsidRPr="006B6466">
        <w:rPr>
          <w:rFonts w:ascii="Times New Roman" w:hAnsi="Times New Roman" w:cs="Times New Roman"/>
          <w:sz w:val="24"/>
          <w:szCs w:val="24"/>
        </w:rPr>
        <w:t xml:space="preserve"> Service productivity is measured by the candidate’s</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contributions internally to the Department, School, and Institute and externally to his or her</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academic discipline, to the U.S. Air Force and Department of Defense, and to society at large.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The elements of internal service include participation in School governance, participation</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in School administration, academic advising, active membership in curriculum</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committees, special assignments, and volunteering in the social context of the Institute. The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elements of external service include refereeing journal articles, conference papers and</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grant proposals, organizing professional conferences or sessions, membership of</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editorial boards, as officers of professional societies, and as members of national</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and/or international review boards and committees. Expert consultation, serving on</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advisory boards, and facilitating technology transfer within the Air Force and Department</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of Defense are also</w:t>
      </w:r>
      <w:r w:rsidR="006A69CC" w:rsidRPr="006B6466">
        <w:rPr>
          <w:rFonts w:ascii="Times New Roman" w:hAnsi="Times New Roman" w:cs="Times New Roman"/>
          <w:spacing w:val="-3"/>
          <w:sz w:val="24"/>
          <w:szCs w:val="24"/>
        </w:rPr>
        <w:t xml:space="preserve"> </w:t>
      </w:r>
      <w:r w:rsidR="006A69CC" w:rsidRPr="006B6466">
        <w:rPr>
          <w:rFonts w:ascii="Times New Roman" w:hAnsi="Times New Roman" w:cs="Times New Roman"/>
          <w:sz w:val="24"/>
          <w:szCs w:val="24"/>
        </w:rPr>
        <w:t>valued.</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sidRPr="007C1B39">
        <w:rPr>
          <w:rFonts w:ascii="Times New Roman" w:hAnsi="Times New Roman" w:cs="Times New Roman"/>
          <w:b/>
          <w:spacing w:val="-1"/>
          <w:sz w:val="24"/>
          <w:szCs w:val="24"/>
        </w:rPr>
        <w:t>5.3.</w:t>
      </w:r>
      <w:r w:rsidR="00531E84" w:rsidRPr="007C1B39">
        <w:rPr>
          <w:rFonts w:ascii="Times New Roman" w:hAnsi="Times New Roman" w:cs="Times New Roman"/>
          <w:b/>
          <w:spacing w:val="-1"/>
          <w:sz w:val="24"/>
          <w:szCs w:val="24"/>
        </w:rPr>
        <w:t xml:space="preserve"> </w:t>
      </w:r>
      <w:r w:rsidR="006A69CC" w:rsidRPr="007C1B39">
        <w:rPr>
          <w:rFonts w:ascii="Times New Roman" w:hAnsi="Times New Roman" w:cs="Times New Roman"/>
          <w:b/>
          <w:sz w:val="24"/>
          <w:szCs w:val="24"/>
        </w:rPr>
        <w:t>Criteri</w:t>
      </w:r>
      <w:r w:rsidRPr="007C1B39">
        <w:rPr>
          <w:rFonts w:ascii="Times New Roman" w:hAnsi="Times New Roman" w:cs="Times New Roman"/>
          <w:b/>
          <w:sz w:val="24"/>
          <w:szCs w:val="24"/>
        </w:rPr>
        <w:t>a for Appointment as Instructor.</w:t>
      </w:r>
      <w:r w:rsidR="006A69CC" w:rsidRPr="006B6466">
        <w:rPr>
          <w:rFonts w:ascii="Times New Roman" w:hAnsi="Times New Roman" w:cs="Times New Roman"/>
          <w:sz w:val="24"/>
          <w:szCs w:val="24"/>
        </w:rPr>
        <w:t xml:space="preserve"> A relevant master’s degree, interest in</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and potential for teaching, research, consultation, and other scholarly and</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professional activities is required for appointment as an Instructor. Appointments at the rank</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of instructor should normally only be made when the offered appointment is that</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of Assistant Professor but the appointee has not completed the requirement of an</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earned doctorate degree at the onset of the</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appointment.</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sidRPr="007C1B39">
        <w:rPr>
          <w:rFonts w:ascii="Times New Roman" w:hAnsi="Times New Roman" w:cs="Times New Roman"/>
          <w:b/>
          <w:spacing w:val="-1"/>
          <w:sz w:val="24"/>
          <w:szCs w:val="24"/>
        </w:rPr>
        <w:t>5.4</w:t>
      </w:r>
      <w:r w:rsidR="00531E84" w:rsidRPr="007C1B39">
        <w:rPr>
          <w:rFonts w:ascii="Times New Roman" w:hAnsi="Times New Roman" w:cs="Times New Roman"/>
          <w:b/>
          <w:spacing w:val="-1"/>
          <w:sz w:val="24"/>
          <w:szCs w:val="24"/>
        </w:rPr>
        <w:t xml:space="preserve">. </w:t>
      </w:r>
      <w:r w:rsidR="006A69CC" w:rsidRPr="007C1B39">
        <w:rPr>
          <w:rFonts w:ascii="Times New Roman" w:hAnsi="Times New Roman" w:cs="Times New Roman"/>
          <w:b/>
          <w:sz w:val="24"/>
          <w:szCs w:val="24"/>
        </w:rPr>
        <w:t>Criteria for App</w:t>
      </w:r>
      <w:r w:rsidRPr="007C1B39">
        <w:rPr>
          <w:rFonts w:ascii="Times New Roman" w:hAnsi="Times New Roman" w:cs="Times New Roman"/>
          <w:b/>
          <w:sz w:val="24"/>
          <w:szCs w:val="24"/>
        </w:rPr>
        <w:t>ointment as Assistant Professor.</w:t>
      </w:r>
      <w:r w:rsidR="006A69CC" w:rsidRPr="006B6466">
        <w:rPr>
          <w:rFonts w:ascii="Times New Roman" w:hAnsi="Times New Roman" w:cs="Times New Roman"/>
          <w:sz w:val="24"/>
          <w:szCs w:val="24"/>
        </w:rPr>
        <w:t xml:space="preserve"> An earned doctorate degree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or equivalent in a relevant field of study with definite promise of growth and</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development in teaching, scholarship, and effective service is required for an appointment as</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Assistant</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Professor. The Chair of the School Committee may act on behalf of the full</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committee, with subsequent report, on initial appointment as Assistant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Professor.</w:t>
      </w:r>
    </w:p>
    <w:p w:rsidR="0089087F" w:rsidRPr="006B6466" w:rsidRDefault="0089087F" w:rsidP="003062AF">
      <w:pPr>
        <w:rPr>
          <w:rFonts w:ascii="Times New Roman" w:hAnsi="Times New Roman" w:cs="Times New Roman"/>
          <w:sz w:val="24"/>
          <w:szCs w:val="24"/>
        </w:rPr>
      </w:pPr>
    </w:p>
    <w:p w:rsidR="0089087F" w:rsidRPr="006B6466" w:rsidRDefault="007C1B39" w:rsidP="003062AF">
      <w:pPr>
        <w:rPr>
          <w:rFonts w:ascii="Times New Roman" w:hAnsi="Times New Roman" w:cs="Times New Roman"/>
          <w:sz w:val="24"/>
          <w:szCs w:val="24"/>
        </w:rPr>
      </w:pPr>
      <w:r w:rsidRPr="007C1B39">
        <w:rPr>
          <w:rFonts w:ascii="Times New Roman" w:hAnsi="Times New Roman" w:cs="Times New Roman"/>
          <w:b/>
          <w:spacing w:val="-1"/>
          <w:sz w:val="24"/>
          <w:szCs w:val="24"/>
        </w:rPr>
        <w:t>5.5</w:t>
      </w:r>
      <w:r w:rsidR="00531E84" w:rsidRPr="007C1B39">
        <w:rPr>
          <w:rFonts w:ascii="Times New Roman" w:hAnsi="Times New Roman" w:cs="Times New Roman"/>
          <w:b/>
          <w:spacing w:val="-1"/>
          <w:sz w:val="24"/>
          <w:szCs w:val="24"/>
        </w:rPr>
        <w:t xml:space="preserve">. </w:t>
      </w:r>
      <w:r w:rsidR="006A69CC" w:rsidRPr="007C1B39">
        <w:rPr>
          <w:rFonts w:ascii="Times New Roman" w:hAnsi="Times New Roman" w:cs="Times New Roman"/>
          <w:b/>
          <w:sz w:val="24"/>
          <w:szCs w:val="24"/>
        </w:rPr>
        <w:t xml:space="preserve">Promotion to </w:t>
      </w:r>
      <w:r w:rsidRPr="007C1B39">
        <w:rPr>
          <w:rFonts w:ascii="Times New Roman" w:hAnsi="Times New Roman" w:cs="Times New Roman"/>
          <w:b/>
          <w:sz w:val="24"/>
          <w:szCs w:val="24"/>
        </w:rPr>
        <w:t>Associate Professor with Tenure.</w:t>
      </w:r>
      <w:r w:rsidR="006A69CC" w:rsidRPr="006B6466">
        <w:rPr>
          <w:rFonts w:ascii="Times New Roman" w:hAnsi="Times New Roman" w:cs="Times New Roman"/>
          <w:sz w:val="24"/>
          <w:szCs w:val="24"/>
        </w:rPr>
        <w:t xml:space="preserve"> Promotion from the rank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Assistant Professor to Associate Professor with academic tenure must be based on</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convincing evidence that the faculty member has achieved excellence as a teacher, as a scholar,</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and as one who provides effective service; and can be expected to continue a program of</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high quality teaching, scholarship, and service relevant to the mission of the department, to</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the Institute, and to the Air Force and Department of Defense. Military faculty who</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 xml:space="preserve">are required to proceed to a different military </w:t>
      </w:r>
      <w:r w:rsidR="006A69CC" w:rsidRPr="006B6466">
        <w:rPr>
          <w:rFonts w:ascii="Times New Roman" w:hAnsi="Times New Roman" w:cs="Times New Roman"/>
          <w:sz w:val="24"/>
          <w:szCs w:val="24"/>
        </w:rPr>
        <w:lastRenderedPageBreak/>
        <w:t>assignment prior to the promotion effective date are assumed to fulfill the requirement for continued</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service.</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b/>
          <w:spacing w:val="-1"/>
          <w:sz w:val="24"/>
          <w:szCs w:val="24"/>
        </w:rPr>
        <w:tab/>
      </w:r>
      <w:r w:rsidRPr="00F43AF2">
        <w:rPr>
          <w:rFonts w:ascii="Times New Roman" w:hAnsi="Times New Roman" w:cs="Times New Roman"/>
          <w:b/>
          <w:spacing w:val="-1"/>
          <w:sz w:val="24"/>
          <w:szCs w:val="24"/>
        </w:rPr>
        <w:t>5.5.1</w:t>
      </w:r>
      <w:r w:rsidR="00531E84" w:rsidRPr="00F43AF2">
        <w:rPr>
          <w:rFonts w:ascii="Times New Roman" w:hAnsi="Times New Roman" w:cs="Times New Roman"/>
          <w:b/>
          <w:spacing w:val="-1"/>
          <w:sz w:val="24"/>
          <w:szCs w:val="24"/>
        </w:rPr>
        <w:t xml:space="preserve"> </w:t>
      </w:r>
      <w:r w:rsidR="006A69CC" w:rsidRPr="00F43AF2">
        <w:rPr>
          <w:rFonts w:ascii="Times New Roman" w:hAnsi="Times New Roman" w:cs="Times New Roman"/>
          <w:b/>
          <w:sz w:val="24"/>
          <w:szCs w:val="24"/>
        </w:rPr>
        <w:t>P</w:t>
      </w:r>
      <w:r w:rsidRPr="00F43AF2">
        <w:rPr>
          <w:rFonts w:ascii="Times New Roman" w:hAnsi="Times New Roman" w:cs="Times New Roman"/>
          <w:b/>
          <w:sz w:val="24"/>
          <w:szCs w:val="24"/>
        </w:rPr>
        <w:t>robationary period.</w:t>
      </w:r>
      <w:r w:rsidR="006A69CC" w:rsidRPr="006B6466">
        <w:rPr>
          <w:rFonts w:ascii="Times New Roman" w:hAnsi="Times New Roman" w:cs="Times New Roman"/>
          <w:sz w:val="24"/>
          <w:szCs w:val="24"/>
        </w:rPr>
        <w:t xml:space="preserve"> A probationary period is established for all</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regular tenure-track faculty members. During a probationary period, a faculty member does</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not hold academic tenure and must be considered for reappointment during the third year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of the appointment. An appointment to the rank of Assistant Professor is</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always probationary and may not exceed six years. The mandatory tenure year is the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academic year in which faculty members must submit the tenure dossier to the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Department Committee for evaluation of promotion to the academic rank of Associate Professor</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with tenure. There will only be a single P&amp;T cycle each year which begins at the start of</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the fall term (roughly 1 October). Due to the varying start times of new faculty,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mandatory tenure year will be specified in the initial appointment letter to</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Assistant Professor. With the exception of credit for prior experience credit described in</w:t>
      </w:r>
      <w:ins w:id="258" w:author="Fickus, Matthew C Civ USAF AETC AFIT/ENC" w:date="2017-06-07T15:15:00Z">
        <w:r w:rsidR="0031573B" w:rsidRPr="0031573B">
          <w:rPr>
            <w:rFonts w:ascii="Times New Roman" w:hAnsi="Times New Roman" w:cs="Times New Roman"/>
            <w:sz w:val="24"/>
            <w:szCs w:val="24"/>
          </w:rPr>
          <w:t xml:space="preserve"> </w:t>
        </w:r>
        <w:r w:rsidR="0031573B">
          <w:rPr>
            <w:rFonts w:ascii="Times New Roman" w:hAnsi="Times New Roman" w:cs="Times New Roman"/>
            <w:sz w:val="24"/>
            <w:szCs w:val="24"/>
          </w:rPr>
          <w:t>Paragraphs 5.5.</w:t>
        </w:r>
        <w:r w:rsidR="0031573B" w:rsidRPr="006B6466">
          <w:rPr>
            <w:rFonts w:ascii="Times New Roman" w:hAnsi="Times New Roman" w:cs="Times New Roman"/>
            <w:spacing w:val="-1"/>
            <w:sz w:val="24"/>
            <w:szCs w:val="24"/>
          </w:rPr>
          <w:t>6</w:t>
        </w:r>
        <w:r w:rsidR="0031573B">
          <w:rPr>
            <w:rFonts w:ascii="Times New Roman" w:hAnsi="Times New Roman" w:cs="Times New Roman"/>
            <w:spacing w:val="-1"/>
            <w:sz w:val="24"/>
            <w:szCs w:val="24"/>
          </w:rPr>
          <w:t xml:space="preserve"> and 5.13 </w:t>
        </w:r>
        <w:r w:rsidR="0031573B" w:rsidRPr="006B6466">
          <w:rPr>
            <w:rFonts w:ascii="Times New Roman" w:hAnsi="Times New Roman" w:cs="Times New Roman"/>
            <w:sz w:val="24"/>
            <w:szCs w:val="24"/>
          </w:rPr>
          <w:t>below</w:t>
        </w:r>
      </w:ins>
      <w:r w:rsidR="006A69CC" w:rsidRPr="006B6466">
        <w:rPr>
          <w:rFonts w:ascii="Times New Roman" w:hAnsi="Times New Roman" w:cs="Times New Roman"/>
          <w:sz w:val="24"/>
          <w:szCs w:val="24"/>
        </w:rPr>
        <w:t>, this will be the first cycle that comes after the date which is 54 months</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after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initial appointment date. For example, an individual whose initial appointment date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is between 1 April 2005 and 31 March 2006 has mandatory tenure year beginning</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fall quarter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2010.</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spacing w:val="-1"/>
          <w:sz w:val="24"/>
          <w:szCs w:val="24"/>
        </w:rPr>
        <w:tab/>
      </w:r>
      <w:r w:rsidRPr="00F43AF2">
        <w:rPr>
          <w:rFonts w:ascii="Times New Roman" w:hAnsi="Times New Roman" w:cs="Times New Roman"/>
          <w:b/>
          <w:spacing w:val="-1"/>
          <w:sz w:val="24"/>
          <w:szCs w:val="24"/>
        </w:rPr>
        <w:t xml:space="preserve">5.5.2 </w:t>
      </w:r>
      <w:r w:rsidR="006A69CC" w:rsidRPr="00F43AF2">
        <w:rPr>
          <w:rFonts w:ascii="Times New Roman" w:hAnsi="Times New Roman" w:cs="Times New Roman"/>
          <w:b/>
          <w:sz w:val="24"/>
          <w:szCs w:val="24"/>
        </w:rPr>
        <w:t>Notification of decision</w:t>
      </w:r>
      <w:r w:rsidRPr="00F43AF2">
        <w:rPr>
          <w:rFonts w:ascii="Times New Roman" w:hAnsi="Times New Roman" w:cs="Times New Roman"/>
          <w:b/>
          <w:sz w:val="24"/>
          <w:szCs w:val="24"/>
        </w:rPr>
        <w:t>.</w:t>
      </w:r>
      <w:r w:rsidR="006A69CC" w:rsidRPr="006B6466">
        <w:rPr>
          <w:rFonts w:ascii="Times New Roman" w:hAnsi="Times New Roman" w:cs="Times New Roman"/>
          <w:sz w:val="24"/>
          <w:szCs w:val="24"/>
        </w:rPr>
        <w:t xml:space="preserve"> The faculty member will be informed before the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end of the sixth year as to whether promotion to the rank of Associate Professor and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tenure will be granted at the beginning of the seventh year. For civilian faculty members,</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if promotion with tenure is not granted, a non-renewable, one-year term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employment shall be offered to the candidate as a contract employee of the Graduate School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 xml:space="preserve">in accordance with normal federal employment regulations.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the event that the</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faculty member declines the offer of a one year contract, the faculty member’s employment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shall be terminated on the last day of sixth year of employment.  Military faculty</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members who are denied tenure will complete their current military</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assignment.</w:t>
      </w:r>
    </w:p>
    <w:p w:rsidR="0089087F" w:rsidRPr="006B6466" w:rsidRDefault="0089087F" w:rsidP="003062AF">
      <w:pPr>
        <w:rPr>
          <w:rFonts w:ascii="Times New Roman" w:hAnsi="Times New Roman" w:cs="Times New Roman"/>
          <w:sz w:val="24"/>
          <w:szCs w:val="24"/>
        </w:rPr>
      </w:pPr>
    </w:p>
    <w:p w:rsidR="00F43AF2" w:rsidRDefault="00F43AF2" w:rsidP="003062AF">
      <w:pPr>
        <w:rPr>
          <w:rFonts w:ascii="Times New Roman" w:hAnsi="Times New Roman" w:cs="Times New Roman"/>
          <w:sz w:val="24"/>
          <w:szCs w:val="24"/>
        </w:rPr>
      </w:pPr>
      <w:r>
        <w:rPr>
          <w:rFonts w:ascii="Times New Roman" w:hAnsi="Times New Roman" w:cs="Times New Roman"/>
          <w:b/>
          <w:spacing w:val="-1"/>
          <w:sz w:val="24"/>
          <w:szCs w:val="24"/>
        </w:rPr>
        <w:tab/>
      </w:r>
      <w:r w:rsidRPr="00F43AF2">
        <w:rPr>
          <w:rFonts w:ascii="Times New Roman" w:hAnsi="Times New Roman" w:cs="Times New Roman"/>
          <w:b/>
          <w:spacing w:val="-1"/>
          <w:sz w:val="24"/>
          <w:szCs w:val="24"/>
        </w:rPr>
        <w:t xml:space="preserve">5.5.3 </w:t>
      </w:r>
      <w:r w:rsidR="006A69CC" w:rsidRPr="00F43AF2">
        <w:rPr>
          <w:rFonts w:ascii="Times New Roman" w:hAnsi="Times New Roman" w:cs="Times New Roman"/>
          <w:b/>
          <w:sz w:val="24"/>
          <w:szCs w:val="24"/>
        </w:rPr>
        <w:t>Early consideration</w:t>
      </w:r>
      <w:r w:rsidRPr="00F43AF2">
        <w:rPr>
          <w:rFonts w:ascii="Times New Roman" w:hAnsi="Times New Roman" w:cs="Times New Roman"/>
          <w:b/>
          <w:sz w:val="24"/>
          <w:szCs w:val="24"/>
        </w:rPr>
        <w:t>.</w:t>
      </w:r>
      <w:r w:rsidR="006A69CC" w:rsidRPr="006B6466">
        <w:rPr>
          <w:rFonts w:ascii="Times New Roman" w:hAnsi="Times New Roman" w:cs="Times New Roman"/>
          <w:sz w:val="24"/>
          <w:szCs w:val="24"/>
        </w:rPr>
        <w:t xml:space="preserve"> Exceptional faculty members may seek promotion to</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 xml:space="preserve">Associate Professor with tenure </w:t>
      </w:r>
      <w:r w:rsidR="006A69CC" w:rsidRPr="006B6466">
        <w:rPr>
          <w:rFonts w:ascii="Times New Roman" w:hAnsi="Times New Roman" w:cs="Times New Roman"/>
          <w:i/>
          <w:sz w:val="24"/>
          <w:szCs w:val="24"/>
        </w:rPr>
        <w:t xml:space="preserve">no earlier than three years </w:t>
      </w:r>
      <w:r w:rsidR="006A69CC" w:rsidRPr="006B6466">
        <w:rPr>
          <w:rFonts w:ascii="Times New Roman" w:hAnsi="Times New Roman" w:cs="Times New Roman"/>
          <w:sz w:val="24"/>
          <w:szCs w:val="24"/>
        </w:rPr>
        <w:t>before the mandatory tenure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year.</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However, it is important to note that early promotion to Associate Professor with</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tenure will be considered only if the faculty member's record of achievement meets</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department standards in all categories including teaching, service and research and is comparable</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to successful packages submitted during the normal mandatory tenure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year.</w:t>
      </w:r>
    </w:p>
    <w:p w:rsidR="00F43AF2" w:rsidRDefault="00F43AF2" w:rsidP="003062AF">
      <w:pPr>
        <w:rPr>
          <w:rFonts w:ascii="Times New Roman" w:hAnsi="Times New Roman" w:cs="Times New Roman"/>
          <w:spacing w:val="-1"/>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spacing w:val="-1"/>
          <w:sz w:val="24"/>
          <w:szCs w:val="24"/>
        </w:rPr>
        <w:tab/>
      </w:r>
      <w:r w:rsidRPr="00F43AF2">
        <w:rPr>
          <w:rFonts w:ascii="Times New Roman" w:hAnsi="Times New Roman" w:cs="Times New Roman"/>
          <w:b/>
          <w:spacing w:val="-1"/>
          <w:sz w:val="24"/>
          <w:szCs w:val="24"/>
        </w:rPr>
        <w:t xml:space="preserve">5.5.4 </w:t>
      </w:r>
      <w:r w:rsidR="006A69CC" w:rsidRPr="00F43AF2">
        <w:rPr>
          <w:rFonts w:ascii="Times New Roman" w:hAnsi="Times New Roman" w:cs="Times New Roman"/>
          <w:b/>
          <w:sz w:val="24"/>
          <w:szCs w:val="24"/>
        </w:rPr>
        <w:t>Withdrawal from tenure review</w:t>
      </w:r>
      <w:r w:rsidRPr="00F43AF2">
        <w:rPr>
          <w:rFonts w:ascii="Times New Roman" w:hAnsi="Times New Roman" w:cs="Times New Roman"/>
          <w:b/>
          <w:sz w:val="24"/>
          <w:szCs w:val="24"/>
        </w:rPr>
        <w:t>.</w:t>
      </w:r>
      <w:r w:rsidR="006A69CC" w:rsidRPr="006B6466">
        <w:rPr>
          <w:rFonts w:ascii="Times New Roman" w:hAnsi="Times New Roman" w:cs="Times New Roman"/>
          <w:sz w:val="24"/>
          <w:szCs w:val="24"/>
        </w:rPr>
        <w:t xml:space="preserve"> Only the candidate may stop the review</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for promotion to Associate Professor and tenure once the formal request for</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consideration has been submitted to the Department Committee. The candidate may withdraw</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from review at any stage of the process by informing the Chair of the Department</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Committee in writing who will, in turn, inform the Department Head. If the review process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has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moved beyond the department-level evaluation, the Department Head shall inform</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Chair of the School Committee who, in turn, shall inform the Dean of the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candidate's withdrawal in writing. Withdrawal during the mandatory tenure year is equivalent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to formally being denied</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tenure.</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b/>
          <w:spacing w:val="-1"/>
          <w:sz w:val="24"/>
          <w:szCs w:val="24"/>
        </w:rPr>
        <w:tab/>
      </w:r>
      <w:r w:rsidRPr="00F43AF2">
        <w:rPr>
          <w:rFonts w:ascii="Times New Roman" w:hAnsi="Times New Roman" w:cs="Times New Roman"/>
          <w:b/>
          <w:spacing w:val="-1"/>
          <w:sz w:val="24"/>
          <w:szCs w:val="24"/>
        </w:rPr>
        <w:t xml:space="preserve">5.5.5. </w:t>
      </w:r>
      <w:r w:rsidR="006A69CC" w:rsidRPr="00F43AF2">
        <w:rPr>
          <w:rFonts w:ascii="Times New Roman" w:hAnsi="Times New Roman" w:cs="Times New Roman"/>
          <w:b/>
          <w:sz w:val="24"/>
          <w:szCs w:val="24"/>
        </w:rPr>
        <w:t>Exclusion o</w:t>
      </w:r>
      <w:r w:rsidRPr="00F43AF2">
        <w:rPr>
          <w:rFonts w:ascii="Times New Roman" w:hAnsi="Times New Roman" w:cs="Times New Roman"/>
          <w:b/>
          <w:sz w:val="24"/>
          <w:szCs w:val="24"/>
        </w:rPr>
        <w:t>f time from probationary period.</w:t>
      </w:r>
      <w:r w:rsidR="006A69CC" w:rsidRPr="006B6466">
        <w:rPr>
          <w:rFonts w:ascii="Times New Roman" w:hAnsi="Times New Roman" w:cs="Times New Roman"/>
          <w:sz w:val="24"/>
          <w:szCs w:val="24"/>
        </w:rPr>
        <w:t xml:space="preserve"> A probationary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tenure-track</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faculty member may apply to exclude time from the probationary period in increments</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of one year because of care-giving responsibilities associated with the birth of a child</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or adoption of a child, personal illness, care of a seriously ill or injured person, an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 xml:space="preserve">unpaid leave of absence, military deployment, </w:t>
      </w:r>
      <w:r w:rsidR="006A69CC" w:rsidRPr="006B6466">
        <w:rPr>
          <w:rFonts w:ascii="Times New Roman" w:hAnsi="Times New Roman" w:cs="Times New Roman"/>
          <w:sz w:val="24"/>
          <w:szCs w:val="24"/>
        </w:rPr>
        <w:lastRenderedPageBreak/>
        <w:t>or factors beyond the faculty member's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control that hinder the performance of the usual range of duties associated with being</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 successful faculty member, i.e., teaching, scholarship, or service. Requests to</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exclude time from the probationary period made under the terms of this paragraph must</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be submitted to the Department Head, reviewed by the Department Committee,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and approved by the Department Head and the Dean. A request to exclude time from</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probationary period for any of the reasons noted above must be made prior to</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beginning of the mandatory tenure year. The extent to which the event leading to</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the request was beyond the faculty member's control, the extent to which it interfered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with the faculty member's ability to be productive and the faculty member's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accomplishments up to the time of the request will be considered in the review of the request.</w:t>
      </w:r>
      <w:r w:rsidR="006A69CC" w:rsidRPr="006B6466">
        <w:rPr>
          <w:rFonts w:ascii="Times New Roman" w:hAnsi="Times New Roman" w:cs="Times New Roman"/>
          <w:spacing w:val="49"/>
          <w:sz w:val="24"/>
          <w:szCs w:val="24"/>
        </w:rPr>
        <w:t xml:space="preserve"> </w:t>
      </w:r>
      <w:r w:rsidR="006A69CC" w:rsidRPr="006B6466">
        <w:rPr>
          <w:rFonts w:ascii="Times New Roman" w:hAnsi="Times New Roman" w:cs="Times New Roman"/>
          <w:sz w:val="24"/>
          <w:szCs w:val="24"/>
        </w:rPr>
        <w:t>Such requests will be approved unless they are prohibited by rules (</w:t>
      </w:r>
      <w:proofErr w:type="spellStart"/>
      <w:r w:rsidR="006A69CC" w:rsidRPr="006B6466">
        <w:rPr>
          <w:rFonts w:ascii="Times New Roman" w:hAnsi="Times New Roman" w:cs="Times New Roman"/>
          <w:sz w:val="24"/>
          <w:szCs w:val="24"/>
        </w:rPr>
        <w:t>i</w:t>
      </w:r>
      <w:proofErr w:type="spellEnd"/>
      <w:r w:rsidR="006A69CC" w:rsidRPr="006B6466">
        <w:rPr>
          <w:rFonts w:ascii="Times New Roman" w:hAnsi="Times New Roman" w:cs="Times New Roman"/>
          <w:sz w:val="24"/>
          <w:szCs w:val="24"/>
        </w:rPr>
        <w:t>) or (ii) below</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and documented in a supplementary letter of</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appointment.</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t>(</w:t>
      </w:r>
      <w:proofErr w:type="spellStart"/>
      <w:r>
        <w:rPr>
          <w:rFonts w:ascii="Times New Roman" w:hAnsi="Times New Roman" w:cs="Times New Roman"/>
          <w:spacing w:val="-1"/>
          <w:sz w:val="24"/>
          <w:szCs w:val="24"/>
        </w:rPr>
        <w:t>i</w:t>
      </w:r>
      <w:proofErr w:type="spellEnd"/>
      <w:r>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 request to exclude time from the probationary period for any</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reason will not be granted after a non-renewal notice has been issued nor will</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previously approved requests to exclude time from the probationary period in any way limit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School's right not to renew a probationary</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appointment.</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t xml:space="preserve">(ii) </w:t>
      </w:r>
      <w:r w:rsidR="006A69CC" w:rsidRPr="006B6466">
        <w:rPr>
          <w:rFonts w:ascii="Times New Roman" w:hAnsi="Times New Roman" w:cs="Times New Roman"/>
          <w:sz w:val="24"/>
          <w:szCs w:val="24"/>
        </w:rPr>
        <w:t>The maximum amount of time that can be excluded from</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the probationary period for any reason or combination of reasons is two years for</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Assistant Professors except in extraordinary circumstances. Exceptions require the approval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the Department Committee, Department Head and the</w:t>
      </w:r>
      <w:r w:rsidR="006A69CC" w:rsidRPr="006B6466">
        <w:rPr>
          <w:rFonts w:ascii="Times New Roman" w:hAnsi="Times New Roman" w:cs="Times New Roman"/>
          <w:spacing w:val="-3"/>
          <w:sz w:val="24"/>
          <w:szCs w:val="24"/>
        </w:rPr>
        <w:t xml:space="preserve"> </w:t>
      </w:r>
      <w:r w:rsidR="006A69CC" w:rsidRPr="006B6466">
        <w:rPr>
          <w:rFonts w:ascii="Times New Roman" w:hAnsi="Times New Roman" w:cs="Times New Roman"/>
          <w:sz w:val="24"/>
          <w:szCs w:val="24"/>
        </w:rPr>
        <w:t>Dean.</w:t>
      </w:r>
    </w:p>
    <w:p w:rsidR="0089087F" w:rsidRPr="006B6466" w:rsidRDefault="0089087F" w:rsidP="003062AF">
      <w:pPr>
        <w:rPr>
          <w:rFonts w:ascii="Times New Roman" w:hAnsi="Times New Roman" w:cs="Times New Roman"/>
          <w:sz w:val="24"/>
          <w:szCs w:val="24"/>
        </w:rPr>
      </w:pPr>
    </w:p>
    <w:p w:rsidR="0089087F" w:rsidRPr="006B6466" w:rsidRDefault="00F43AF2" w:rsidP="003062AF">
      <w:pPr>
        <w:rPr>
          <w:rFonts w:ascii="Times New Roman" w:hAnsi="Times New Roman" w:cs="Times New Roman"/>
          <w:sz w:val="24"/>
          <w:szCs w:val="24"/>
        </w:rPr>
      </w:pPr>
      <w:r>
        <w:rPr>
          <w:rFonts w:ascii="Times New Roman" w:hAnsi="Times New Roman" w:cs="Times New Roman"/>
          <w:sz w:val="24"/>
          <w:szCs w:val="24"/>
        </w:rPr>
        <w:t>Per Paragraph 8.3</w:t>
      </w:r>
      <w:r w:rsidR="006A69CC" w:rsidRPr="006B6466">
        <w:rPr>
          <w:rFonts w:ascii="Times New Roman" w:hAnsi="Times New Roman" w:cs="Times New Roman"/>
          <w:sz w:val="24"/>
          <w:szCs w:val="24"/>
        </w:rPr>
        <w:t>, tenure-track faculty members will be reviewed annually during</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their probationary periods regardless of whether time is excluded from that period for any</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of the above reasons unless their absence from campus during an excluded period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makes conduct of such a review</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impractical.</w:t>
      </w:r>
    </w:p>
    <w:p w:rsidR="0089087F" w:rsidRPr="006B6466" w:rsidRDefault="0089087F" w:rsidP="003062AF">
      <w:pPr>
        <w:rPr>
          <w:rFonts w:ascii="Times New Roman" w:hAnsi="Times New Roman" w:cs="Times New Roman"/>
          <w:sz w:val="24"/>
          <w:szCs w:val="24"/>
        </w:rPr>
      </w:pPr>
    </w:p>
    <w:p w:rsidR="0089087F" w:rsidRPr="006B6466" w:rsidRDefault="006A69CC" w:rsidP="003062AF">
      <w:pPr>
        <w:rPr>
          <w:rFonts w:ascii="Times New Roman" w:hAnsi="Times New Roman" w:cs="Times New Roman"/>
          <w:sz w:val="24"/>
          <w:szCs w:val="24"/>
        </w:rPr>
      </w:pPr>
      <w:r w:rsidRPr="006B6466">
        <w:rPr>
          <w:rFonts w:ascii="Times New Roman" w:hAnsi="Times New Roman" w:cs="Times New Roman"/>
          <w:sz w:val="24"/>
          <w:szCs w:val="24"/>
        </w:rPr>
        <w:t>For purposes of performance reviews of probationary faculty, the length of</w:t>
      </w:r>
      <w:r w:rsidRPr="006B6466">
        <w:rPr>
          <w:rFonts w:ascii="Times New Roman" w:hAnsi="Times New Roman" w:cs="Times New Roman"/>
          <w:spacing w:val="-12"/>
          <w:sz w:val="24"/>
          <w:szCs w:val="24"/>
        </w:rPr>
        <w:t xml:space="preserve"> </w:t>
      </w:r>
      <w:r w:rsidRPr="006B6466">
        <w:rPr>
          <w:rFonts w:ascii="Times New Roman" w:hAnsi="Times New Roman" w:cs="Times New Roman"/>
          <w:sz w:val="24"/>
          <w:szCs w:val="24"/>
        </w:rPr>
        <w:t>the probationary period is the actual number of years of employment at the School less</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any years of service excluded from the probationary period under the terms of this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rule.</w:t>
      </w:r>
      <w:r w:rsidR="00F43AF2">
        <w:rPr>
          <w:rFonts w:ascii="Times New Roman" w:hAnsi="Times New Roman" w:cs="Times New Roman"/>
          <w:sz w:val="24"/>
          <w:szCs w:val="24"/>
        </w:rPr>
        <w:t xml:space="preserve">  </w:t>
      </w:r>
      <w:r w:rsidRPr="006B6466">
        <w:rPr>
          <w:rFonts w:ascii="Times New Roman" w:hAnsi="Times New Roman" w:cs="Times New Roman"/>
          <w:sz w:val="24"/>
          <w:szCs w:val="24"/>
        </w:rPr>
        <w:t>Expectations for productivity during the probationary period cannot be increased as</w:t>
      </w:r>
      <w:r w:rsidRPr="006B6466">
        <w:rPr>
          <w:rFonts w:ascii="Times New Roman" w:hAnsi="Times New Roman" w:cs="Times New Roman"/>
          <w:spacing w:val="-17"/>
          <w:sz w:val="24"/>
          <w:szCs w:val="24"/>
        </w:rPr>
        <w:t xml:space="preserve"> </w:t>
      </w:r>
      <w:r w:rsidRPr="006B6466">
        <w:rPr>
          <w:rFonts w:ascii="Times New Roman" w:hAnsi="Times New Roman" w:cs="Times New Roman"/>
          <w:sz w:val="24"/>
          <w:szCs w:val="24"/>
        </w:rPr>
        <w:t>a consequence of exclusions of time granted under the terms of this</w:t>
      </w:r>
      <w:r w:rsidRPr="006B6466">
        <w:rPr>
          <w:rFonts w:ascii="Times New Roman" w:hAnsi="Times New Roman" w:cs="Times New Roman"/>
          <w:spacing w:val="-15"/>
          <w:sz w:val="24"/>
          <w:szCs w:val="24"/>
        </w:rPr>
        <w:t xml:space="preserve"> </w:t>
      </w:r>
      <w:r w:rsidRPr="006B6466">
        <w:rPr>
          <w:rFonts w:ascii="Times New Roman" w:hAnsi="Times New Roman" w:cs="Times New Roman"/>
          <w:sz w:val="24"/>
          <w:szCs w:val="24"/>
        </w:rPr>
        <w:t>rule.</w:t>
      </w:r>
    </w:p>
    <w:p w:rsidR="0089087F" w:rsidRPr="006B6466" w:rsidRDefault="0089087F" w:rsidP="003062AF">
      <w:pPr>
        <w:rPr>
          <w:rFonts w:ascii="Times New Roman" w:hAnsi="Times New Roman" w:cs="Times New Roman"/>
          <w:sz w:val="24"/>
          <w:szCs w:val="24"/>
        </w:rPr>
      </w:pPr>
    </w:p>
    <w:p w:rsidR="0089087F" w:rsidRPr="006B6466" w:rsidRDefault="00B40B59" w:rsidP="003062AF">
      <w:pPr>
        <w:rPr>
          <w:rFonts w:ascii="Times New Roman" w:hAnsi="Times New Roman" w:cs="Times New Roman"/>
          <w:sz w:val="24"/>
          <w:szCs w:val="24"/>
        </w:rPr>
      </w:pPr>
      <w:r>
        <w:rPr>
          <w:rFonts w:ascii="Times New Roman" w:hAnsi="Times New Roman" w:cs="Times New Roman"/>
          <w:b/>
          <w:spacing w:val="-1"/>
          <w:sz w:val="24"/>
          <w:szCs w:val="24"/>
        </w:rPr>
        <w:tab/>
      </w:r>
      <w:r w:rsidR="009939E1" w:rsidRPr="00B40B59">
        <w:rPr>
          <w:rFonts w:ascii="Times New Roman" w:hAnsi="Times New Roman" w:cs="Times New Roman"/>
          <w:b/>
          <w:spacing w:val="-1"/>
          <w:sz w:val="24"/>
          <w:szCs w:val="24"/>
        </w:rPr>
        <w:t xml:space="preserve">5.5.6. </w:t>
      </w:r>
      <w:r w:rsidR="006A69CC" w:rsidRPr="00B40B59">
        <w:rPr>
          <w:rFonts w:ascii="Times New Roman" w:hAnsi="Times New Roman" w:cs="Times New Roman"/>
          <w:b/>
          <w:sz w:val="24"/>
          <w:szCs w:val="24"/>
        </w:rPr>
        <w:t>Prior experience credit</w:t>
      </w:r>
      <w:r w:rsidR="009939E1" w:rsidRPr="00B40B59">
        <w:rPr>
          <w:rFonts w:ascii="Times New Roman" w:hAnsi="Times New Roman" w:cs="Times New Roman"/>
          <w:b/>
          <w:sz w:val="24"/>
          <w:szCs w:val="24"/>
        </w:rPr>
        <w:t>.</w:t>
      </w:r>
      <w:r w:rsidR="006A69CC" w:rsidRPr="006B6466">
        <w:rPr>
          <w:rFonts w:ascii="Times New Roman" w:hAnsi="Times New Roman" w:cs="Times New Roman"/>
          <w:sz w:val="24"/>
          <w:szCs w:val="24"/>
        </w:rPr>
        <w:t xml:space="preserve"> Service credit of up to three years may be granted</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for prior academic experience after the award of the Ph.D. at the time of the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initial appointment and requires the approval of the Department Committee and the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Department Head. Prior service credit shortens a probationary period by the amount of the credit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and once granted cannot be revoked except through an approved request to exclude time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from the probationary period. Prior service credit will not be granted for employment in</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any auxiliary title (such as adjunct, visiting, clinical, or lecturer), special title (such</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as graduate associate) or part-time position (less than fifty percent service). Any</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candidate receiving prior service credit must meet criteria expected for successful</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packages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submitted during the normal mandatory tenure</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year.</w:t>
      </w:r>
    </w:p>
    <w:p w:rsidR="0089087F" w:rsidRPr="006B6466" w:rsidRDefault="0089087F" w:rsidP="003062AF">
      <w:pPr>
        <w:rPr>
          <w:rFonts w:ascii="Times New Roman" w:hAnsi="Times New Roman" w:cs="Times New Roman"/>
          <w:sz w:val="24"/>
          <w:szCs w:val="24"/>
        </w:rPr>
      </w:pPr>
    </w:p>
    <w:p w:rsidR="0089087F" w:rsidRPr="006B6466" w:rsidRDefault="00B40B59" w:rsidP="003062AF">
      <w:pPr>
        <w:rPr>
          <w:rFonts w:ascii="Times New Roman" w:hAnsi="Times New Roman" w:cs="Times New Roman"/>
          <w:sz w:val="24"/>
          <w:szCs w:val="24"/>
        </w:rPr>
      </w:pPr>
      <w:r>
        <w:rPr>
          <w:rFonts w:ascii="Times New Roman" w:hAnsi="Times New Roman" w:cs="Times New Roman"/>
          <w:b/>
          <w:spacing w:val="-1"/>
          <w:sz w:val="24"/>
          <w:szCs w:val="24"/>
        </w:rPr>
        <w:tab/>
      </w:r>
      <w:r w:rsidRPr="00B40B59">
        <w:rPr>
          <w:rFonts w:ascii="Times New Roman" w:hAnsi="Times New Roman" w:cs="Times New Roman"/>
          <w:b/>
          <w:spacing w:val="-1"/>
          <w:sz w:val="24"/>
          <w:szCs w:val="24"/>
        </w:rPr>
        <w:t xml:space="preserve">5.5.7. </w:t>
      </w:r>
      <w:r w:rsidRPr="00B40B59">
        <w:rPr>
          <w:rFonts w:ascii="Times New Roman" w:hAnsi="Times New Roman" w:cs="Times New Roman"/>
          <w:b/>
          <w:sz w:val="24"/>
          <w:szCs w:val="24"/>
        </w:rPr>
        <w:t>Criteria.</w:t>
      </w:r>
      <w:r w:rsidR="006A69CC" w:rsidRPr="006B6466">
        <w:rPr>
          <w:rFonts w:ascii="Times New Roman" w:hAnsi="Times New Roman" w:cs="Times New Roman"/>
          <w:sz w:val="24"/>
          <w:szCs w:val="24"/>
        </w:rPr>
        <w:t xml:space="preserve"> The promotion to Associate Professor with tenure is based</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on demonstrated achievement in teaching, scholarship, and service, as well as an</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expectation of continued success at the Institute in these three core areas. Military faculty who</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 xml:space="preserve">are required to proceed to a different </w:t>
      </w:r>
      <w:r w:rsidR="006A69CC" w:rsidRPr="006B6466">
        <w:rPr>
          <w:rFonts w:ascii="Times New Roman" w:hAnsi="Times New Roman" w:cs="Times New Roman"/>
          <w:sz w:val="24"/>
          <w:szCs w:val="24"/>
        </w:rPr>
        <w:lastRenderedPageBreak/>
        <w:t>military assignment prior to the promotion</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effective date are assumed to fulfill the requirement for continued service.  With regard</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to teaching, candidates should have demonstrated excellence in the instruction of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courses within their department, as well as successful mentorship and guidance of</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graduate students. With regard to scholarship, the candidate for Associate Professor with</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tenure must have demonstrated the ability to conduct independent research which is of</w:t>
      </w:r>
      <w:r w:rsidR="006A69CC" w:rsidRPr="006B6466">
        <w:rPr>
          <w:rFonts w:ascii="Times New Roman" w:hAnsi="Times New Roman" w:cs="Times New Roman"/>
          <w:spacing w:val="26"/>
          <w:sz w:val="24"/>
          <w:szCs w:val="24"/>
        </w:rPr>
        <w:t xml:space="preserve"> </w:t>
      </w:r>
      <w:r w:rsidR="006A69CC" w:rsidRPr="006B6466">
        <w:rPr>
          <w:rFonts w:ascii="Times New Roman" w:hAnsi="Times New Roman" w:cs="Times New Roman"/>
          <w:sz w:val="24"/>
          <w:szCs w:val="24"/>
        </w:rPr>
        <w:t>interest to his or her specific discipline. This will be indicated by means of scholarly</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publications in refereed journals and refereed conference proceedings, funded research projects,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and through the reviews of internal and external peers. These basic guidelines should</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be applied with due regard for the total record of creative achievement offered by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individual. With regard to effective service, the candidate for Associate Professor</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must have demonstrated significant service to his or her discipline through activities</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including, but not limited to, participation in professional activities such as the chairing of</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sessions at national and international meetings, reviewing papers for refereed journals</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and conferences, being elected to editorial boards, and various appropriate</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consulting activities. The candidate should also have begun to demonstrate contributions to</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the Graduate School of Engineering and Management and to his or her department. This</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will usually take the form of participation in department-level activities, committee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work, faculty governance,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etc.</w:t>
      </w:r>
    </w:p>
    <w:p w:rsidR="006553C2" w:rsidRPr="006B6466" w:rsidRDefault="006553C2" w:rsidP="003062AF">
      <w:pPr>
        <w:rPr>
          <w:rFonts w:ascii="Times New Roman" w:hAnsi="Times New Roman" w:cs="Times New Roman"/>
          <w:sz w:val="24"/>
          <w:szCs w:val="24"/>
        </w:rPr>
      </w:pPr>
    </w:p>
    <w:p w:rsidR="00B40B59" w:rsidRDefault="00B40B59" w:rsidP="003062AF">
      <w:pPr>
        <w:rPr>
          <w:rFonts w:ascii="Times New Roman" w:hAnsi="Times New Roman" w:cs="Times New Roman"/>
          <w:sz w:val="24"/>
          <w:szCs w:val="24"/>
        </w:rPr>
      </w:pPr>
      <w:r w:rsidRPr="00B40B59">
        <w:rPr>
          <w:rFonts w:ascii="Times New Roman" w:hAnsi="Times New Roman" w:cs="Times New Roman"/>
          <w:b/>
          <w:spacing w:val="-1"/>
          <w:sz w:val="24"/>
          <w:szCs w:val="24"/>
        </w:rPr>
        <w:t>5.6</w:t>
      </w:r>
      <w:r w:rsidR="00531E84" w:rsidRPr="00B40B59">
        <w:rPr>
          <w:rFonts w:ascii="Times New Roman" w:hAnsi="Times New Roman" w:cs="Times New Roman"/>
          <w:b/>
          <w:spacing w:val="-1"/>
          <w:sz w:val="24"/>
          <w:szCs w:val="24"/>
        </w:rPr>
        <w:t xml:space="preserve">. </w:t>
      </w:r>
      <w:r w:rsidRPr="00B40B59">
        <w:rPr>
          <w:rFonts w:ascii="Times New Roman" w:hAnsi="Times New Roman" w:cs="Times New Roman"/>
          <w:b/>
          <w:sz w:val="24"/>
          <w:szCs w:val="24"/>
        </w:rPr>
        <w:t>Promotion to Professor.</w:t>
      </w:r>
      <w:r w:rsidR="006A69CC" w:rsidRPr="006B6466">
        <w:rPr>
          <w:rFonts w:ascii="Times New Roman" w:hAnsi="Times New Roman" w:cs="Times New Roman"/>
          <w:sz w:val="24"/>
          <w:szCs w:val="24"/>
        </w:rPr>
        <w:t xml:space="preserve"> The title of Professor is the highest level of academic rank</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and should recognize the attainment of authoritative knowledge and reputation in</w:t>
      </w:r>
      <w:r w:rsidR="006A69CC" w:rsidRPr="006B6466">
        <w:rPr>
          <w:rFonts w:ascii="Times New Roman" w:hAnsi="Times New Roman" w:cs="Times New Roman"/>
          <w:spacing w:val="-6"/>
          <w:sz w:val="24"/>
          <w:szCs w:val="24"/>
        </w:rPr>
        <w:t xml:space="preserve"> </w:t>
      </w:r>
      <w:r w:rsidR="006A69CC" w:rsidRPr="006B6466">
        <w:rPr>
          <w:rFonts w:ascii="Times New Roman" w:hAnsi="Times New Roman" w:cs="Times New Roman"/>
          <w:sz w:val="24"/>
          <w:szCs w:val="24"/>
        </w:rPr>
        <w:t>a recognized field of academics over a period of at least ten years of significant</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experience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from the time the Ph.D. was obtained. Exceptions to this time span may occur but</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those are very infrequent and rare. The person should include in this total a minimum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six years of full-time university experience as a faculty member teaching and</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 xml:space="preserve">conducting research. </w:t>
      </w:r>
      <w:ins w:id="259" w:author="Fickus, Matthew C Civ USAF AETC AFIT/ENC" w:date="2016-12-12T10:35:00Z">
        <w:r w:rsidR="002C1403">
          <w:rPr>
            <w:rFonts w:ascii="Times New Roman" w:hAnsi="Times New Roman" w:cs="Times New Roman"/>
            <w:sz w:val="24"/>
            <w:szCs w:val="24"/>
          </w:rPr>
          <w:t xml:space="preserve"> Normally, the person should have served at least three </w:t>
        </w:r>
      </w:ins>
      <w:ins w:id="260" w:author="Fickus, Matthew C Civ USAF AETC AFIT/ENC" w:date="2016-12-12T10:37:00Z">
        <w:r w:rsidR="002C1403">
          <w:rPr>
            <w:rFonts w:ascii="Times New Roman" w:hAnsi="Times New Roman" w:cs="Times New Roman"/>
            <w:sz w:val="24"/>
            <w:szCs w:val="24"/>
          </w:rPr>
          <w:t xml:space="preserve">of these </w:t>
        </w:r>
      </w:ins>
      <w:ins w:id="261" w:author="Fickus, Matthew C Civ USAF AETC AFIT/ENC" w:date="2016-12-12T10:35:00Z">
        <w:r w:rsidR="002C1403">
          <w:rPr>
            <w:rFonts w:ascii="Times New Roman" w:hAnsi="Times New Roman" w:cs="Times New Roman"/>
            <w:sz w:val="24"/>
            <w:szCs w:val="24"/>
          </w:rPr>
          <w:t xml:space="preserve">years at the rank of Associate Professor.  </w:t>
        </w:r>
      </w:ins>
      <w:r w:rsidR="006A69CC" w:rsidRPr="006B6466">
        <w:rPr>
          <w:rFonts w:ascii="Times New Roman" w:hAnsi="Times New Roman" w:cs="Times New Roman"/>
          <w:sz w:val="24"/>
          <w:szCs w:val="24"/>
        </w:rPr>
        <w:t>The individual should have attained superior stature in his or her field</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through teaching, research, and service. The criteria for promotion from Associate Professor</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to Professor</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are:</w:t>
      </w:r>
      <w:r>
        <w:rPr>
          <w:rFonts w:ascii="Times New Roman" w:hAnsi="Times New Roman" w:cs="Times New Roman"/>
          <w:sz w:val="24"/>
          <w:szCs w:val="24"/>
        </w:rPr>
        <w:t xml:space="preserve"> </w:t>
      </w:r>
    </w:p>
    <w:p w:rsidR="00B40B59" w:rsidRDefault="00B40B59" w:rsidP="003062AF">
      <w:pPr>
        <w:rPr>
          <w:rFonts w:ascii="Times New Roman" w:hAnsi="Times New Roman" w:cs="Times New Roman"/>
          <w:sz w:val="24"/>
          <w:szCs w:val="24"/>
        </w:rPr>
      </w:pPr>
    </w:p>
    <w:p w:rsidR="0089087F" w:rsidRPr="006B6466" w:rsidRDefault="00531E84" w:rsidP="003062AF">
      <w:pPr>
        <w:rPr>
          <w:rFonts w:ascii="Times New Roman" w:hAnsi="Times New Roman" w:cs="Times New Roman"/>
          <w:sz w:val="24"/>
          <w:szCs w:val="24"/>
        </w:rPr>
      </w:pPr>
      <w:r w:rsidRPr="006B6466">
        <w:rPr>
          <w:rFonts w:ascii="Times New Roman" w:hAnsi="Times New Roman" w:cs="Times New Roman"/>
          <w:spacing w:val="-1"/>
          <w:sz w:val="24"/>
          <w:szCs w:val="24"/>
        </w:rPr>
        <w:t>(</w:t>
      </w:r>
      <w:proofErr w:type="spellStart"/>
      <w:r w:rsidR="00B40B59">
        <w:rPr>
          <w:rFonts w:ascii="Times New Roman" w:hAnsi="Times New Roman" w:cs="Times New Roman"/>
          <w:spacing w:val="-1"/>
          <w:sz w:val="24"/>
          <w:szCs w:val="24"/>
        </w:rPr>
        <w:t>i</w:t>
      </w:r>
      <w:proofErr w:type="spellEnd"/>
      <w:r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person shall have demonstrated research achievement that is at a</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national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level. The evaluation of research achievement shall consider evidence of sustained</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high- quality refereed publications, significant external research funding, and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successful collaborative efforts with students, including theses and dissertations written under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direction of the faculty</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member.</w:t>
      </w:r>
    </w:p>
    <w:p w:rsidR="0089087F" w:rsidRPr="006B6466" w:rsidRDefault="0089087F" w:rsidP="003062AF">
      <w:pPr>
        <w:rPr>
          <w:rFonts w:ascii="Times New Roman" w:hAnsi="Times New Roman" w:cs="Times New Roman"/>
          <w:sz w:val="24"/>
          <w:szCs w:val="24"/>
        </w:rPr>
      </w:pPr>
    </w:p>
    <w:p w:rsidR="0089087F" w:rsidRPr="006B6466" w:rsidRDefault="00531E84" w:rsidP="003062AF">
      <w:pPr>
        <w:rPr>
          <w:rFonts w:ascii="Times New Roman" w:hAnsi="Times New Roman" w:cs="Times New Roman"/>
          <w:sz w:val="24"/>
          <w:szCs w:val="24"/>
        </w:rPr>
      </w:pPr>
      <w:r w:rsidRPr="006B6466">
        <w:rPr>
          <w:rFonts w:ascii="Times New Roman" w:hAnsi="Times New Roman" w:cs="Times New Roman"/>
          <w:spacing w:val="-1"/>
          <w:sz w:val="24"/>
          <w:szCs w:val="24"/>
        </w:rPr>
        <w:t>(</w:t>
      </w:r>
      <w:r w:rsidR="00B40B59">
        <w:rPr>
          <w:rFonts w:ascii="Times New Roman" w:hAnsi="Times New Roman" w:cs="Times New Roman"/>
          <w:spacing w:val="-1"/>
          <w:sz w:val="24"/>
          <w:szCs w:val="24"/>
        </w:rPr>
        <w:t>ii</w:t>
      </w:r>
      <w:r w:rsidRPr="006B6466">
        <w:rPr>
          <w:rFonts w:ascii="Times New Roman" w:hAnsi="Times New Roman" w:cs="Times New Roman"/>
          <w:spacing w:val="-1"/>
          <w:sz w:val="24"/>
          <w:szCs w:val="24"/>
        </w:rPr>
        <w:t xml:space="preserve">) </w:t>
      </w:r>
      <w:r w:rsidR="00B40B59">
        <w:rPr>
          <w:rFonts w:ascii="Times New Roman" w:hAnsi="Times New Roman" w:cs="Times New Roman"/>
          <w:sz w:val="24"/>
          <w:szCs w:val="24"/>
        </w:rPr>
        <w:t>The (f</w:t>
      </w:r>
      <w:r w:rsidR="006A69CC" w:rsidRPr="006B6466">
        <w:rPr>
          <w:rFonts w:ascii="Times New Roman" w:hAnsi="Times New Roman" w:cs="Times New Roman"/>
          <w:sz w:val="24"/>
          <w:szCs w:val="24"/>
        </w:rPr>
        <w:t>ull) Professor will have established a sustained, productive, and</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widely recognized research program that involves the educa</w:t>
      </w:r>
      <w:r w:rsidR="0034406E">
        <w:rPr>
          <w:rFonts w:ascii="Times New Roman" w:hAnsi="Times New Roman" w:cs="Times New Roman"/>
          <w:sz w:val="24"/>
          <w:szCs w:val="24"/>
        </w:rPr>
        <w:t xml:space="preserve">tion of graduate students. They </w:t>
      </w:r>
      <w:r w:rsidR="006A69CC" w:rsidRPr="006B6466">
        <w:rPr>
          <w:rFonts w:ascii="Times New Roman" w:hAnsi="Times New Roman" w:cs="Times New Roman"/>
          <w:sz w:val="24"/>
          <w:szCs w:val="24"/>
        </w:rPr>
        <w:t>will normally have established one or more in-depth research thrusts involving</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multiple graduate students and/or other researchers working within one of these thrusts over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an extended period, and have successfully contributed to the solution of significant</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 xml:space="preserve">problems within the discipline.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many disciplines, this may involve advising doctoral</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students, postdoctoral associates, and/or research faculty.</w:t>
      </w:r>
    </w:p>
    <w:p w:rsidR="0089087F" w:rsidRPr="006B6466" w:rsidRDefault="0089087F" w:rsidP="003062AF">
      <w:pPr>
        <w:rPr>
          <w:rFonts w:ascii="Times New Roman" w:hAnsi="Times New Roman" w:cs="Times New Roman"/>
          <w:sz w:val="24"/>
          <w:szCs w:val="24"/>
        </w:rPr>
      </w:pPr>
    </w:p>
    <w:p w:rsidR="0089087F" w:rsidRPr="006B6466" w:rsidRDefault="00531E84" w:rsidP="003062AF">
      <w:pPr>
        <w:rPr>
          <w:rFonts w:ascii="Times New Roman" w:hAnsi="Times New Roman" w:cs="Times New Roman"/>
          <w:sz w:val="24"/>
          <w:szCs w:val="24"/>
        </w:rPr>
      </w:pPr>
      <w:r w:rsidRPr="006B6466">
        <w:rPr>
          <w:rFonts w:ascii="Times New Roman" w:hAnsi="Times New Roman" w:cs="Times New Roman"/>
          <w:spacing w:val="-1"/>
          <w:sz w:val="24"/>
          <w:szCs w:val="24"/>
        </w:rPr>
        <w:t>(</w:t>
      </w:r>
      <w:r w:rsidR="00B40B59">
        <w:rPr>
          <w:rFonts w:ascii="Times New Roman" w:hAnsi="Times New Roman" w:cs="Times New Roman"/>
          <w:spacing w:val="-1"/>
          <w:sz w:val="24"/>
          <w:szCs w:val="24"/>
        </w:rPr>
        <w:t>iii</w:t>
      </w:r>
      <w:r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person shall have maintained teaching excellence in courses at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graduate</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level.</w:t>
      </w:r>
    </w:p>
    <w:p w:rsidR="0089087F" w:rsidRPr="006B6466" w:rsidRDefault="0089087F" w:rsidP="003062AF">
      <w:pPr>
        <w:rPr>
          <w:rFonts w:ascii="Times New Roman" w:hAnsi="Times New Roman" w:cs="Times New Roman"/>
          <w:sz w:val="24"/>
          <w:szCs w:val="24"/>
        </w:rPr>
      </w:pPr>
    </w:p>
    <w:p w:rsidR="0089087F" w:rsidRPr="006B6466" w:rsidRDefault="00531E84" w:rsidP="003062AF">
      <w:pPr>
        <w:rPr>
          <w:rFonts w:ascii="Times New Roman" w:hAnsi="Times New Roman" w:cs="Times New Roman"/>
          <w:sz w:val="24"/>
          <w:szCs w:val="24"/>
        </w:rPr>
      </w:pPr>
      <w:r w:rsidRPr="006B6466">
        <w:rPr>
          <w:rFonts w:ascii="Times New Roman" w:hAnsi="Times New Roman" w:cs="Times New Roman"/>
          <w:spacing w:val="-1"/>
          <w:sz w:val="24"/>
          <w:szCs w:val="24"/>
        </w:rPr>
        <w:t>(</w:t>
      </w:r>
      <w:r w:rsidR="00B40B59">
        <w:rPr>
          <w:rFonts w:ascii="Times New Roman" w:hAnsi="Times New Roman" w:cs="Times New Roman"/>
          <w:spacing w:val="-1"/>
          <w:sz w:val="24"/>
          <w:szCs w:val="24"/>
        </w:rPr>
        <w:t>iv</w:t>
      </w:r>
      <w:r w:rsidR="004D5AA7">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person shall have demonstrated strong leadership in both internal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and external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service.</w:t>
      </w:r>
    </w:p>
    <w:p w:rsidR="0089087F" w:rsidRPr="006B6466" w:rsidRDefault="0089087F" w:rsidP="003062AF">
      <w:pPr>
        <w:rPr>
          <w:rFonts w:ascii="Times New Roman" w:hAnsi="Times New Roman" w:cs="Times New Roman"/>
          <w:sz w:val="24"/>
          <w:szCs w:val="24"/>
        </w:rPr>
      </w:pPr>
    </w:p>
    <w:p w:rsidR="0089087F" w:rsidRPr="006B6466" w:rsidRDefault="00B40B59" w:rsidP="003062AF">
      <w:pPr>
        <w:rPr>
          <w:rFonts w:ascii="Times New Roman" w:hAnsi="Times New Roman" w:cs="Times New Roman"/>
          <w:sz w:val="24"/>
          <w:szCs w:val="24"/>
        </w:rPr>
      </w:pPr>
      <w:r w:rsidRPr="00B40B59">
        <w:rPr>
          <w:rFonts w:ascii="Times New Roman" w:hAnsi="Times New Roman" w:cs="Times New Roman"/>
          <w:b/>
          <w:spacing w:val="-1"/>
          <w:sz w:val="24"/>
          <w:szCs w:val="24"/>
        </w:rPr>
        <w:t>5</w:t>
      </w:r>
      <w:r w:rsidR="00531E84" w:rsidRPr="00B40B59">
        <w:rPr>
          <w:rFonts w:ascii="Times New Roman" w:hAnsi="Times New Roman" w:cs="Times New Roman"/>
          <w:b/>
          <w:spacing w:val="-1"/>
          <w:sz w:val="24"/>
          <w:szCs w:val="24"/>
        </w:rPr>
        <w:t>.</w:t>
      </w:r>
      <w:r w:rsidRPr="00B40B59">
        <w:rPr>
          <w:rFonts w:ascii="Times New Roman" w:hAnsi="Times New Roman" w:cs="Times New Roman"/>
          <w:b/>
          <w:spacing w:val="-1"/>
          <w:sz w:val="24"/>
          <w:szCs w:val="24"/>
        </w:rPr>
        <w:t>7.</w:t>
      </w:r>
      <w:r w:rsidR="00531E84" w:rsidRPr="00B40B59">
        <w:rPr>
          <w:rFonts w:ascii="Times New Roman" w:hAnsi="Times New Roman" w:cs="Times New Roman"/>
          <w:b/>
          <w:spacing w:val="-1"/>
          <w:sz w:val="24"/>
          <w:szCs w:val="24"/>
        </w:rPr>
        <w:t xml:space="preserve"> </w:t>
      </w:r>
      <w:r w:rsidR="006A69CC" w:rsidRPr="00B40B59">
        <w:rPr>
          <w:rFonts w:ascii="Times New Roman" w:hAnsi="Times New Roman" w:cs="Times New Roman"/>
          <w:b/>
          <w:sz w:val="24"/>
          <w:szCs w:val="24"/>
        </w:rPr>
        <w:t>Initial Appointment as Ass</w:t>
      </w:r>
      <w:r w:rsidRPr="00B40B59">
        <w:rPr>
          <w:rFonts w:ascii="Times New Roman" w:hAnsi="Times New Roman" w:cs="Times New Roman"/>
          <w:b/>
          <w:sz w:val="24"/>
          <w:szCs w:val="24"/>
        </w:rPr>
        <w:t>ociate Professor without Tenure.</w:t>
      </w:r>
      <w:r w:rsidR="006A69CC" w:rsidRPr="00B40B59">
        <w:rPr>
          <w:rFonts w:ascii="Times New Roman" w:hAnsi="Times New Roman" w:cs="Times New Roman"/>
          <w:b/>
          <w:sz w:val="24"/>
          <w:szCs w:val="24"/>
        </w:rPr>
        <w:t xml:space="preserve"> </w:t>
      </w:r>
      <w:r w:rsidR="006A69CC" w:rsidRPr="006B6466">
        <w:rPr>
          <w:rFonts w:ascii="Times New Roman" w:hAnsi="Times New Roman" w:cs="Times New Roman"/>
          <w:sz w:val="24"/>
          <w:szCs w:val="24"/>
        </w:rPr>
        <w:t>An initial appointment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to the academic rank of Associate Professor must be based on convincing evidence that</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 xml:space="preserve">the individual </w:t>
      </w:r>
      <w:r w:rsidR="006A69CC" w:rsidRPr="006B6466">
        <w:rPr>
          <w:rFonts w:ascii="Times New Roman" w:hAnsi="Times New Roman" w:cs="Times New Roman"/>
          <w:sz w:val="24"/>
          <w:szCs w:val="24"/>
        </w:rPr>
        <w:lastRenderedPageBreak/>
        <w:t>has demonstrated excellence as a teacher, as a scholar, and as one</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who provides effective ser</w:t>
      </w:r>
      <w:r>
        <w:rPr>
          <w:rFonts w:ascii="Times New Roman" w:hAnsi="Times New Roman" w:cs="Times New Roman"/>
          <w:sz w:val="24"/>
          <w:szCs w:val="24"/>
        </w:rPr>
        <w:t>vice as discussed in Section 5.2</w:t>
      </w:r>
      <w:r w:rsidR="006A69CC" w:rsidRPr="006B6466">
        <w:rPr>
          <w:rFonts w:ascii="Times New Roman" w:hAnsi="Times New Roman" w:cs="Times New Roman"/>
          <w:sz w:val="24"/>
          <w:szCs w:val="24"/>
        </w:rPr>
        <w:t xml:space="preserve">.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addition, the candidate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must have six years of significant professional experience after having earned the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doctoral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degree. These will normally include no fewer than three years of full-time</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university- level teaching at the Assistant Professor rank or higher. Alternatively, for those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with fewer than three years of teaching experience, the requirement is six years of</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significant professional experience with research credentials normally expected of an</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experienced</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Associate</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Professor.</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The guidelines and criteria for the award of tenure to individuals</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initially appointed as an Associate Professor without tenure are the same as those for an</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Assistant Professor seeking promotion to Associate Professor with</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tenure.</w:t>
      </w:r>
    </w:p>
    <w:p w:rsidR="0089087F" w:rsidRPr="006B6466" w:rsidRDefault="0089087F" w:rsidP="003062AF">
      <w:pPr>
        <w:rPr>
          <w:rFonts w:ascii="Times New Roman" w:hAnsi="Times New Roman" w:cs="Times New Roman"/>
          <w:sz w:val="24"/>
          <w:szCs w:val="24"/>
        </w:rPr>
      </w:pPr>
    </w:p>
    <w:p w:rsidR="0089087F" w:rsidRPr="006B6466" w:rsidRDefault="00126EE0" w:rsidP="003062AF">
      <w:pPr>
        <w:rPr>
          <w:rFonts w:ascii="Times New Roman" w:hAnsi="Times New Roman" w:cs="Times New Roman"/>
          <w:sz w:val="24"/>
          <w:szCs w:val="24"/>
        </w:rPr>
      </w:pPr>
      <w:r w:rsidRPr="00126EE0">
        <w:rPr>
          <w:rFonts w:ascii="Times New Roman" w:hAnsi="Times New Roman" w:cs="Times New Roman"/>
          <w:b/>
          <w:spacing w:val="-1"/>
          <w:sz w:val="24"/>
          <w:szCs w:val="24"/>
        </w:rPr>
        <w:t>5.8</w:t>
      </w:r>
      <w:r w:rsidR="00531E84" w:rsidRPr="00126EE0">
        <w:rPr>
          <w:rFonts w:ascii="Times New Roman" w:hAnsi="Times New Roman" w:cs="Times New Roman"/>
          <w:b/>
          <w:spacing w:val="-1"/>
          <w:sz w:val="24"/>
          <w:szCs w:val="24"/>
        </w:rPr>
        <w:t xml:space="preserve">. </w:t>
      </w:r>
      <w:r w:rsidR="006A69CC" w:rsidRPr="00126EE0">
        <w:rPr>
          <w:rFonts w:ascii="Times New Roman" w:hAnsi="Times New Roman" w:cs="Times New Roman"/>
          <w:b/>
          <w:sz w:val="24"/>
          <w:szCs w:val="24"/>
        </w:rPr>
        <w:t>Initial Appointm</w:t>
      </w:r>
      <w:r w:rsidRPr="00126EE0">
        <w:rPr>
          <w:rFonts w:ascii="Times New Roman" w:hAnsi="Times New Roman" w:cs="Times New Roman"/>
          <w:b/>
          <w:sz w:val="24"/>
          <w:szCs w:val="24"/>
        </w:rPr>
        <w:t>ent as Professor without Tenure.</w:t>
      </w:r>
      <w:r w:rsidR="006A69CC" w:rsidRPr="006B6466">
        <w:rPr>
          <w:rFonts w:ascii="Times New Roman" w:hAnsi="Times New Roman" w:cs="Times New Roman"/>
          <w:sz w:val="24"/>
          <w:szCs w:val="24"/>
        </w:rPr>
        <w:t xml:space="preserve"> An initial appointment to</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the academic rank of Professor must be based on convincing evidence that the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faculty member has a sustained record of excellence in teaching, has produced a significant</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body of scholarship that is recognized nationally or internationally, and has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demonstrated leadership in service to the discipline.  The candidate must have a minimum of ten</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years of significant professional experience after having earned the doctoral degree. These</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will normally include no fewer than six years of full-time university-level teaching with</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 minimum of three years at the Associate Professor rank or higher.  Alternatively,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for those with fewer than six years of teaching experience, the requirement is ten years</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of significant professional experience with research credentials normally expected of</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an</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experienced full Professor. Otherwise the qualifications for initial appointment</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to Professor are identical to those for promotion to this</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rank.</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The guidelines and criteria for the award of tenure to individuals</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initially appointed as Professor without tenure are the same as those for an Associate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Professor seeking promotion to Professor with</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tenure.</w:t>
      </w:r>
    </w:p>
    <w:p w:rsidR="0089087F" w:rsidRPr="006B6466" w:rsidRDefault="0089087F" w:rsidP="003062AF">
      <w:pPr>
        <w:rPr>
          <w:rFonts w:ascii="Times New Roman" w:hAnsi="Times New Roman" w:cs="Times New Roman"/>
          <w:sz w:val="24"/>
          <w:szCs w:val="24"/>
        </w:rPr>
      </w:pPr>
    </w:p>
    <w:p w:rsidR="0089087F" w:rsidRPr="006B6466" w:rsidRDefault="00126EE0" w:rsidP="003062AF">
      <w:pPr>
        <w:rPr>
          <w:rFonts w:ascii="Times New Roman" w:hAnsi="Times New Roman" w:cs="Times New Roman"/>
          <w:sz w:val="24"/>
          <w:szCs w:val="24"/>
        </w:rPr>
      </w:pPr>
      <w:r w:rsidRPr="00126EE0">
        <w:rPr>
          <w:rFonts w:ascii="Times New Roman" w:hAnsi="Times New Roman" w:cs="Times New Roman"/>
          <w:b/>
          <w:spacing w:val="-1"/>
          <w:sz w:val="24"/>
          <w:szCs w:val="24"/>
        </w:rPr>
        <w:t>5.9</w:t>
      </w:r>
      <w:r w:rsidR="00531E84" w:rsidRPr="00126EE0">
        <w:rPr>
          <w:rFonts w:ascii="Times New Roman" w:hAnsi="Times New Roman" w:cs="Times New Roman"/>
          <w:b/>
          <w:spacing w:val="-1"/>
          <w:sz w:val="24"/>
          <w:szCs w:val="24"/>
        </w:rPr>
        <w:t xml:space="preserve">. </w:t>
      </w:r>
      <w:r w:rsidR="006A69CC" w:rsidRPr="00126EE0">
        <w:rPr>
          <w:rFonts w:ascii="Times New Roman" w:hAnsi="Times New Roman" w:cs="Times New Roman"/>
          <w:b/>
          <w:sz w:val="24"/>
          <w:szCs w:val="24"/>
        </w:rPr>
        <w:t>Initial Appointment as Associate Pro</w:t>
      </w:r>
      <w:r w:rsidRPr="00126EE0">
        <w:rPr>
          <w:rFonts w:ascii="Times New Roman" w:hAnsi="Times New Roman" w:cs="Times New Roman"/>
          <w:b/>
          <w:sz w:val="24"/>
          <w:szCs w:val="24"/>
        </w:rPr>
        <w:t>fessor or Professor with Tenure</w:t>
      </w:r>
      <w:r>
        <w:rPr>
          <w:rFonts w:ascii="Times New Roman" w:hAnsi="Times New Roman" w:cs="Times New Roman"/>
          <w:sz w:val="24"/>
          <w:szCs w:val="24"/>
        </w:rPr>
        <w:t>.</w:t>
      </w:r>
      <w:r w:rsidR="006A69CC" w:rsidRPr="006B6466">
        <w:rPr>
          <w:rFonts w:ascii="Times New Roman" w:hAnsi="Times New Roman" w:cs="Times New Roman"/>
          <w:sz w:val="24"/>
          <w:szCs w:val="24"/>
        </w:rPr>
        <w:t xml:space="preserve"> Although</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civil service rules require a one-year probationary period for newly hired faculty, this does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not preclude the award of academic tenure. In general, academic tenure decisions will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be deferred until a faculty member hired at the rank of Associate Professor or Professor</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has served on the faculty for one to three years.  However, in certain cases, the</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hiring authority may desire that academic tenure be offered as part of the employment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package.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Typically, this will occur when hiring a senior professor or department head, though</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there may be very rare cases where an exceptional associate professor in a very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competitive specialty area may initially be offered tenure. For an initial appointment at the rank</w:t>
      </w:r>
      <w:r w:rsidR="006A69CC" w:rsidRPr="006B6466">
        <w:rPr>
          <w:rFonts w:ascii="Times New Roman" w:hAnsi="Times New Roman" w:cs="Times New Roman"/>
          <w:spacing w:val="-20"/>
          <w:sz w:val="24"/>
          <w:szCs w:val="24"/>
        </w:rPr>
        <w:t xml:space="preserve"> </w:t>
      </w:r>
      <w:r>
        <w:rPr>
          <w:rFonts w:ascii="Times New Roman" w:hAnsi="Times New Roman" w:cs="Times New Roman"/>
          <w:sz w:val="24"/>
          <w:szCs w:val="24"/>
        </w:rPr>
        <w:t>of (f</w:t>
      </w:r>
      <w:r w:rsidR="006A69CC" w:rsidRPr="006B6466">
        <w:rPr>
          <w:rFonts w:ascii="Times New Roman" w:hAnsi="Times New Roman" w:cs="Times New Roman"/>
          <w:sz w:val="24"/>
          <w:szCs w:val="24"/>
        </w:rPr>
        <w:t>ull) Professor with tenure, the candidate will have established teaching, research</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 xml:space="preserve">and service credentials normally </w:t>
      </w:r>
      <w:r>
        <w:rPr>
          <w:rFonts w:ascii="Times New Roman" w:hAnsi="Times New Roman" w:cs="Times New Roman"/>
          <w:sz w:val="24"/>
          <w:szCs w:val="24"/>
        </w:rPr>
        <w:t>expected of a tenured (f</w:t>
      </w:r>
      <w:r w:rsidR="006A69CC" w:rsidRPr="006B6466">
        <w:rPr>
          <w:rFonts w:ascii="Times New Roman" w:hAnsi="Times New Roman" w:cs="Times New Roman"/>
          <w:sz w:val="24"/>
          <w:szCs w:val="24"/>
        </w:rPr>
        <w:t>ull) Professor. For</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initial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appointment at the rank of Associate Professor with tenure, the candidate will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have established teaching, research and service credentials equivalent to those</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normally expected of a tenured Associate</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Professor.</w:t>
      </w:r>
    </w:p>
    <w:p w:rsidR="0089087F" w:rsidRPr="006B6466" w:rsidRDefault="0089087F" w:rsidP="003062AF">
      <w:pPr>
        <w:rPr>
          <w:rFonts w:ascii="Times New Roman" w:hAnsi="Times New Roman" w:cs="Times New Roman"/>
          <w:sz w:val="24"/>
          <w:szCs w:val="24"/>
        </w:rPr>
      </w:pPr>
    </w:p>
    <w:p w:rsidR="0089087F" w:rsidRPr="006B6466" w:rsidRDefault="00126EE0" w:rsidP="003062AF">
      <w:pPr>
        <w:rPr>
          <w:rFonts w:ascii="Times New Roman" w:hAnsi="Times New Roman" w:cs="Times New Roman"/>
          <w:sz w:val="24"/>
          <w:szCs w:val="24"/>
        </w:rPr>
      </w:pPr>
      <w:r w:rsidRPr="00126EE0">
        <w:rPr>
          <w:rFonts w:ascii="Times New Roman" w:hAnsi="Times New Roman" w:cs="Times New Roman"/>
          <w:b/>
          <w:spacing w:val="-1"/>
          <w:sz w:val="24"/>
          <w:szCs w:val="24"/>
        </w:rPr>
        <w:t>5.10.</w:t>
      </w:r>
      <w:r w:rsidR="00531E84" w:rsidRPr="00126EE0">
        <w:rPr>
          <w:rFonts w:ascii="Times New Roman" w:hAnsi="Times New Roman" w:cs="Times New Roman"/>
          <w:b/>
          <w:spacing w:val="-1"/>
          <w:sz w:val="24"/>
          <w:szCs w:val="24"/>
        </w:rPr>
        <w:t xml:space="preserve"> </w:t>
      </w:r>
      <w:r w:rsidR="006A69CC" w:rsidRPr="00126EE0">
        <w:rPr>
          <w:rFonts w:ascii="Times New Roman" w:hAnsi="Times New Roman" w:cs="Times New Roman"/>
          <w:b/>
          <w:sz w:val="24"/>
          <w:szCs w:val="24"/>
        </w:rPr>
        <w:t>Continuing Term of Appointme</w:t>
      </w:r>
      <w:r w:rsidRPr="00126EE0">
        <w:rPr>
          <w:rFonts w:ascii="Times New Roman" w:hAnsi="Times New Roman" w:cs="Times New Roman"/>
          <w:b/>
          <w:sz w:val="24"/>
          <w:szCs w:val="24"/>
        </w:rPr>
        <w:t>nt for Administrative Positions.</w:t>
      </w:r>
      <w:r w:rsidR="006A69CC" w:rsidRPr="006B6466">
        <w:rPr>
          <w:rFonts w:ascii="Times New Roman" w:hAnsi="Times New Roman" w:cs="Times New Roman"/>
          <w:sz w:val="24"/>
          <w:szCs w:val="24"/>
        </w:rPr>
        <w:t xml:space="preserve"> Instances may arise</w:t>
      </w:r>
      <w:r w:rsidR="006A69CC" w:rsidRPr="006B6466">
        <w:rPr>
          <w:rFonts w:ascii="Times New Roman" w:hAnsi="Times New Roman" w:cs="Times New Roman"/>
          <w:spacing w:val="-23"/>
          <w:sz w:val="24"/>
          <w:szCs w:val="24"/>
        </w:rPr>
        <w:t xml:space="preserve"> </w:t>
      </w:r>
      <w:r w:rsidR="006A69CC" w:rsidRPr="006B6466">
        <w:rPr>
          <w:rFonts w:ascii="Times New Roman" w:hAnsi="Times New Roman" w:cs="Times New Roman"/>
          <w:sz w:val="24"/>
          <w:szCs w:val="24"/>
        </w:rPr>
        <w:t>in which individuals are appointed to administrative, non-tenure-track positions (e.g.,</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center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directors). Upon appointment, rather than receiving an appointment letter that specifies</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a mandator</w:t>
      </w:r>
      <w:r>
        <w:rPr>
          <w:rFonts w:ascii="Times New Roman" w:hAnsi="Times New Roman" w:cs="Times New Roman"/>
          <w:sz w:val="24"/>
          <w:szCs w:val="24"/>
        </w:rPr>
        <w:t>y tenure year (per Paragraph 3.5</w:t>
      </w:r>
      <w:r w:rsidR="0034406E">
        <w:rPr>
          <w:rFonts w:ascii="Times New Roman" w:hAnsi="Times New Roman" w:cs="Times New Roman"/>
          <w:sz w:val="24"/>
          <w:szCs w:val="24"/>
        </w:rPr>
        <w:t>), they</w:t>
      </w:r>
      <w:r w:rsidR="006A69CC" w:rsidRPr="006B6466">
        <w:rPr>
          <w:rFonts w:ascii="Times New Roman" w:hAnsi="Times New Roman" w:cs="Times New Roman"/>
          <w:sz w:val="24"/>
          <w:szCs w:val="24"/>
        </w:rPr>
        <w:t xml:space="preserve"> will receive a letter that</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specifies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when they will be considered for a continuing term of appointment.</w:t>
      </w:r>
      <w:r w:rsidR="006A69CC" w:rsidRPr="006B6466">
        <w:rPr>
          <w:rFonts w:ascii="Times New Roman" w:hAnsi="Times New Roman" w:cs="Times New Roman"/>
          <w:spacing w:val="44"/>
          <w:sz w:val="24"/>
          <w:szCs w:val="24"/>
        </w:rPr>
        <w:t xml:space="preserve"> </w:t>
      </w:r>
      <w:r w:rsidR="006A69CC" w:rsidRPr="006B6466">
        <w:rPr>
          <w:rFonts w:ascii="Times New Roman" w:hAnsi="Times New Roman" w:cs="Times New Roman"/>
          <w:sz w:val="24"/>
          <w:szCs w:val="24"/>
        </w:rPr>
        <w:t>Typically, consideration for a continuing term of appointment will occur at the same time</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tenure consideration would occur if the appointment were tenure-track (e.g. at the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 xml:space="preserve">six-year point).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addition, as with tenure track appointments, a mid-term evaluation will</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 xml:space="preserve">be conducted at the end of the three-year initial term appointment. Both the </w:t>
      </w:r>
      <w:r w:rsidR="006A69CC" w:rsidRPr="006B6466">
        <w:rPr>
          <w:rFonts w:ascii="Times New Roman" w:hAnsi="Times New Roman" w:cs="Times New Roman"/>
          <w:sz w:val="24"/>
          <w:szCs w:val="24"/>
        </w:rPr>
        <w:lastRenderedPageBreak/>
        <w:t>mid-term</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and continuing term of appointment evaluation are the responsibility of the Department</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Head or Dean, who may call on the Department Committee for assistance and advice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as</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required. A continuing term of appointment does not confer tenure.  It provides</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security of appointment without requiring further formal academic reappointment; it may</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be terminated for just cause or (upon proper notice) when satisfactory performance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 xml:space="preserve">or programmatic need ceases.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the event that an individual in an administrative appointment without tenure leaves the post and obtains a tenure-track appointment,</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the probationary period will be negotiated upon conversion, although established</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minimum standards of teaching and research experience will be</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maintained.</w:t>
      </w:r>
    </w:p>
    <w:p w:rsidR="0089087F" w:rsidRPr="006B6466" w:rsidRDefault="0089087F" w:rsidP="003062AF">
      <w:pPr>
        <w:rPr>
          <w:rFonts w:ascii="Times New Roman" w:hAnsi="Times New Roman" w:cs="Times New Roman"/>
          <w:sz w:val="24"/>
          <w:szCs w:val="24"/>
        </w:rPr>
      </w:pPr>
    </w:p>
    <w:p w:rsidR="0089087F" w:rsidRPr="006B6466" w:rsidRDefault="00FF0E0D" w:rsidP="008171DE">
      <w:pPr>
        <w:autoSpaceDE w:val="0"/>
        <w:autoSpaceDN w:val="0"/>
        <w:adjustRightInd w:val="0"/>
        <w:rPr>
          <w:rFonts w:ascii="Times New Roman" w:hAnsi="Times New Roman" w:cs="Times New Roman"/>
          <w:sz w:val="24"/>
          <w:szCs w:val="24"/>
        </w:rPr>
      </w:pPr>
      <w:r w:rsidRPr="00FF0E0D">
        <w:rPr>
          <w:rFonts w:ascii="Times New Roman" w:hAnsi="Times New Roman" w:cs="Times New Roman"/>
          <w:b/>
          <w:spacing w:val="-1"/>
          <w:sz w:val="24"/>
          <w:szCs w:val="24"/>
        </w:rPr>
        <w:t>5.11</w:t>
      </w:r>
      <w:r w:rsidR="00531E84" w:rsidRPr="00FF0E0D">
        <w:rPr>
          <w:rFonts w:ascii="Times New Roman" w:hAnsi="Times New Roman" w:cs="Times New Roman"/>
          <w:b/>
          <w:spacing w:val="-1"/>
          <w:sz w:val="24"/>
          <w:szCs w:val="24"/>
        </w:rPr>
        <w:t xml:space="preserve">. </w:t>
      </w:r>
      <w:ins w:id="262" w:author="Fickus, Matthew C Civ USAF AETC AFIT/ENC" w:date="2016-12-11T18:18:00Z">
        <w:r w:rsidR="008171DE">
          <w:rPr>
            <w:rFonts w:ascii="Times New Roman" w:hAnsi="Times New Roman" w:cs="Times New Roman"/>
            <w:b/>
            <w:spacing w:val="-1"/>
            <w:sz w:val="24"/>
            <w:szCs w:val="24"/>
          </w:rPr>
          <w:t>Academic Rank Promotion and Tenure for Civilian Faculty.</w:t>
        </w:r>
      </w:ins>
      <w:r w:rsidR="008171DE">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Most Federal Government civilian positions</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are part of the competiti</w:t>
      </w:r>
      <w:r w:rsidR="00636314">
        <w:rPr>
          <w:rFonts w:ascii="Times New Roman" w:hAnsi="Times New Roman" w:cs="Times New Roman"/>
          <w:sz w:val="24"/>
          <w:szCs w:val="24"/>
        </w:rPr>
        <w:t>ve civil service. However,</w:t>
      </w:r>
      <w:r w:rsidR="006A69CC" w:rsidRPr="006B6466">
        <w:rPr>
          <w:rFonts w:ascii="Times New Roman" w:hAnsi="Times New Roman" w:cs="Times New Roman"/>
          <w:sz w:val="24"/>
          <w:szCs w:val="24"/>
        </w:rPr>
        <w:t xml:space="preserve"> </w:t>
      </w:r>
      <w:r w:rsidR="00636314">
        <w:rPr>
          <w:rFonts w:ascii="Times New Roman" w:hAnsi="Times New Roman" w:cs="Times New Roman"/>
          <w:sz w:val="24"/>
          <w:szCs w:val="24"/>
        </w:rPr>
        <w:t xml:space="preserve">civilian tenure-track and tenured </w:t>
      </w:r>
      <w:r w:rsidR="006A69CC" w:rsidRPr="006B6466">
        <w:rPr>
          <w:rFonts w:ascii="Times New Roman" w:hAnsi="Times New Roman" w:cs="Times New Roman"/>
          <w:sz w:val="24"/>
          <w:szCs w:val="24"/>
        </w:rPr>
        <w:t>faculty appointments</w:t>
      </w:r>
      <w:r w:rsidR="00636314">
        <w:rPr>
          <w:rFonts w:ascii="Times New Roman" w:hAnsi="Times New Roman" w:cs="Times New Roman"/>
          <w:sz w:val="24"/>
          <w:szCs w:val="24"/>
        </w:rPr>
        <w:t xml:space="preserve"> in the School</w:t>
      </w:r>
      <w:r w:rsidR="006A69CC" w:rsidRPr="006B6466">
        <w:rPr>
          <w:rFonts w:ascii="Times New Roman" w:hAnsi="Times New Roman" w:cs="Times New Roman"/>
          <w:sz w:val="24"/>
          <w:szCs w:val="24"/>
        </w:rPr>
        <w:t xml:space="preserve"> are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always excepted civil service appointments. More information can be found about the</w:t>
      </w:r>
      <w:r w:rsidR="006A69CC" w:rsidRPr="006B6466">
        <w:rPr>
          <w:rFonts w:ascii="Times New Roman" w:hAnsi="Times New Roman" w:cs="Times New Roman"/>
          <w:spacing w:val="-13"/>
          <w:sz w:val="24"/>
          <w:szCs w:val="24"/>
        </w:rPr>
        <w:t xml:space="preserve"> </w:t>
      </w:r>
      <w:r>
        <w:rPr>
          <w:rFonts w:ascii="Times New Roman" w:hAnsi="Times New Roman" w:cs="Times New Roman"/>
          <w:sz w:val="24"/>
          <w:szCs w:val="24"/>
        </w:rPr>
        <w:t>excepted service in Section 2103 of T</w:t>
      </w:r>
      <w:r w:rsidR="006A69CC" w:rsidRPr="006B6466">
        <w:rPr>
          <w:rFonts w:ascii="Times New Roman" w:hAnsi="Times New Roman" w:cs="Times New Roman"/>
          <w:sz w:val="24"/>
          <w:szCs w:val="24"/>
        </w:rPr>
        <w:t>itle 5, United S</w:t>
      </w:r>
      <w:r>
        <w:rPr>
          <w:rFonts w:ascii="Times New Roman" w:hAnsi="Times New Roman" w:cs="Times New Roman"/>
          <w:sz w:val="24"/>
          <w:szCs w:val="24"/>
        </w:rPr>
        <w:t>tates Code (5 U.S.C. 2103) and P</w:t>
      </w:r>
      <w:r w:rsidR="006A69CC" w:rsidRPr="006B6466">
        <w:rPr>
          <w:rFonts w:ascii="Times New Roman" w:hAnsi="Times New Roman" w:cs="Times New Roman"/>
          <w:sz w:val="24"/>
          <w:szCs w:val="24"/>
        </w:rPr>
        <w:t>arts 213</w:t>
      </w:r>
      <w:r w:rsidR="006A69CC" w:rsidRPr="006B6466">
        <w:rPr>
          <w:rFonts w:ascii="Times New Roman" w:hAnsi="Times New Roman" w:cs="Times New Roman"/>
          <w:spacing w:val="-15"/>
          <w:sz w:val="24"/>
          <w:szCs w:val="24"/>
        </w:rPr>
        <w:t xml:space="preserve"> </w:t>
      </w:r>
      <w:r>
        <w:rPr>
          <w:rFonts w:ascii="Times New Roman" w:hAnsi="Times New Roman" w:cs="Times New Roman"/>
          <w:sz w:val="24"/>
          <w:szCs w:val="24"/>
        </w:rPr>
        <w:t>and 302 of T</w:t>
      </w:r>
      <w:r w:rsidR="006A69CC" w:rsidRPr="006B6466">
        <w:rPr>
          <w:rFonts w:ascii="Times New Roman" w:hAnsi="Times New Roman" w:cs="Times New Roman"/>
          <w:sz w:val="24"/>
          <w:szCs w:val="24"/>
        </w:rPr>
        <w:t>itle 5 of the Code of Federal Regulations. During the six-year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academic probationary period, the employee is on a three-year term appointment, with a</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second three-year term appointment made after positive performance review.</w:t>
      </w:r>
      <w:r w:rsidR="008171DE">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 </w:t>
      </w:r>
      <w:ins w:id="263" w:author="Fickus, Matthew C Civ USAF AETC AFIT/ENC" w:date="2017-05-20T12:54:00Z">
        <w:r w:rsidR="00750930">
          <w:rPr>
            <w:rFonts w:ascii="Times New Roman" w:hAnsi="Times New Roman" w:cs="Times New Roman"/>
            <w:sz w:val="24"/>
            <w:szCs w:val="24"/>
          </w:rPr>
          <w:t>W</w:t>
        </w:r>
      </w:ins>
      <w:ins w:id="264" w:author="Fickus, Matthew C Civ USAF AETC AFIT/ENC" w:date="2016-12-10T10:58:00Z">
        <w:r w:rsidR="00B51E66" w:rsidRPr="006B6466">
          <w:rPr>
            <w:rFonts w:ascii="Times New Roman" w:hAnsi="Times New Roman" w:cs="Times New Roman"/>
            <w:sz w:val="24"/>
            <w:szCs w:val="24"/>
          </w:rPr>
          <w:t>hen</w:t>
        </w:r>
        <w:r>
          <w:rPr>
            <w:rFonts w:ascii="Times New Roman" w:hAnsi="Times New Roman" w:cs="Times New Roman"/>
            <w:sz w:val="24"/>
            <w:szCs w:val="24"/>
          </w:rPr>
          <w:t xml:space="preserve"> a civilian faculty member in </w:t>
        </w:r>
      </w:ins>
      <w:ins w:id="265" w:author="Fickus, Matthew C Civ USAF AETC AFIT/ENC" w:date="2016-12-11T18:06:00Z">
        <w:r>
          <w:rPr>
            <w:rFonts w:ascii="Times New Roman" w:hAnsi="Times New Roman" w:cs="Times New Roman"/>
            <w:sz w:val="24"/>
            <w:szCs w:val="24"/>
          </w:rPr>
          <w:t>the School</w:t>
        </w:r>
      </w:ins>
      <w:ins w:id="266" w:author="Fickus, Matthew C Civ USAF AETC AFIT/ENC" w:date="2016-12-10T10:58:00Z">
        <w:r w:rsidR="00B51E66" w:rsidRPr="006B6466">
          <w:rPr>
            <w:rFonts w:ascii="Times New Roman" w:hAnsi="Times New Roman" w:cs="Times New Roman"/>
            <w:sz w:val="24"/>
            <w:szCs w:val="24"/>
          </w:rPr>
          <w:t xml:space="preserve"> is awarded academic tenure they are transitioned to an indefinite appointment that can be terminated only for cause or under extraordinary circumstances such as financial exigency and program discontinuation.  </w:t>
        </w:r>
      </w:ins>
      <w:ins w:id="267" w:author="Fickus, Matthew C Civ USAF AETC AFIT/ENC" w:date="2016-12-11T18:09:00Z">
        <w:r w:rsidR="00750930">
          <w:rPr>
            <w:rFonts w:ascii="Times New Roman" w:hAnsi="Times New Roman" w:cs="Times New Roman"/>
            <w:sz w:val="24"/>
            <w:szCs w:val="24"/>
          </w:rPr>
          <w:t>A</w:t>
        </w:r>
        <w:r>
          <w:rPr>
            <w:rFonts w:ascii="Times New Roman" w:hAnsi="Times New Roman" w:cs="Times New Roman"/>
            <w:sz w:val="24"/>
            <w:szCs w:val="24"/>
          </w:rPr>
          <w:t xml:space="preserve"> civilian faculty member will normally receive an increase of </w:t>
        </w:r>
        <w:r w:rsidR="008171DE">
          <w:rPr>
            <w:rFonts w:ascii="Times New Roman" w:hAnsi="Times New Roman" w:cs="Times New Roman"/>
            <w:sz w:val="24"/>
            <w:szCs w:val="24"/>
          </w:rPr>
          <w:t xml:space="preserve">two salary steps when </w:t>
        </w:r>
      </w:ins>
      <w:ins w:id="268" w:author="Fickus, Matthew C Civ USAF AETC AFIT/ENC" w:date="2016-12-11T18:11:00Z">
        <w:r w:rsidR="008171DE">
          <w:rPr>
            <w:rFonts w:ascii="Times New Roman" w:hAnsi="Times New Roman" w:cs="Times New Roman"/>
            <w:sz w:val="24"/>
            <w:szCs w:val="24"/>
          </w:rPr>
          <w:t>they</w:t>
        </w:r>
      </w:ins>
      <w:ins w:id="269" w:author="Fickus, Matthew C Civ USAF AETC AFIT/ENC" w:date="2016-12-11T18:09:00Z">
        <w:r w:rsidR="008171DE">
          <w:rPr>
            <w:rFonts w:ascii="Times New Roman" w:hAnsi="Times New Roman" w:cs="Times New Roman"/>
            <w:sz w:val="24"/>
            <w:szCs w:val="24"/>
          </w:rPr>
          <w:t xml:space="preserve"> </w:t>
        </w:r>
      </w:ins>
      <w:ins w:id="270" w:author="Fickus, Matthew C Civ USAF AETC AFIT/ENC" w:date="2016-12-11T18:11:00Z">
        <w:r w:rsidR="008171DE">
          <w:rPr>
            <w:rFonts w:ascii="Times New Roman" w:hAnsi="Times New Roman" w:cs="Times New Roman"/>
            <w:sz w:val="24"/>
            <w:szCs w:val="24"/>
          </w:rPr>
          <w:t>are</w:t>
        </w:r>
      </w:ins>
      <w:ins w:id="271" w:author="Fickus, Matthew C Civ USAF AETC AFIT/ENC" w:date="2016-12-11T18:09:00Z">
        <w:r>
          <w:rPr>
            <w:rFonts w:ascii="Times New Roman" w:hAnsi="Times New Roman" w:cs="Times New Roman"/>
            <w:sz w:val="24"/>
            <w:szCs w:val="24"/>
          </w:rPr>
          <w:t xml:space="preserve"> promoted from one academic rank to another</w:t>
        </w:r>
      </w:ins>
      <w:ins w:id="272" w:author="Fickus, Matthew C Civ USAF AETC AFIT/ENC" w:date="2016-12-10T10:59:00Z">
        <w:r w:rsidR="00B51E66" w:rsidRPr="006B6466">
          <w:rPr>
            <w:rFonts w:ascii="Times New Roman" w:hAnsi="Times New Roman" w:cs="Times New Roman"/>
            <w:sz w:val="24"/>
            <w:szCs w:val="24"/>
          </w:rPr>
          <w:t xml:space="preserve"> </w:t>
        </w:r>
      </w:ins>
    </w:p>
    <w:p w:rsidR="0089087F" w:rsidRPr="006B6466" w:rsidRDefault="0089087F" w:rsidP="003062AF">
      <w:pPr>
        <w:rPr>
          <w:rFonts w:ascii="Times New Roman" w:hAnsi="Times New Roman" w:cs="Times New Roman"/>
          <w:sz w:val="24"/>
          <w:szCs w:val="24"/>
        </w:rPr>
      </w:pPr>
    </w:p>
    <w:p w:rsidR="0089087F" w:rsidRPr="006B6466" w:rsidRDefault="008171DE" w:rsidP="003062AF">
      <w:pPr>
        <w:rPr>
          <w:rFonts w:ascii="Times New Roman" w:hAnsi="Times New Roman" w:cs="Times New Roman"/>
          <w:sz w:val="24"/>
          <w:szCs w:val="24"/>
        </w:rPr>
      </w:pPr>
      <w:ins w:id="273" w:author="Fickus, Matthew C Civ USAF AETC AFIT/ENC" w:date="2016-12-11T18:20:00Z">
        <w:r>
          <w:rPr>
            <w:rFonts w:ascii="Times New Roman" w:hAnsi="Times New Roman" w:cs="Times New Roman"/>
            <w:b/>
            <w:sz w:val="24"/>
            <w:szCs w:val="24"/>
          </w:rPr>
          <w:t>5.12. Academic</w:t>
        </w:r>
      </w:ins>
      <w:ins w:id="274" w:author="Fickus, Matthew C Civ USAF AETC AFIT/ENC" w:date="2016-12-11T18:22:00Z">
        <w:r w:rsidR="00FB0FC1">
          <w:rPr>
            <w:rFonts w:ascii="Times New Roman" w:hAnsi="Times New Roman" w:cs="Times New Roman"/>
            <w:b/>
            <w:sz w:val="24"/>
            <w:szCs w:val="24"/>
          </w:rPr>
          <w:t xml:space="preserve"> </w:t>
        </w:r>
      </w:ins>
      <w:ins w:id="275" w:author="Fickus, Matthew C Civ USAF AETC AFIT/ENC" w:date="2016-12-11T18:20:00Z">
        <w:r>
          <w:rPr>
            <w:rFonts w:ascii="Times New Roman" w:hAnsi="Times New Roman" w:cs="Times New Roman"/>
            <w:b/>
            <w:sz w:val="24"/>
            <w:szCs w:val="24"/>
          </w:rPr>
          <w:t>Tenure for Military Faculty.</w:t>
        </w:r>
        <w:r w:rsidR="00FB0FC1">
          <w:rPr>
            <w:rFonts w:ascii="Times New Roman" w:hAnsi="Times New Roman" w:cs="Times New Roman"/>
            <w:sz w:val="24"/>
            <w:szCs w:val="24"/>
          </w:rPr>
          <w:t xml:space="preserve">  </w:t>
        </w:r>
      </w:ins>
      <w:r w:rsidR="006A69CC" w:rsidRPr="006B6466">
        <w:rPr>
          <w:rFonts w:ascii="Times New Roman" w:hAnsi="Times New Roman" w:cs="Times New Roman"/>
          <w:sz w:val="24"/>
          <w:szCs w:val="24"/>
        </w:rPr>
        <w:t>Academic tenure has well established and legally supported implications in the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academic world. Among the benefits associated with tenure are increased academic</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privileges, increased roles in faculty governance and policy processes, and guarantee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continued employment barring unforeseen</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circumstances.</w:t>
      </w:r>
    </w:p>
    <w:p w:rsidR="0089087F" w:rsidRPr="006B6466" w:rsidRDefault="0089087F" w:rsidP="003062AF">
      <w:pPr>
        <w:rPr>
          <w:rFonts w:ascii="Times New Roman" w:hAnsi="Times New Roman" w:cs="Times New Roman"/>
          <w:sz w:val="24"/>
          <w:szCs w:val="24"/>
        </w:rPr>
      </w:pPr>
    </w:p>
    <w:p w:rsidR="00750930" w:rsidRDefault="006A69CC" w:rsidP="003062AF">
      <w:pPr>
        <w:rPr>
          <w:ins w:id="276" w:author="Fickus, Matthew C Civ USAF AETC AFIT/ENC" w:date="2017-05-20T12:54:00Z"/>
          <w:rFonts w:ascii="Times New Roman" w:hAnsi="Times New Roman" w:cs="Times New Roman"/>
          <w:sz w:val="24"/>
          <w:szCs w:val="24"/>
        </w:rPr>
      </w:pPr>
      <w:r w:rsidRPr="006B6466">
        <w:rPr>
          <w:rFonts w:ascii="Times New Roman" w:hAnsi="Times New Roman" w:cs="Times New Roman"/>
          <w:sz w:val="24"/>
          <w:szCs w:val="24"/>
        </w:rPr>
        <w:t>Both military and civilian</w:t>
      </w:r>
      <w:r w:rsidR="00FB0FC1">
        <w:rPr>
          <w:rFonts w:ascii="Times New Roman" w:hAnsi="Times New Roman" w:cs="Times New Roman"/>
          <w:sz w:val="24"/>
          <w:szCs w:val="24"/>
        </w:rPr>
        <w:t xml:space="preserve"> faculty members in the</w:t>
      </w:r>
      <w:r w:rsidRPr="006B6466">
        <w:rPr>
          <w:rFonts w:ascii="Times New Roman" w:hAnsi="Times New Roman" w:cs="Times New Roman"/>
          <w:sz w:val="24"/>
          <w:szCs w:val="24"/>
        </w:rPr>
        <w:t xml:space="preserve"> School compete for</w:t>
      </w:r>
      <w:r w:rsidRPr="006B6466">
        <w:rPr>
          <w:rFonts w:ascii="Times New Roman" w:hAnsi="Times New Roman" w:cs="Times New Roman"/>
          <w:spacing w:val="-20"/>
          <w:sz w:val="24"/>
          <w:szCs w:val="24"/>
        </w:rPr>
        <w:t xml:space="preserve"> </w:t>
      </w:r>
      <w:r w:rsidRPr="006B6466">
        <w:rPr>
          <w:rFonts w:ascii="Times New Roman" w:hAnsi="Times New Roman" w:cs="Times New Roman"/>
          <w:sz w:val="24"/>
          <w:szCs w:val="24"/>
        </w:rPr>
        <w:t>academic promotion and tenure under the same guidelines as outlined in these Standing</w:t>
      </w:r>
      <w:r w:rsidRPr="006B6466">
        <w:rPr>
          <w:rFonts w:ascii="Times New Roman" w:hAnsi="Times New Roman" w:cs="Times New Roman"/>
          <w:spacing w:val="-16"/>
          <w:sz w:val="24"/>
          <w:szCs w:val="24"/>
        </w:rPr>
        <w:t xml:space="preserve"> </w:t>
      </w:r>
      <w:r w:rsidRPr="006B6466">
        <w:rPr>
          <w:rFonts w:ascii="Times New Roman" w:hAnsi="Times New Roman" w:cs="Times New Roman"/>
          <w:sz w:val="24"/>
          <w:szCs w:val="24"/>
        </w:rPr>
        <w:t>Rules.</w:t>
      </w:r>
      <w:r w:rsidR="00FB0FC1">
        <w:rPr>
          <w:rFonts w:ascii="Times New Roman" w:hAnsi="Times New Roman" w:cs="Times New Roman"/>
          <w:sz w:val="24"/>
          <w:szCs w:val="24"/>
        </w:rPr>
        <w:t xml:space="preserve">  </w:t>
      </w:r>
      <w:r w:rsidRPr="006B6466">
        <w:rPr>
          <w:rFonts w:ascii="Times New Roman" w:hAnsi="Times New Roman" w:cs="Times New Roman"/>
          <w:sz w:val="24"/>
          <w:szCs w:val="24"/>
        </w:rPr>
        <w:t>Military faculty members who successfully meet the requirements and are promoted</w:t>
      </w:r>
      <w:r w:rsidRPr="006B6466">
        <w:rPr>
          <w:rFonts w:ascii="Times New Roman" w:hAnsi="Times New Roman" w:cs="Times New Roman"/>
          <w:spacing w:val="-18"/>
          <w:sz w:val="24"/>
          <w:szCs w:val="24"/>
        </w:rPr>
        <w:t xml:space="preserve"> </w:t>
      </w:r>
      <w:r w:rsidRPr="006B6466">
        <w:rPr>
          <w:rFonts w:ascii="Times New Roman" w:hAnsi="Times New Roman" w:cs="Times New Roman"/>
          <w:sz w:val="24"/>
          <w:szCs w:val="24"/>
        </w:rPr>
        <w:t>to Associate Professor or Professor obtain all the rights and privileges as their</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 xml:space="preserve">tenured civilian faculty colleagues with one exception. Specifically, </w:t>
      </w:r>
      <w:r w:rsidR="00FB0FC1">
        <w:rPr>
          <w:rFonts w:ascii="Times New Roman" w:hAnsi="Times New Roman" w:cs="Times New Roman"/>
          <w:sz w:val="24"/>
          <w:szCs w:val="24"/>
        </w:rPr>
        <w:t>the Institute</w:t>
      </w:r>
      <w:r w:rsidRPr="006B6466">
        <w:rPr>
          <w:rFonts w:ascii="Times New Roman" w:hAnsi="Times New Roman" w:cs="Times New Roman"/>
          <w:sz w:val="24"/>
          <w:szCs w:val="24"/>
        </w:rPr>
        <w:t xml:space="preserve"> cannot</w:t>
      </w:r>
      <w:r w:rsidRPr="006B6466">
        <w:rPr>
          <w:rFonts w:ascii="Times New Roman" w:hAnsi="Times New Roman" w:cs="Times New Roman"/>
          <w:spacing w:val="-13"/>
          <w:sz w:val="24"/>
          <w:szCs w:val="24"/>
        </w:rPr>
        <w:t xml:space="preserve"> </w:t>
      </w:r>
      <w:r w:rsidRPr="006B6466">
        <w:rPr>
          <w:rFonts w:ascii="Times New Roman" w:hAnsi="Times New Roman" w:cs="Times New Roman"/>
          <w:sz w:val="24"/>
          <w:szCs w:val="24"/>
        </w:rPr>
        <w:t>guarantee contin</w:t>
      </w:r>
      <w:r w:rsidR="00FB0FC1">
        <w:rPr>
          <w:rFonts w:ascii="Times New Roman" w:hAnsi="Times New Roman" w:cs="Times New Roman"/>
          <w:sz w:val="24"/>
          <w:szCs w:val="24"/>
        </w:rPr>
        <w:t>ued or future assignment at the Institute</w:t>
      </w:r>
      <w:r w:rsidRPr="006B6466">
        <w:rPr>
          <w:rFonts w:ascii="Times New Roman" w:hAnsi="Times New Roman" w:cs="Times New Roman"/>
          <w:sz w:val="24"/>
          <w:szCs w:val="24"/>
        </w:rPr>
        <w:t xml:space="preserve"> and promotion to either of these academic</w:t>
      </w:r>
      <w:r w:rsidRPr="006B6466">
        <w:rPr>
          <w:rFonts w:ascii="Times New Roman" w:hAnsi="Times New Roman" w:cs="Times New Roman"/>
          <w:spacing w:val="-19"/>
          <w:sz w:val="24"/>
          <w:szCs w:val="24"/>
        </w:rPr>
        <w:t xml:space="preserve"> </w:t>
      </w:r>
      <w:r w:rsidRPr="006B6466">
        <w:rPr>
          <w:rFonts w:ascii="Times New Roman" w:hAnsi="Times New Roman" w:cs="Times New Roman"/>
          <w:sz w:val="24"/>
          <w:szCs w:val="24"/>
        </w:rPr>
        <w:t>ranks carries no guarantee of future civilian employment or tenure on the Graduate</w:t>
      </w:r>
      <w:r w:rsidRPr="006B6466">
        <w:rPr>
          <w:rFonts w:ascii="Times New Roman" w:hAnsi="Times New Roman" w:cs="Times New Roman"/>
          <w:spacing w:val="-14"/>
          <w:sz w:val="24"/>
          <w:szCs w:val="24"/>
        </w:rPr>
        <w:t xml:space="preserve"> </w:t>
      </w:r>
      <w:r w:rsidRPr="006B6466">
        <w:rPr>
          <w:rFonts w:ascii="Times New Roman" w:hAnsi="Times New Roman" w:cs="Times New Roman"/>
          <w:sz w:val="24"/>
          <w:szCs w:val="24"/>
        </w:rPr>
        <w:t>School faculty.</w:t>
      </w:r>
    </w:p>
    <w:p w:rsidR="00750930" w:rsidRDefault="00750930" w:rsidP="003062AF">
      <w:pPr>
        <w:rPr>
          <w:ins w:id="277" w:author="Fickus, Matthew C Civ USAF AETC AFIT/ENC" w:date="2017-05-20T12:54:00Z"/>
          <w:rFonts w:ascii="Times New Roman" w:hAnsi="Times New Roman" w:cs="Times New Roman"/>
          <w:sz w:val="24"/>
          <w:szCs w:val="24"/>
        </w:rPr>
      </w:pPr>
    </w:p>
    <w:p w:rsidR="00FB0FC1" w:rsidRPr="00C01232" w:rsidRDefault="00750930" w:rsidP="003062AF">
      <w:pPr>
        <w:rPr>
          <w:rFonts w:ascii="Times New Roman" w:hAnsi="Times New Roman" w:cs="Times New Roman"/>
          <w:b/>
          <w:sz w:val="24"/>
          <w:szCs w:val="24"/>
        </w:rPr>
      </w:pPr>
      <w:ins w:id="278" w:author="Fickus, Matthew C Civ USAF AETC AFIT/ENC" w:date="2017-05-20T12:55:00Z">
        <w:r w:rsidRPr="00C01232">
          <w:rPr>
            <w:rFonts w:ascii="Times New Roman" w:hAnsi="Times New Roman" w:cs="Times New Roman"/>
            <w:b/>
            <w:sz w:val="24"/>
            <w:szCs w:val="24"/>
          </w:rPr>
          <w:t xml:space="preserve">5.13 </w:t>
        </w:r>
      </w:ins>
      <w:ins w:id="279" w:author="Fickus, Matthew C Civ USAF AETC AFIT/ENC" w:date="2017-05-20T12:56:00Z">
        <w:r w:rsidRPr="00C01232">
          <w:rPr>
            <w:rFonts w:ascii="Times New Roman" w:hAnsi="Times New Roman" w:cs="Times New Roman"/>
            <w:b/>
            <w:sz w:val="24"/>
            <w:szCs w:val="24"/>
          </w:rPr>
          <w:t>Military Faculty who Transition to Civilian Faculty.</w:t>
        </w:r>
      </w:ins>
      <w:ins w:id="280" w:author="Fickus, Matthew C Civ USAF AETC AFIT/ENC" w:date="2017-05-20T12:58:00Z">
        <w:r w:rsidR="00C01232">
          <w:rPr>
            <w:rFonts w:ascii="Times New Roman" w:hAnsi="Times New Roman" w:cs="Times New Roman"/>
            <w:sz w:val="24"/>
            <w:szCs w:val="24"/>
          </w:rPr>
          <w:t xml:space="preserve"> </w:t>
        </w:r>
      </w:ins>
      <w:ins w:id="281" w:author="Fickus, Matthew C Civ USAF AETC AFIT/ENC" w:date="2017-06-07T12:22:00Z">
        <w:r w:rsidR="00C91981">
          <w:rPr>
            <w:rFonts w:ascii="Times New Roman" w:hAnsi="Times New Roman" w:cs="Times New Roman"/>
            <w:sz w:val="24"/>
            <w:szCs w:val="24"/>
          </w:rPr>
          <w:t xml:space="preserve">If </w:t>
        </w:r>
      </w:ins>
      <w:ins w:id="282" w:author="Fickus, Matthew C Civ USAF AETC AFIT/ENC" w:date="2017-05-20T13:08:00Z">
        <w:r w:rsidR="00C91981">
          <w:rPr>
            <w:rFonts w:ascii="Times New Roman" w:hAnsi="Times New Roman" w:cs="Times New Roman"/>
            <w:sz w:val="24"/>
            <w:szCs w:val="24"/>
          </w:rPr>
          <w:t>a cu</w:t>
        </w:r>
        <w:r w:rsidR="009F18C2">
          <w:rPr>
            <w:rFonts w:ascii="Times New Roman" w:hAnsi="Times New Roman" w:cs="Times New Roman"/>
            <w:sz w:val="24"/>
            <w:szCs w:val="24"/>
          </w:rPr>
          <w:t xml:space="preserve">rrent military faculty member </w:t>
        </w:r>
        <w:r w:rsidR="00C91981">
          <w:rPr>
            <w:rFonts w:ascii="Times New Roman" w:hAnsi="Times New Roman" w:cs="Times New Roman"/>
            <w:sz w:val="24"/>
            <w:szCs w:val="24"/>
          </w:rPr>
          <w:t>is</w:t>
        </w:r>
      </w:ins>
      <w:ins w:id="283" w:author="Fickus, Matthew C Civ USAF AETC AFIT/ENC" w:date="2017-06-07T12:22:00Z">
        <w:r w:rsidR="009F18C2">
          <w:rPr>
            <w:rFonts w:ascii="Times New Roman" w:hAnsi="Times New Roman" w:cs="Times New Roman"/>
            <w:sz w:val="24"/>
            <w:szCs w:val="24"/>
          </w:rPr>
          <w:t xml:space="preserve"> competitively</w:t>
        </w:r>
      </w:ins>
      <w:ins w:id="284" w:author="Fickus, Matthew C Civ USAF AETC AFIT/ENC" w:date="2017-05-20T13:08:00Z">
        <w:r w:rsidR="00C91981">
          <w:rPr>
            <w:rFonts w:ascii="Times New Roman" w:hAnsi="Times New Roman" w:cs="Times New Roman"/>
            <w:sz w:val="24"/>
            <w:szCs w:val="24"/>
          </w:rPr>
          <w:t xml:space="preserve"> selected</w:t>
        </w:r>
        <w:r w:rsidR="00BE115E">
          <w:rPr>
            <w:rFonts w:ascii="Times New Roman" w:hAnsi="Times New Roman" w:cs="Times New Roman"/>
            <w:sz w:val="24"/>
            <w:szCs w:val="24"/>
          </w:rPr>
          <w:t xml:space="preserve"> </w:t>
        </w:r>
      </w:ins>
      <w:ins w:id="285" w:author="Fickus, Matthew C Civ USAF AETC AFIT/ENC" w:date="2017-06-07T12:22:00Z">
        <w:r w:rsidR="00C91981">
          <w:rPr>
            <w:rFonts w:ascii="Times New Roman" w:hAnsi="Times New Roman" w:cs="Times New Roman"/>
            <w:sz w:val="24"/>
            <w:szCs w:val="24"/>
          </w:rPr>
          <w:t xml:space="preserve">for an open civilian faculty position, </w:t>
        </w:r>
      </w:ins>
      <w:ins w:id="286" w:author="Fickus, Matthew C Civ USAF AETC AFIT/ENC" w:date="2017-05-20T13:05:00Z">
        <w:r w:rsidR="00B312FD">
          <w:rPr>
            <w:rFonts w:ascii="Times New Roman" w:hAnsi="Times New Roman" w:cs="Times New Roman"/>
            <w:sz w:val="24"/>
            <w:szCs w:val="24"/>
          </w:rPr>
          <w:t>and if th</w:t>
        </w:r>
      </w:ins>
      <w:ins w:id="287" w:author="Fickus, Matthew C Civ USAF AETC AFIT/ENC" w:date="2017-06-07T12:23:00Z">
        <w:r w:rsidR="009F18C2">
          <w:rPr>
            <w:rFonts w:ascii="Times New Roman" w:hAnsi="Times New Roman" w:cs="Times New Roman"/>
            <w:sz w:val="24"/>
            <w:szCs w:val="24"/>
          </w:rPr>
          <w:t>at appointment</w:t>
        </w:r>
      </w:ins>
      <w:ins w:id="288" w:author="Fickus, Matthew C Civ USAF AETC AFIT/ENC" w:date="2017-06-07T11:09:00Z">
        <w:r w:rsidR="00B312FD">
          <w:rPr>
            <w:rFonts w:ascii="Times New Roman" w:hAnsi="Times New Roman" w:cs="Times New Roman"/>
            <w:sz w:val="24"/>
            <w:szCs w:val="24"/>
          </w:rPr>
          <w:t xml:space="preserve"> begins immediately after their </w:t>
        </w:r>
      </w:ins>
      <w:ins w:id="289" w:author="Fickus, Matthew C Civ USAF AETC AFIT/ENC" w:date="2017-05-20T13:05:00Z">
        <w:r w:rsidR="00BE115E">
          <w:rPr>
            <w:rFonts w:ascii="Times New Roman" w:hAnsi="Times New Roman" w:cs="Times New Roman"/>
            <w:sz w:val="24"/>
            <w:szCs w:val="24"/>
          </w:rPr>
          <w:t>retirement/separati</w:t>
        </w:r>
        <w:r w:rsidR="003544B1">
          <w:rPr>
            <w:rFonts w:ascii="Times New Roman" w:hAnsi="Times New Roman" w:cs="Times New Roman"/>
            <w:sz w:val="24"/>
            <w:szCs w:val="24"/>
          </w:rPr>
          <w:t xml:space="preserve">on </w:t>
        </w:r>
      </w:ins>
      <w:ins w:id="290" w:author="Fickus, Matthew C Civ USAF AETC AFIT/ENC" w:date="2017-06-07T11:09:00Z">
        <w:r w:rsidR="00B312FD">
          <w:rPr>
            <w:rFonts w:ascii="Times New Roman" w:hAnsi="Times New Roman" w:cs="Times New Roman"/>
            <w:sz w:val="24"/>
            <w:szCs w:val="24"/>
          </w:rPr>
          <w:t xml:space="preserve">from active duty, </w:t>
        </w:r>
      </w:ins>
      <w:ins w:id="291" w:author="Fickus, Matthew C Civ USAF AETC AFIT/ENC" w:date="2017-05-20T13:05:00Z">
        <w:r w:rsidR="00BE115E">
          <w:rPr>
            <w:rFonts w:ascii="Times New Roman" w:hAnsi="Times New Roman" w:cs="Times New Roman"/>
            <w:sz w:val="24"/>
            <w:szCs w:val="24"/>
          </w:rPr>
          <w:t>then the Faculty Council recommends</w:t>
        </w:r>
      </w:ins>
      <w:ins w:id="292" w:author="Fickus, Matthew C Civ USAF AETC AFIT/ENC" w:date="2017-05-20T13:08:00Z">
        <w:r w:rsidR="003544B1">
          <w:rPr>
            <w:rFonts w:ascii="Times New Roman" w:hAnsi="Times New Roman" w:cs="Times New Roman"/>
            <w:sz w:val="24"/>
            <w:szCs w:val="24"/>
          </w:rPr>
          <w:t xml:space="preserve">: (1) </w:t>
        </w:r>
      </w:ins>
      <w:ins w:id="293" w:author="Fickus, Matthew C Civ USAF AETC AFIT/ENC" w:date="2017-05-20T13:13:00Z">
        <w:r w:rsidR="003544B1">
          <w:rPr>
            <w:rFonts w:ascii="Times New Roman" w:hAnsi="Times New Roman" w:cs="Times New Roman"/>
            <w:sz w:val="24"/>
            <w:szCs w:val="24"/>
          </w:rPr>
          <w:t xml:space="preserve">that they are </w:t>
        </w:r>
      </w:ins>
      <w:ins w:id="294" w:author="Fickus, Matthew C Civ USAF AETC AFIT/ENC" w:date="2017-05-20T13:08:00Z">
        <w:r w:rsidR="00BE115E">
          <w:rPr>
            <w:rFonts w:ascii="Times New Roman" w:hAnsi="Times New Roman" w:cs="Times New Roman"/>
            <w:sz w:val="24"/>
            <w:szCs w:val="24"/>
          </w:rPr>
          <w:t xml:space="preserve">is appointed at the same academic rank at which </w:t>
        </w:r>
        <w:r w:rsidR="00B312FD">
          <w:rPr>
            <w:rFonts w:ascii="Times New Roman" w:hAnsi="Times New Roman" w:cs="Times New Roman"/>
            <w:sz w:val="24"/>
            <w:szCs w:val="24"/>
          </w:rPr>
          <w:t>they retired/separated</w:t>
        </w:r>
        <w:r w:rsidR="00BE115E">
          <w:rPr>
            <w:rFonts w:ascii="Times New Roman" w:hAnsi="Times New Roman" w:cs="Times New Roman"/>
            <w:sz w:val="24"/>
            <w:szCs w:val="24"/>
          </w:rPr>
          <w:t>; (2)</w:t>
        </w:r>
      </w:ins>
      <w:ins w:id="295" w:author="Fickus, Matthew C Civ USAF AETC AFIT/ENC" w:date="2017-05-20T13:10:00Z">
        <w:r w:rsidR="00BE115E">
          <w:rPr>
            <w:rFonts w:ascii="Times New Roman" w:hAnsi="Times New Roman" w:cs="Times New Roman"/>
            <w:sz w:val="24"/>
            <w:szCs w:val="24"/>
          </w:rPr>
          <w:t xml:space="preserve"> </w:t>
        </w:r>
      </w:ins>
      <w:ins w:id="296" w:author="Fickus, Matthew C Civ USAF AETC AFIT/ENC" w:date="2017-05-20T13:15:00Z">
        <w:r w:rsidR="003544B1">
          <w:rPr>
            <w:rFonts w:ascii="Times New Roman" w:hAnsi="Times New Roman" w:cs="Times New Roman"/>
            <w:sz w:val="24"/>
            <w:szCs w:val="24"/>
          </w:rPr>
          <w:t>that</w:t>
        </w:r>
      </w:ins>
      <w:ins w:id="297" w:author="Fickus, Matthew C Civ USAF AETC AFIT/ENC" w:date="2017-05-20T13:16:00Z">
        <w:r w:rsidR="003544B1">
          <w:rPr>
            <w:rFonts w:ascii="Times New Roman" w:hAnsi="Times New Roman" w:cs="Times New Roman"/>
            <w:sz w:val="24"/>
            <w:szCs w:val="24"/>
          </w:rPr>
          <w:t xml:space="preserve"> </w:t>
        </w:r>
      </w:ins>
      <w:ins w:id="298" w:author="Fickus, Matthew C Civ USAF AETC AFIT/ENC" w:date="2017-05-20T13:18:00Z">
        <w:r w:rsidR="003544B1">
          <w:rPr>
            <w:rFonts w:ascii="Times New Roman" w:hAnsi="Times New Roman" w:cs="Times New Roman"/>
            <w:sz w:val="24"/>
            <w:szCs w:val="24"/>
          </w:rPr>
          <w:t>if appointed as a civ</w:t>
        </w:r>
      </w:ins>
      <w:ins w:id="299" w:author="Fickus, Matthew C Civ USAF AETC AFIT/ENC" w:date="2017-05-20T13:19:00Z">
        <w:r w:rsidR="003544B1">
          <w:rPr>
            <w:rFonts w:ascii="Times New Roman" w:hAnsi="Times New Roman" w:cs="Times New Roman"/>
            <w:sz w:val="24"/>
            <w:szCs w:val="24"/>
          </w:rPr>
          <w:t>i</w:t>
        </w:r>
      </w:ins>
      <w:ins w:id="300" w:author="Fickus, Matthew C Civ USAF AETC AFIT/ENC" w:date="2017-05-20T13:18:00Z">
        <w:r w:rsidR="003544B1">
          <w:rPr>
            <w:rFonts w:ascii="Times New Roman" w:hAnsi="Times New Roman" w:cs="Times New Roman"/>
            <w:sz w:val="24"/>
            <w:szCs w:val="24"/>
          </w:rPr>
          <w:t>lian Assistant Professor, they</w:t>
        </w:r>
      </w:ins>
      <w:ins w:id="301" w:author="Fickus, Matthew C Civ USAF AETC AFIT/ENC" w:date="2017-05-20T13:19:00Z">
        <w:r w:rsidR="003544B1">
          <w:rPr>
            <w:rFonts w:ascii="Times New Roman" w:hAnsi="Times New Roman" w:cs="Times New Roman"/>
            <w:sz w:val="24"/>
            <w:szCs w:val="24"/>
          </w:rPr>
          <w:t xml:space="preserve"> be assigned the </w:t>
        </w:r>
      </w:ins>
      <w:ins w:id="302" w:author="Fickus, Matthew C Civ USAF AETC AFIT/ENC" w:date="2017-05-20T13:11:00Z">
        <w:r w:rsidR="003544B1">
          <w:rPr>
            <w:rFonts w:ascii="Times New Roman" w:hAnsi="Times New Roman" w:cs="Times New Roman"/>
            <w:sz w:val="24"/>
            <w:szCs w:val="24"/>
          </w:rPr>
          <w:t>same mandatory tenure year they</w:t>
        </w:r>
      </w:ins>
      <w:ins w:id="303" w:author="Fickus, Matthew C Civ USAF AETC AFIT/ENC" w:date="2017-05-20T13:13:00Z">
        <w:r w:rsidR="003544B1">
          <w:rPr>
            <w:rFonts w:ascii="Times New Roman" w:hAnsi="Times New Roman" w:cs="Times New Roman"/>
            <w:sz w:val="24"/>
            <w:szCs w:val="24"/>
          </w:rPr>
          <w:t xml:space="preserve"> had as a military faculty member; (3) that if appointed as an Associate Professor or Professor, </w:t>
        </w:r>
      </w:ins>
      <w:ins w:id="304" w:author="Fickus, Matthew C Civ USAF AETC AFIT/ENC" w:date="2017-05-20T13:20:00Z">
        <w:r w:rsidR="008B3FC6">
          <w:rPr>
            <w:rFonts w:ascii="Times New Roman" w:hAnsi="Times New Roman" w:cs="Times New Roman"/>
            <w:sz w:val="24"/>
            <w:szCs w:val="24"/>
          </w:rPr>
          <w:t xml:space="preserve">their </w:t>
        </w:r>
      </w:ins>
      <w:ins w:id="305" w:author="Fickus, Matthew C Civ USAF AETC AFIT/ENC" w:date="2017-05-20T13:25:00Z">
        <w:r w:rsidR="0099071F">
          <w:rPr>
            <w:rFonts w:ascii="Times New Roman" w:hAnsi="Times New Roman" w:cs="Times New Roman"/>
            <w:sz w:val="24"/>
            <w:szCs w:val="24"/>
          </w:rPr>
          <w:t>mandatory tenure year begins the first cycle following their app</w:t>
        </w:r>
        <w:r w:rsidR="00B312FD">
          <w:rPr>
            <w:rFonts w:ascii="Times New Roman" w:hAnsi="Times New Roman" w:cs="Times New Roman"/>
            <w:sz w:val="24"/>
            <w:szCs w:val="24"/>
          </w:rPr>
          <w:t>ointment.</w:t>
        </w:r>
      </w:ins>
      <w:ins w:id="306" w:author="Fickus, Matthew C Civ USAF AETC AFIT/ENC" w:date="2017-06-07T12:12:00Z">
        <w:r w:rsidR="00C91981">
          <w:rPr>
            <w:rFonts w:ascii="Times New Roman" w:hAnsi="Times New Roman" w:cs="Times New Roman"/>
            <w:sz w:val="24"/>
            <w:szCs w:val="24"/>
          </w:rPr>
          <w:t xml:space="preserve"> In the latter case, the Dean might elect to reuse the</w:t>
        </w:r>
      </w:ins>
      <w:ins w:id="307" w:author="Fickus, Matthew C Civ USAF AETC AFIT/ENC" w:date="2017-06-07T12:19:00Z">
        <w:r w:rsidR="00C91981">
          <w:rPr>
            <w:rFonts w:ascii="Times New Roman" w:hAnsi="Times New Roman" w:cs="Times New Roman"/>
            <w:sz w:val="24"/>
            <w:szCs w:val="24"/>
          </w:rPr>
          <w:t xml:space="preserve"> prior recommendations regarding tenure made by the Department Head, Department Committee and the School Committee; if not, the candidates tenure request will be reevaluated according to the standard process.</w:t>
        </w:r>
      </w:ins>
      <w:r w:rsidR="00FB0FC1" w:rsidRPr="00C01232">
        <w:rPr>
          <w:rFonts w:ascii="Times New Roman" w:hAnsi="Times New Roman" w:cs="Times New Roman"/>
          <w:b/>
          <w:sz w:val="24"/>
          <w:szCs w:val="24"/>
        </w:rPr>
        <w:br w:type="page"/>
      </w:r>
    </w:p>
    <w:p w:rsidR="0089087F" w:rsidRPr="00FB0FC1" w:rsidRDefault="00531E84" w:rsidP="003062AF">
      <w:pPr>
        <w:rPr>
          <w:rFonts w:ascii="Times New Roman" w:hAnsi="Times New Roman" w:cs="Times New Roman"/>
          <w:b/>
          <w:bCs/>
          <w:sz w:val="24"/>
          <w:szCs w:val="24"/>
        </w:rPr>
      </w:pPr>
      <w:bookmarkStart w:id="308" w:name="_TOC_250004"/>
      <w:r w:rsidRPr="00FB0FC1">
        <w:rPr>
          <w:rFonts w:ascii="Times New Roman" w:hAnsi="Times New Roman" w:cs="Times New Roman"/>
          <w:b/>
          <w:sz w:val="24"/>
          <w:szCs w:val="24"/>
        </w:rPr>
        <w:lastRenderedPageBreak/>
        <w:t xml:space="preserve">6. </w:t>
      </w:r>
      <w:r w:rsidR="006A69CC" w:rsidRPr="00FB0FC1">
        <w:rPr>
          <w:rFonts w:ascii="Times New Roman" w:hAnsi="Times New Roman" w:cs="Times New Roman"/>
          <w:b/>
          <w:sz w:val="24"/>
          <w:szCs w:val="24"/>
        </w:rPr>
        <w:t>The Candidate’s</w:t>
      </w:r>
      <w:r w:rsidR="006A69CC" w:rsidRPr="00FB0FC1">
        <w:rPr>
          <w:rFonts w:ascii="Times New Roman" w:hAnsi="Times New Roman" w:cs="Times New Roman"/>
          <w:b/>
          <w:spacing w:val="-2"/>
          <w:sz w:val="24"/>
          <w:szCs w:val="24"/>
        </w:rPr>
        <w:t xml:space="preserve"> </w:t>
      </w:r>
      <w:r w:rsidR="006A69CC" w:rsidRPr="00FB0FC1">
        <w:rPr>
          <w:rFonts w:ascii="Times New Roman" w:hAnsi="Times New Roman" w:cs="Times New Roman"/>
          <w:b/>
          <w:sz w:val="24"/>
          <w:szCs w:val="24"/>
        </w:rPr>
        <w:t>Package</w:t>
      </w:r>
      <w:bookmarkEnd w:id="308"/>
      <w:r w:rsidR="00FB0FC1" w:rsidRPr="00FB0FC1">
        <w:rPr>
          <w:rFonts w:ascii="Times New Roman" w:hAnsi="Times New Roman" w:cs="Times New Roman"/>
          <w:b/>
          <w:sz w:val="24"/>
          <w:szCs w:val="24"/>
        </w:rPr>
        <w:t>.</w:t>
      </w:r>
    </w:p>
    <w:p w:rsidR="0089087F" w:rsidRPr="006B6466" w:rsidRDefault="0089087F" w:rsidP="003062AF">
      <w:pPr>
        <w:rPr>
          <w:rFonts w:ascii="Times New Roman" w:hAnsi="Times New Roman" w:cs="Times New Roman"/>
          <w:b/>
          <w:bCs/>
          <w:sz w:val="24"/>
          <w:szCs w:val="24"/>
        </w:rPr>
      </w:pPr>
    </w:p>
    <w:p w:rsidR="0089087F" w:rsidRPr="006B6466" w:rsidRDefault="00FB0FC1" w:rsidP="003062AF">
      <w:pPr>
        <w:rPr>
          <w:rFonts w:ascii="Times New Roman" w:hAnsi="Times New Roman" w:cs="Times New Roman"/>
          <w:sz w:val="24"/>
          <w:szCs w:val="24"/>
        </w:rPr>
      </w:pPr>
      <w:r w:rsidRPr="00FB0FC1">
        <w:rPr>
          <w:rFonts w:ascii="Times New Roman" w:hAnsi="Times New Roman" w:cs="Times New Roman"/>
          <w:b/>
          <w:spacing w:val="-1"/>
          <w:sz w:val="24"/>
          <w:szCs w:val="24"/>
        </w:rPr>
        <w:t>6.1</w:t>
      </w:r>
      <w:r w:rsidR="00531E84" w:rsidRPr="00FB0FC1">
        <w:rPr>
          <w:rFonts w:ascii="Times New Roman" w:hAnsi="Times New Roman" w:cs="Times New Roman"/>
          <w:b/>
          <w:spacing w:val="-1"/>
          <w:sz w:val="24"/>
          <w:szCs w:val="24"/>
        </w:rPr>
        <w:t xml:space="preserve">. </w:t>
      </w:r>
      <w:r w:rsidRPr="00FB0FC1">
        <w:rPr>
          <w:rFonts w:ascii="Times New Roman" w:hAnsi="Times New Roman" w:cs="Times New Roman"/>
          <w:b/>
          <w:sz w:val="24"/>
          <w:szCs w:val="24"/>
        </w:rPr>
        <w:t>Required Elements.</w:t>
      </w:r>
      <w:r w:rsidR="006A69CC" w:rsidRPr="006B6466">
        <w:rPr>
          <w:rFonts w:ascii="Times New Roman" w:hAnsi="Times New Roman" w:cs="Times New Roman"/>
          <w:sz w:val="24"/>
          <w:szCs w:val="24"/>
        </w:rPr>
        <w:t xml:space="preserve"> A complete candidate package submitted to the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School Co</w:t>
      </w:r>
      <w:r>
        <w:rPr>
          <w:rFonts w:ascii="Times New Roman" w:hAnsi="Times New Roman" w:cs="Times New Roman"/>
          <w:sz w:val="24"/>
          <w:szCs w:val="24"/>
        </w:rPr>
        <w:t>mmittee shall include: (1) the c</w:t>
      </w:r>
      <w:r w:rsidR="006A69CC" w:rsidRPr="006B6466">
        <w:rPr>
          <w:rFonts w:ascii="Times New Roman" w:hAnsi="Times New Roman" w:cs="Times New Roman"/>
          <w:sz w:val="24"/>
          <w:szCs w:val="24"/>
        </w:rPr>
        <w:t>andidate’s vita, (2) the candidate’s personal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letter requesting the action, (3) a file of the candidate’s publications, (4) a</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Department Committee evaluation, (5) the Department Head’s letter of evaluation, (6) the</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Department Head’s letter to the external reviewers, (7) four letters of external review, (8) a</w:t>
      </w:r>
      <w:r w:rsidR="006A69CC" w:rsidRPr="006B6466">
        <w:rPr>
          <w:rFonts w:ascii="Times New Roman" w:hAnsi="Times New Roman" w:cs="Times New Roman"/>
          <w:spacing w:val="8"/>
          <w:sz w:val="24"/>
          <w:szCs w:val="24"/>
        </w:rPr>
        <w:t xml:space="preserve"> </w:t>
      </w:r>
      <w:r w:rsidR="006A69CC" w:rsidRPr="006B6466">
        <w:rPr>
          <w:rFonts w:ascii="Times New Roman" w:hAnsi="Times New Roman" w:cs="Times New Roman"/>
          <w:sz w:val="24"/>
          <w:szCs w:val="24"/>
        </w:rPr>
        <w:t>draft Letter of Appointment, and (9) a draft Summary of Accomplishments for</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announcement of successful actions</w:t>
      </w:r>
      <w:r w:rsidR="006A69CC" w:rsidRPr="006B6466">
        <w:rPr>
          <w:rFonts w:ascii="Times New Roman" w:hAnsi="Times New Roman" w:cs="Times New Roman"/>
          <w:b/>
          <w:bCs/>
          <w:sz w:val="24"/>
          <w:szCs w:val="24"/>
        </w:rPr>
        <w:t xml:space="preserve">. </w:t>
      </w:r>
      <w:r w:rsidR="006A69CC" w:rsidRPr="006B6466">
        <w:rPr>
          <w:rFonts w:ascii="Times New Roman" w:hAnsi="Times New Roman" w:cs="Times New Roman"/>
          <w:sz w:val="24"/>
          <w:szCs w:val="24"/>
        </w:rPr>
        <w:t>Note: Items 1-9 shall be submitted electronically</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to the Chair of the School Committee</w:t>
      </w:r>
      <w:r w:rsidR="00284516">
        <w:rPr>
          <w:rFonts w:ascii="Times New Roman" w:hAnsi="Times New Roman" w:cs="Times New Roman"/>
          <w:sz w:val="24"/>
          <w:szCs w:val="24"/>
        </w:rPr>
        <w:t>.</w:t>
      </w:r>
      <w:del w:id="309" w:author="Fickus, Matthew C Civ USAF AETC AFIT/ENC" w:date="2017-06-07T15:04:00Z">
        <w:r w:rsidR="006A69CC" w:rsidRPr="006B6466" w:rsidDel="00284516">
          <w:rPr>
            <w:rFonts w:ascii="Times New Roman" w:hAnsi="Times New Roman" w:cs="Times New Roman"/>
            <w:sz w:val="24"/>
            <w:szCs w:val="24"/>
          </w:rPr>
          <w:delText xml:space="preserve">   Hard copies of items 1-9, except item 3, shall</w:delText>
        </w:r>
        <w:r w:rsidR="006A69CC" w:rsidRPr="006B6466" w:rsidDel="00284516">
          <w:rPr>
            <w:rFonts w:ascii="Times New Roman" w:hAnsi="Times New Roman" w:cs="Times New Roman"/>
            <w:spacing w:val="6"/>
            <w:sz w:val="24"/>
            <w:szCs w:val="24"/>
          </w:rPr>
          <w:delText xml:space="preserve"> </w:delText>
        </w:r>
        <w:r w:rsidR="006A69CC" w:rsidRPr="006B6466" w:rsidDel="00284516">
          <w:rPr>
            <w:rFonts w:ascii="Times New Roman" w:hAnsi="Times New Roman" w:cs="Times New Roman"/>
            <w:sz w:val="24"/>
            <w:szCs w:val="24"/>
          </w:rPr>
          <w:delText>also be forwarded to the Chair of the School Committee.</w:delText>
        </w:r>
      </w:del>
      <w:r w:rsidR="006A69CC" w:rsidRPr="006B6466">
        <w:rPr>
          <w:rFonts w:ascii="Times New Roman" w:hAnsi="Times New Roman" w:cs="Times New Roman"/>
          <w:sz w:val="24"/>
          <w:szCs w:val="24"/>
        </w:rPr>
        <w:t xml:space="preserve"> At a minimum, the file of</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the candidate’s publications shall consist of all peer-reviewed archival journal</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publications</w:t>
      </w:r>
      <w:r w:rsidR="001F0F72" w:rsidRPr="006B6466">
        <w:rPr>
          <w:rFonts w:ascii="Times New Roman" w:hAnsi="Times New Roman" w:cs="Times New Roman"/>
          <w:sz w:val="24"/>
          <w:szCs w:val="24"/>
        </w:rPr>
        <w:t xml:space="preserve"> </w:t>
      </w:r>
      <w:r w:rsidR="006A69CC" w:rsidRPr="006B6466">
        <w:rPr>
          <w:rFonts w:ascii="Times New Roman" w:hAnsi="Times New Roman" w:cs="Times New Roman"/>
          <w:sz w:val="24"/>
          <w:szCs w:val="24"/>
        </w:rPr>
        <w:t>listed in the candidate’s CV. The candidate shall designate in their CV the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two (Associate candidate) or four (Professor candidate) publications that best</w:t>
      </w:r>
      <w:r w:rsidR="006A69CC" w:rsidRPr="006B6466">
        <w:rPr>
          <w:rFonts w:ascii="Times New Roman" w:hAnsi="Times New Roman" w:cs="Times New Roman"/>
          <w:spacing w:val="-18"/>
          <w:sz w:val="24"/>
          <w:szCs w:val="24"/>
        </w:rPr>
        <w:t xml:space="preserve"> </w:t>
      </w:r>
      <w:r>
        <w:rPr>
          <w:rFonts w:ascii="Times New Roman" w:hAnsi="Times New Roman" w:cs="Times New Roman"/>
          <w:sz w:val="24"/>
          <w:szCs w:val="24"/>
        </w:rPr>
        <w:t>represent their</w:t>
      </w:r>
      <w:r w:rsidR="006A69CC" w:rsidRPr="006B6466">
        <w:rPr>
          <w:rFonts w:ascii="Times New Roman" w:hAnsi="Times New Roman" w:cs="Times New Roman"/>
          <w:sz w:val="24"/>
          <w:szCs w:val="24"/>
        </w:rPr>
        <w:t xml:space="preserve"> most significant work and include them in the electronic</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file.</w:t>
      </w:r>
    </w:p>
    <w:p w:rsidR="0089087F" w:rsidRPr="006B6466" w:rsidRDefault="0089087F" w:rsidP="003062AF">
      <w:pPr>
        <w:rPr>
          <w:rFonts w:ascii="Times New Roman" w:hAnsi="Times New Roman" w:cs="Times New Roman"/>
          <w:sz w:val="24"/>
          <w:szCs w:val="24"/>
        </w:rPr>
      </w:pPr>
    </w:p>
    <w:p w:rsidR="0089087F" w:rsidRPr="006B6466" w:rsidRDefault="00FB0FC1" w:rsidP="003062AF">
      <w:pPr>
        <w:rPr>
          <w:rFonts w:ascii="Times New Roman" w:hAnsi="Times New Roman" w:cs="Times New Roman"/>
          <w:sz w:val="24"/>
          <w:szCs w:val="24"/>
        </w:rPr>
      </w:pPr>
      <w:r w:rsidRPr="00FB0FC1">
        <w:rPr>
          <w:rFonts w:ascii="Times New Roman" w:hAnsi="Times New Roman" w:cs="Times New Roman"/>
          <w:b/>
          <w:spacing w:val="-1"/>
          <w:sz w:val="24"/>
          <w:szCs w:val="24"/>
        </w:rPr>
        <w:t>6.2</w:t>
      </w:r>
      <w:r w:rsidR="00531E84" w:rsidRPr="00FB0FC1">
        <w:rPr>
          <w:rFonts w:ascii="Times New Roman" w:hAnsi="Times New Roman" w:cs="Times New Roman"/>
          <w:b/>
          <w:spacing w:val="-1"/>
          <w:sz w:val="24"/>
          <w:szCs w:val="24"/>
        </w:rPr>
        <w:t xml:space="preserve">. </w:t>
      </w:r>
      <w:r w:rsidRPr="00FB0FC1">
        <w:rPr>
          <w:rFonts w:ascii="Times New Roman" w:hAnsi="Times New Roman" w:cs="Times New Roman"/>
          <w:b/>
          <w:sz w:val="24"/>
          <w:szCs w:val="24"/>
        </w:rPr>
        <w:t>The Candidate’s Vita.</w:t>
      </w:r>
      <w:r w:rsidR="006A69CC" w:rsidRPr="006B6466">
        <w:rPr>
          <w:rFonts w:ascii="Times New Roman" w:hAnsi="Times New Roman" w:cs="Times New Roman"/>
          <w:sz w:val="24"/>
          <w:szCs w:val="24"/>
        </w:rPr>
        <w:t xml:space="preserve"> The candidate shall submit a curriculum vita addressing</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 xml:space="preserve">the elements described in </w:t>
      </w:r>
      <w:r w:rsidR="00B9436E">
        <w:rPr>
          <w:rFonts w:ascii="Times New Roman" w:hAnsi="Times New Roman" w:cs="Times New Roman"/>
          <w:sz w:val="24"/>
          <w:szCs w:val="24"/>
        </w:rPr>
        <w:t>Appendix C</w:t>
      </w:r>
      <w:r w:rsidR="006A69CC" w:rsidRPr="006B6466">
        <w:rPr>
          <w:rFonts w:ascii="Times New Roman" w:hAnsi="Times New Roman" w:cs="Times New Roman"/>
          <w:sz w:val="24"/>
          <w:szCs w:val="24"/>
        </w:rPr>
        <w:t>. The Department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Committee shall review and validate the candidate’s</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vita.</w:t>
      </w:r>
    </w:p>
    <w:p w:rsidR="0089087F" w:rsidRPr="006B6466" w:rsidRDefault="0089087F" w:rsidP="003062AF">
      <w:pPr>
        <w:rPr>
          <w:rFonts w:ascii="Times New Roman" w:hAnsi="Times New Roman" w:cs="Times New Roman"/>
          <w:sz w:val="24"/>
          <w:szCs w:val="24"/>
        </w:rPr>
      </w:pPr>
    </w:p>
    <w:p w:rsidR="0089087F" w:rsidRPr="006B6466" w:rsidRDefault="00B9436E" w:rsidP="003062AF">
      <w:pPr>
        <w:rPr>
          <w:rFonts w:ascii="Times New Roman" w:hAnsi="Times New Roman" w:cs="Times New Roman"/>
          <w:sz w:val="24"/>
          <w:szCs w:val="24"/>
        </w:rPr>
      </w:pPr>
      <w:r w:rsidRPr="00B9436E">
        <w:rPr>
          <w:rFonts w:ascii="Times New Roman" w:hAnsi="Times New Roman" w:cs="Times New Roman"/>
          <w:b/>
          <w:spacing w:val="-1"/>
          <w:sz w:val="24"/>
          <w:szCs w:val="24"/>
        </w:rPr>
        <w:t>6.3</w:t>
      </w:r>
      <w:r w:rsidR="00531E84" w:rsidRPr="00B9436E">
        <w:rPr>
          <w:rFonts w:ascii="Times New Roman" w:hAnsi="Times New Roman" w:cs="Times New Roman"/>
          <w:b/>
          <w:spacing w:val="-1"/>
          <w:sz w:val="24"/>
          <w:szCs w:val="24"/>
        </w:rPr>
        <w:t xml:space="preserve">. </w:t>
      </w:r>
      <w:r w:rsidR="006A69CC" w:rsidRPr="00B9436E">
        <w:rPr>
          <w:rFonts w:ascii="Times New Roman" w:hAnsi="Times New Roman" w:cs="Times New Roman"/>
          <w:b/>
          <w:sz w:val="24"/>
          <w:szCs w:val="24"/>
        </w:rPr>
        <w:t xml:space="preserve">The </w:t>
      </w:r>
      <w:r w:rsidRPr="00B9436E">
        <w:rPr>
          <w:rFonts w:ascii="Times New Roman" w:hAnsi="Times New Roman" w:cs="Times New Roman"/>
          <w:b/>
          <w:sz w:val="24"/>
          <w:szCs w:val="24"/>
        </w:rPr>
        <w:t>Department Committee Evaluation.</w:t>
      </w:r>
      <w:r w:rsidR="006A69CC" w:rsidRPr="006B6466">
        <w:rPr>
          <w:rFonts w:ascii="Times New Roman" w:hAnsi="Times New Roman" w:cs="Times New Roman"/>
          <w:sz w:val="24"/>
          <w:szCs w:val="24"/>
        </w:rPr>
        <w:t xml:space="preserve"> The Department Committee serves as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 primary forum for evaluating the candidate’s performance. The evaluation is</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documented in a letter of evaluation, signed by the chair of the Department Committee.</w:t>
      </w:r>
      <w:r w:rsidR="006A69CC" w:rsidRPr="006B6466">
        <w:rPr>
          <w:rFonts w:ascii="Times New Roman" w:hAnsi="Times New Roman" w:cs="Times New Roman"/>
          <w:spacing w:val="46"/>
          <w:sz w:val="24"/>
          <w:szCs w:val="24"/>
        </w:rPr>
        <w:t xml:space="preserve"> </w:t>
      </w:r>
      <w:r w:rsidR="006A69CC" w:rsidRPr="006B6466">
        <w:rPr>
          <w:rFonts w:ascii="Times New Roman" w:hAnsi="Times New Roman" w:cs="Times New Roman"/>
          <w:sz w:val="24"/>
          <w:szCs w:val="24"/>
        </w:rPr>
        <w:t>The evaluation letter must document the rationale for approval or disapproval.</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The Department Committee is also responsible for preparing the draft Letter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Appointment and Summary of Accomplishments. The Department Committee is responsible</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for assembling the full candidate’s package and delivery to the School</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Committee.</w:t>
      </w:r>
    </w:p>
    <w:p w:rsidR="0089087F" w:rsidRPr="006B6466" w:rsidRDefault="0089087F" w:rsidP="003062AF">
      <w:pPr>
        <w:rPr>
          <w:rFonts w:ascii="Times New Roman" w:hAnsi="Times New Roman" w:cs="Times New Roman"/>
          <w:sz w:val="24"/>
          <w:szCs w:val="24"/>
        </w:rPr>
      </w:pPr>
    </w:p>
    <w:p w:rsidR="0094512D" w:rsidRDefault="00B9436E" w:rsidP="003062AF">
      <w:pPr>
        <w:rPr>
          <w:ins w:id="310" w:author="Fickus, Matthew C Civ USAF AETC AFIT/ENC" w:date="2017-06-07T11:17:00Z"/>
          <w:rFonts w:ascii="Times New Roman" w:hAnsi="Times New Roman" w:cs="Times New Roman"/>
          <w:sz w:val="24"/>
          <w:szCs w:val="24"/>
        </w:rPr>
      </w:pPr>
      <w:r w:rsidRPr="00B9436E">
        <w:rPr>
          <w:rFonts w:ascii="Times New Roman" w:hAnsi="Times New Roman" w:cs="Times New Roman"/>
          <w:b/>
          <w:spacing w:val="-1"/>
          <w:sz w:val="24"/>
          <w:szCs w:val="24"/>
        </w:rPr>
        <w:t>6.4</w:t>
      </w:r>
      <w:r w:rsidR="00531E84" w:rsidRPr="00B9436E">
        <w:rPr>
          <w:rFonts w:ascii="Times New Roman" w:hAnsi="Times New Roman" w:cs="Times New Roman"/>
          <w:b/>
          <w:spacing w:val="-1"/>
          <w:sz w:val="24"/>
          <w:szCs w:val="24"/>
        </w:rPr>
        <w:t xml:space="preserve">. </w:t>
      </w:r>
      <w:r w:rsidR="006A69CC" w:rsidRPr="00B9436E">
        <w:rPr>
          <w:rFonts w:ascii="Times New Roman" w:hAnsi="Times New Roman" w:cs="Times New Roman"/>
          <w:b/>
          <w:sz w:val="24"/>
          <w:szCs w:val="24"/>
        </w:rPr>
        <w:t>Depar</w:t>
      </w:r>
      <w:r w:rsidRPr="00B9436E">
        <w:rPr>
          <w:rFonts w:ascii="Times New Roman" w:hAnsi="Times New Roman" w:cs="Times New Roman"/>
          <w:b/>
          <w:sz w:val="24"/>
          <w:szCs w:val="24"/>
        </w:rPr>
        <w:t>tment Head Letter of Evaluation.</w:t>
      </w:r>
      <w:r w:rsidR="006A69CC" w:rsidRPr="006B6466">
        <w:rPr>
          <w:rFonts w:ascii="Times New Roman" w:hAnsi="Times New Roman" w:cs="Times New Roman"/>
          <w:sz w:val="24"/>
          <w:szCs w:val="24"/>
        </w:rPr>
        <w:t xml:space="preserve"> The Department Head will also prepare a</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letter of evaluation, including a recommendation to approve or disapprove the requested</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action and an analysis of the candidate’s performance. The evaluation letter must document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the rationale for approval or disapproval.</w:t>
      </w:r>
      <w:r w:rsidR="00CF446D">
        <w:rPr>
          <w:rFonts w:ascii="Times New Roman" w:hAnsi="Times New Roman" w:cs="Times New Roman"/>
          <w:sz w:val="24"/>
          <w:szCs w:val="24"/>
        </w:rPr>
        <w:t xml:space="preserve"> </w:t>
      </w:r>
      <w:ins w:id="311" w:author="Fickus, Matthew C Civ USAF AETC AFIT/ENC" w:date="2017-06-07T11:16:00Z">
        <w:r w:rsidR="00B312FD">
          <w:rPr>
            <w:rFonts w:ascii="Times New Roman" w:hAnsi="Times New Roman" w:cs="Times New Roman"/>
            <w:sz w:val="24"/>
            <w:szCs w:val="24"/>
          </w:rPr>
          <w:t xml:space="preserve">In cases where the Department Head </w:t>
        </w:r>
      </w:ins>
      <w:ins w:id="312" w:author="Fickus, Matthew C Civ USAF AETC AFIT/ENC" w:date="2017-06-07T11:41:00Z">
        <w:r w:rsidR="00827705">
          <w:rPr>
            <w:rFonts w:ascii="Times New Roman" w:hAnsi="Times New Roman" w:cs="Times New Roman"/>
            <w:sz w:val="24"/>
            <w:szCs w:val="24"/>
          </w:rPr>
          <w:t>could appear to</w:t>
        </w:r>
      </w:ins>
      <w:ins w:id="313" w:author="Fickus, Matthew C Civ USAF AETC AFIT/ENC" w:date="2017-06-07T11:18:00Z">
        <w:r w:rsidR="0094512D">
          <w:rPr>
            <w:rFonts w:ascii="Times New Roman" w:hAnsi="Times New Roman" w:cs="Times New Roman"/>
            <w:sz w:val="24"/>
            <w:szCs w:val="24"/>
          </w:rPr>
          <w:t xml:space="preserve"> </w:t>
        </w:r>
      </w:ins>
      <w:ins w:id="314" w:author="Fickus, Matthew C Civ USAF AETC AFIT/ENC" w:date="2017-06-07T11:16:00Z">
        <w:r w:rsidR="00B312FD">
          <w:rPr>
            <w:rFonts w:ascii="Times New Roman" w:hAnsi="Times New Roman" w:cs="Times New Roman"/>
            <w:sz w:val="24"/>
            <w:szCs w:val="24"/>
          </w:rPr>
          <w:t xml:space="preserve">have a </w:t>
        </w:r>
      </w:ins>
      <w:ins w:id="315" w:author="Fickus, Matthew C Civ USAF AETC AFIT/ENC" w:date="2017-06-07T11:43:00Z">
        <w:r w:rsidR="00827705">
          <w:rPr>
            <w:rFonts w:ascii="Times New Roman" w:hAnsi="Times New Roman" w:cs="Times New Roman"/>
            <w:sz w:val="24"/>
            <w:szCs w:val="24"/>
          </w:rPr>
          <w:t xml:space="preserve">serious </w:t>
        </w:r>
      </w:ins>
      <w:ins w:id="316" w:author="Fickus, Matthew C Civ USAF AETC AFIT/ENC" w:date="2017-06-07T11:16:00Z">
        <w:r w:rsidR="00B312FD">
          <w:rPr>
            <w:rFonts w:ascii="Times New Roman" w:hAnsi="Times New Roman" w:cs="Times New Roman"/>
            <w:sz w:val="24"/>
            <w:szCs w:val="24"/>
          </w:rPr>
          <w:t>conflict of interest,</w:t>
        </w:r>
      </w:ins>
      <w:ins w:id="317" w:author="Fickus, Matthew C Civ USAF AETC AFIT/ENC" w:date="2017-06-07T11:17:00Z">
        <w:r w:rsidR="0094512D">
          <w:rPr>
            <w:rFonts w:ascii="Times New Roman" w:hAnsi="Times New Roman" w:cs="Times New Roman"/>
            <w:sz w:val="24"/>
            <w:szCs w:val="24"/>
          </w:rPr>
          <w:t xml:space="preserve"> the Dean may</w:t>
        </w:r>
        <w:r w:rsidR="00B312FD">
          <w:rPr>
            <w:rFonts w:ascii="Times New Roman" w:hAnsi="Times New Roman" w:cs="Times New Roman"/>
            <w:sz w:val="24"/>
            <w:szCs w:val="24"/>
          </w:rPr>
          <w:t xml:space="preserve"> elect to </w:t>
        </w:r>
        <w:r w:rsidR="0094512D">
          <w:rPr>
            <w:rFonts w:ascii="Times New Roman" w:hAnsi="Times New Roman" w:cs="Times New Roman"/>
            <w:sz w:val="24"/>
            <w:szCs w:val="24"/>
          </w:rPr>
          <w:t xml:space="preserve">appoint </w:t>
        </w:r>
      </w:ins>
      <w:ins w:id="318" w:author="Fickus, Matthew C Civ USAF AETC AFIT/ENC" w:date="2017-06-07T11:20:00Z">
        <w:r w:rsidR="0094512D">
          <w:rPr>
            <w:rFonts w:ascii="Times New Roman" w:hAnsi="Times New Roman" w:cs="Times New Roman"/>
            <w:sz w:val="24"/>
            <w:szCs w:val="24"/>
          </w:rPr>
          <w:t>another fac</w:t>
        </w:r>
        <w:r w:rsidR="00827705">
          <w:rPr>
            <w:rFonts w:ascii="Times New Roman" w:hAnsi="Times New Roman" w:cs="Times New Roman"/>
            <w:sz w:val="24"/>
            <w:szCs w:val="24"/>
          </w:rPr>
          <w:t>ulty member to prepare this letter</w:t>
        </w:r>
        <w:r w:rsidR="0094512D">
          <w:rPr>
            <w:rFonts w:ascii="Times New Roman" w:hAnsi="Times New Roman" w:cs="Times New Roman"/>
            <w:sz w:val="24"/>
            <w:szCs w:val="24"/>
          </w:rPr>
          <w:t xml:space="preserve">, </w:t>
        </w:r>
      </w:ins>
      <w:ins w:id="319" w:author="Fickus, Matthew C Civ USAF AETC AFIT/ENC" w:date="2017-06-07T11:21:00Z">
        <w:r w:rsidR="0094512D">
          <w:rPr>
            <w:rFonts w:ascii="Times New Roman" w:hAnsi="Times New Roman" w:cs="Times New Roman"/>
            <w:sz w:val="24"/>
            <w:szCs w:val="24"/>
          </w:rPr>
          <w:t>such as a tenured Professor from the candidate</w:t>
        </w:r>
      </w:ins>
      <w:ins w:id="320" w:author="Fickus, Matthew C Civ USAF AETC AFIT/ENC" w:date="2017-06-07T11:22:00Z">
        <w:r w:rsidR="0094512D">
          <w:rPr>
            <w:rFonts w:ascii="Times New Roman" w:hAnsi="Times New Roman" w:cs="Times New Roman"/>
            <w:sz w:val="24"/>
            <w:szCs w:val="24"/>
          </w:rPr>
          <w:t>’s department or the Head of a another department. In such instances, that faculty member does not participate in the associated discussions and votes in the Department and School Committees.</w:t>
        </w:r>
      </w:ins>
    </w:p>
    <w:p w:rsidR="0089087F" w:rsidRPr="006B6466" w:rsidRDefault="0089087F" w:rsidP="003062AF">
      <w:pPr>
        <w:rPr>
          <w:rFonts w:ascii="Times New Roman" w:hAnsi="Times New Roman" w:cs="Times New Roman"/>
          <w:sz w:val="24"/>
          <w:szCs w:val="24"/>
        </w:rPr>
      </w:pPr>
    </w:p>
    <w:p w:rsidR="00B9436E" w:rsidRDefault="00B9436E" w:rsidP="003062AF">
      <w:pPr>
        <w:rPr>
          <w:rFonts w:ascii="Times New Roman" w:hAnsi="Times New Roman" w:cs="Times New Roman"/>
          <w:sz w:val="24"/>
          <w:szCs w:val="24"/>
        </w:rPr>
      </w:pPr>
      <w:r w:rsidRPr="00B9436E">
        <w:rPr>
          <w:rFonts w:ascii="Times New Roman" w:hAnsi="Times New Roman" w:cs="Times New Roman"/>
          <w:b/>
          <w:spacing w:val="-1"/>
          <w:sz w:val="24"/>
          <w:szCs w:val="24"/>
        </w:rPr>
        <w:t>6.5</w:t>
      </w:r>
      <w:r w:rsidR="00531E84" w:rsidRPr="00B9436E">
        <w:rPr>
          <w:rFonts w:ascii="Times New Roman" w:hAnsi="Times New Roman" w:cs="Times New Roman"/>
          <w:b/>
          <w:spacing w:val="-1"/>
          <w:sz w:val="24"/>
          <w:szCs w:val="24"/>
        </w:rPr>
        <w:t xml:space="preserve">. </w:t>
      </w:r>
      <w:r w:rsidRPr="00B9436E">
        <w:rPr>
          <w:rFonts w:ascii="Times New Roman" w:hAnsi="Times New Roman" w:cs="Times New Roman"/>
          <w:b/>
          <w:sz w:val="24"/>
          <w:szCs w:val="24"/>
        </w:rPr>
        <w:t>Standards for Reporting Data.</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The candidate is responsible for accurately</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reporting all data in the v</w:t>
      </w:r>
      <w:r w:rsidR="00B1163A">
        <w:rPr>
          <w:rFonts w:ascii="Times New Roman" w:hAnsi="Times New Roman" w:cs="Times New Roman"/>
          <w:sz w:val="24"/>
          <w:szCs w:val="24"/>
        </w:rPr>
        <w:t>ita. Any discrepancies between</w:t>
      </w:r>
      <w:r w:rsidR="006A69CC" w:rsidRPr="006B6466">
        <w:rPr>
          <w:rFonts w:ascii="Times New Roman" w:hAnsi="Times New Roman" w:cs="Times New Roman"/>
          <w:sz w:val="24"/>
          <w:szCs w:val="24"/>
        </w:rPr>
        <w:t xml:space="preserve"> data sources</w:t>
      </w:r>
      <w:r w:rsidR="00B1163A">
        <w:rPr>
          <w:rFonts w:ascii="Times New Roman" w:hAnsi="Times New Roman" w:cs="Times New Roman"/>
          <w:sz w:val="24"/>
          <w:szCs w:val="24"/>
        </w:rPr>
        <w:t xml:space="preserve"> in the Institute</w:t>
      </w:r>
      <w:r w:rsidR="006A69CC" w:rsidRPr="006B6466">
        <w:rPr>
          <w:rFonts w:ascii="Times New Roman" w:hAnsi="Times New Roman" w:cs="Times New Roman"/>
          <w:sz w:val="24"/>
          <w:szCs w:val="24"/>
        </w:rPr>
        <w:t>, such as the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annual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research report, the financial database for external grants, annual performance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reviews, etc., as well as external data sources such as Science Citation Index and other</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publication databases must be addressed by the candidate. The candidate is cautioned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against imprecise or exaggerated claims in the vita.  The Department Committee is</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responsible for validating and clarifying the candidate’s</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vita.</w:t>
      </w:r>
      <w:ins w:id="321" w:author="Fickus, Matthew C Civ USAF AETC AFIT/ENC" w:date="2016-12-11T19:41:00Z">
        <w:r w:rsidR="00CC4DBE">
          <w:rPr>
            <w:rFonts w:ascii="Times New Roman" w:hAnsi="Times New Roman" w:cs="Times New Roman"/>
            <w:sz w:val="24"/>
            <w:szCs w:val="24"/>
          </w:rPr>
          <w:t xml:space="preserve">  </w:t>
        </w:r>
        <w:r w:rsidR="00181C88">
          <w:rPr>
            <w:rFonts w:ascii="Times New Roman" w:hAnsi="Times New Roman" w:cs="Times New Roman"/>
            <w:sz w:val="24"/>
            <w:szCs w:val="24"/>
          </w:rPr>
          <w:t>I</w:t>
        </w:r>
      </w:ins>
      <w:ins w:id="322" w:author="Fickus, Matthew C Civ USAF AETC AFIT/ENC" w:date="2016-12-11T19:58:00Z">
        <w:r w:rsidR="00181C88">
          <w:rPr>
            <w:rFonts w:ascii="Times New Roman" w:hAnsi="Times New Roman" w:cs="Times New Roman"/>
            <w:sz w:val="24"/>
            <w:szCs w:val="24"/>
          </w:rPr>
          <w:t>f</w:t>
        </w:r>
      </w:ins>
      <w:ins w:id="323" w:author="Fickus, Matthew C Civ USAF AETC AFIT/ENC" w:date="2016-12-11T19:41:00Z">
        <w:r w:rsidR="00CC4DBE">
          <w:rPr>
            <w:rFonts w:ascii="Times New Roman" w:hAnsi="Times New Roman" w:cs="Times New Roman"/>
            <w:sz w:val="24"/>
            <w:szCs w:val="24"/>
          </w:rPr>
          <w:t xml:space="preserve"> </w:t>
        </w:r>
      </w:ins>
      <w:ins w:id="324" w:author="Fickus, Matthew C Civ USAF AETC AFIT/ENC" w:date="2016-12-11T19:48:00Z">
        <w:r w:rsidR="00181C88">
          <w:rPr>
            <w:rFonts w:ascii="Times New Roman" w:hAnsi="Times New Roman" w:cs="Times New Roman"/>
            <w:sz w:val="24"/>
            <w:szCs w:val="24"/>
          </w:rPr>
          <w:t>serious</w:t>
        </w:r>
      </w:ins>
      <w:ins w:id="325" w:author="Fickus, Matthew C Civ USAF AETC AFIT/ENC" w:date="2016-12-11T19:42:00Z">
        <w:r w:rsidR="00CC4DBE">
          <w:rPr>
            <w:rFonts w:ascii="Times New Roman" w:hAnsi="Times New Roman" w:cs="Times New Roman"/>
            <w:sz w:val="24"/>
            <w:szCs w:val="24"/>
          </w:rPr>
          <w:t xml:space="preserve"> </w:t>
        </w:r>
        <w:r w:rsidR="00DF1C59">
          <w:rPr>
            <w:rFonts w:ascii="Times New Roman" w:hAnsi="Times New Roman" w:cs="Times New Roman"/>
            <w:sz w:val="24"/>
            <w:szCs w:val="24"/>
          </w:rPr>
          <w:t>questions about</w:t>
        </w:r>
        <w:r w:rsidR="00CC4DBE">
          <w:rPr>
            <w:rFonts w:ascii="Times New Roman" w:hAnsi="Times New Roman" w:cs="Times New Roman"/>
            <w:sz w:val="24"/>
            <w:szCs w:val="24"/>
          </w:rPr>
          <w:t xml:space="preserve"> the vita</w:t>
        </w:r>
      </w:ins>
      <w:ins w:id="326" w:author="Fickus, Matthew C Civ USAF AETC AFIT/ENC" w:date="2016-12-11T20:03:00Z">
        <w:r w:rsidR="00DF1C59">
          <w:rPr>
            <w:rFonts w:ascii="Times New Roman" w:hAnsi="Times New Roman" w:cs="Times New Roman"/>
            <w:sz w:val="24"/>
            <w:szCs w:val="24"/>
          </w:rPr>
          <w:t xml:space="preserve"> arise</w:t>
        </w:r>
      </w:ins>
      <w:ins w:id="327" w:author="Fickus, Matthew C Civ USAF AETC AFIT/ENC" w:date="2016-12-11T19:42:00Z">
        <w:r w:rsidR="00CC4DBE">
          <w:rPr>
            <w:rFonts w:ascii="Times New Roman" w:hAnsi="Times New Roman" w:cs="Times New Roman"/>
            <w:sz w:val="24"/>
            <w:szCs w:val="24"/>
          </w:rPr>
          <w:t>, the ca</w:t>
        </w:r>
      </w:ins>
      <w:ins w:id="328" w:author="Fickus, Matthew C Civ USAF AETC AFIT/ENC" w:date="2016-12-11T19:47:00Z">
        <w:r w:rsidR="00CC4DBE">
          <w:rPr>
            <w:rFonts w:ascii="Times New Roman" w:hAnsi="Times New Roman" w:cs="Times New Roman"/>
            <w:sz w:val="24"/>
            <w:szCs w:val="24"/>
          </w:rPr>
          <w:t xml:space="preserve">ndidate should if possible be given </w:t>
        </w:r>
      </w:ins>
      <w:ins w:id="329" w:author="Fickus, Matthew C Civ USAF AETC AFIT/ENC" w:date="2016-12-11T19:49:00Z">
        <w:r w:rsidR="00CC4DBE">
          <w:rPr>
            <w:rFonts w:ascii="Times New Roman" w:hAnsi="Times New Roman" w:cs="Times New Roman"/>
            <w:sz w:val="24"/>
            <w:szCs w:val="24"/>
          </w:rPr>
          <w:t>the opportunity</w:t>
        </w:r>
      </w:ins>
      <w:ins w:id="330" w:author="Fickus, Matthew C Civ USAF AETC AFIT/ENC" w:date="2016-12-11T19:47:00Z">
        <w:r w:rsidR="00CC4DBE">
          <w:rPr>
            <w:rFonts w:ascii="Times New Roman" w:hAnsi="Times New Roman" w:cs="Times New Roman"/>
            <w:sz w:val="24"/>
            <w:szCs w:val="24"/>
          </w:rPr>
          <w:t xml:space="preserve"> to address the issue before the </w:t>
        </w:r>
      </w:ins>
      <w:ins w:id="331" w:author="Fickus, Matthew C Civ USAF AETC AFIT/ENC" w:date="2016-12-11T19:48:00Z">
        <w:r w:rsidR="00CC4DBE">
          <w:rPr>
            <w:rFonts w:ascii="Times New Roman" w:hAnsi="Times New Roman" w:cs="Times New Roman"/>
            <w:sz w:val="24"/>
            <w:szCs w:val="24"/>
          </w:rPr>
          <w:t>Department Committee takes its vote.</w:t>
        </w:r>
      </w:ins>
      <w:ins w:id="332" w:author="Fickus, Matthew C Civ USAF AETC AFIT/ENC" w:date="2016-12-11T19:57:00Z">
        <w:r w:rsidR="00DF1C59">
          <w:rPr>
            <w:rFonts w:ascii="Times New Roman" w:hAnsi="Times New Roman" w:cs="Times New Roman"/>
            <w:sz w:val="24"/>
            <w:szCs w:val="24"/>
          </w:rPr>
          <w:t xml:space="preserve">  </w:t>
        </w:r>
      </w:ins>
      <w:ins w:id="333" w:author="Fickus, Matthew C Civ USAF AETC AFIT/ENC" w:date="2016-12-11T20:07:00Z">
        <w:r w:rsidR="00DF1C59">
          <w:rPr>
            <w:rFonts w:ascii="Times New Roman" w:hAnsi="Times New Roman" w:cs="Times New Roman"/>
            <w:sz w:val="24"/>
            <w:szCs w:val="24"/>
          </w:rPr>
          <w:t>Regardless</w:t>
        </w:r>
      </w:ins>
      <w:ins w:id="334" w:author="Fickus, Matthew C Civ USAF AETC AFIT/ENC" w:date="2016-12-11T19:57:00Z">
        <w:r w:rsidR="00181C88">
          <w:rPr>
            <w:rFonts w:ascii="Times New Roman" w:hAnsi="Times New Roman" w:cs="Times New Roman"/>
            <w:sz w:val="24"/>
            <w:szCs w:val="24"/>
          </w:rPr>
          <w:t>, the candidate</w:t>
        </w:r>
      </w:ins>
      <w:ins w:id="335" w:author="Fickus, Matthew C Civ USAF AETC AFIT/ENC" w:date="2016-12-11T20:06:00Z">
        <w:r w:rsidR="00DF1C59">
          <w:rPr>
            <w:rFonts w:ascii="Times New Roman" w:hAnsi="Times New Roman" w:cs="Times New Roman"/>
            <w:sz w:val="24"/>
            <w:szCs w:val="24"/>
          </w:rPr>
          <w:t>’</w:t>
        </w:r>
      </w:ins>
      <w:ins w:id="336" w:author="Fickus, Matthew C Civ USAF AETC AFIT/ENC" w:date="2016-12-11T19:57:00Z">
        <w:r w:rsidR="00181C88">
          <w:rPr>
            <w:rFonts w:ascii="Times New Roman" w:hAnsi="Times New Roman" w:cs="Times New Roman"/>
            <w:sz w:val="24"/>
            <w:szCs w:val="24"/>
          </w:rPr>
          <w:t xml:space="preserve">s rights </w:t>
        </w:r>
      </w:ins>
      <w:ins w:id="337" w:author="Fickus, Matthew C Civ USAF AETC AFIT/ENC" w:date="2016-12-11T20:09:00Z">
        <w:r w:rsidR="00DF1C59">
          <w:rPr>
            <w:rFonts w:ascii="Times New Roman" w:hAnsi="Times New Roman" w:cs="Times New Roman"/>
            <w:sz w:val="24"/>
            <w:szCs w:val="24"/>
          </w:rPr>
          <w:t xml:space="preserve">at that point </w:t>
        </w:r>
      </w:ins>
      <w:ins w:id="338" w:author="Fickus, Matthew C Civ USAF AETC AFIT/ENC" w:date="2016-12-11T19:57:00Z">
        <w:r w:rsidR="00181C88">
          <w:rPr>
            <w:rFonts w:ascii="Times New Roman" w:hAnsi="Times New Roman" w:cs="Times New Roman"/>
            <w:sz w:val="24"/>
            <w:szCs w:val="24"/>
          </w:rPr>
          <w:t>in the process</w:t>
        </w:r>
      </w:ins>
      <w:ins w:id="339" w:author="Fickus, Matthew C Civ USAF AETC AFIT/ENC" w:date="2016-12-11T20:03:00Z">
        <w:r w:rsidR="00DF1C59">
          <w:rPr>
            <w:rFonts w:ascii="Times New Roman" w:hAnsi="Times New Roman" w:cs="Times New Roman"/>
            <w:sz w:val="24"/>
            <w:szCs w:val="24"/>
          </w:rPr>
          <w:t xml:space="preserve"> are given in Paragraphs</w:t>
        </w:r>
      </w:ins>
      <w:ins w:id="340" w:author="Fickus, Matthew C Civ USAF AETC AFIT/ENC" w:date="2016-12-11T19:58:00Z">
        <w:r w:rsidR="00181C88">
          <w:rPr>
            <w:rFonts w:ascii="Times New Roman" w:hAnsi="Times New Roman" w:cs="Times New Roman"/>
            <w:sz w:val="24"/>
            <w:szCs w:val="24"/>
          </w:rPr>
          <w:t xml:space="preserve"> 4.7 and 4.8</w:t>
        </w:r>
      </w:ins>
      <w:ins w:id="341" w:author="Fickus, Matthew C Civ USAF AETC AFIT/ENC" w:date="2016-12-11T20:06:00Z">
        <w:r w:rsidR="00DF1C59">
          <w:rPr>
            <w:rFonts w:ascii="Times New Roman" w:hAnsi="Times New Roman" w:cs="Times New Roman"/>
            <w:sz w:val="24"/>
            <w:szCs w:val="24"/>
          </w:rPr>
          <w:t>.</w:t>
        </w:r>
      </w:ins>
      <w:r>
        <w:rPr>
          <w:rFonts w:ascii="Times New Roman" w:hAnsi="Times New Roman" w:cs="Times New Roman"/>
          <w:sz w:val="24"/>
          <w:szCs w:val="24"/>
        </w:rPr>
        <w:br w:type="page"/>
      </w:r>
    </w:p>
    <w:p w:rsidR="0089087F" w:rsidRPr="00DF1C59" w:rsidRDefault="00531E84" w:rsidP="003062AF">
      <w:pPr>
        <w:rPr>
          <w:rFonts w:ascii="Times New Roman" w:hAnsi="Times New Roman" w:cs="Times New Roman"/>
          <w:b/>
          <w:bCs/>
          <w:sz w:val="24"/>
          <w:szCs w:val="24"/>
        </w:rPr>
      </w:pPr>
      <w:r w:rsidRPr="00DF1C59">
        <w:rPr>
          <w:rFonts w:ascii="Times New Roman" w:hAnsi="Times New Roman" w:cs="Times New Roman"/>
          <w:b/>
          <w:sz w:val="24"/>
          <w:szCs w:val="24"/>
        </w:rPr>
        <w:lastRenderedPageBreak/>
        <w:t xml:space="preserve">7. </w:t>
      </w:r>
      <w:r w:rsidR="006A69CC" w:rsidRPr="00DF1C59">
        <w:rPr>
          <w:rFonts w:ascii="Times New Roman" w:hAnsi="Times New Roman" w:cs="Times New Roman"/>
          <w:b/>
          <w:sz w:val="24"/>
          <w:szCs w:val="24"/>
        </w:rPr>
        <w:t>External Peer Review</w:t>
      </w:r>
      <w:r w:rsidR="00DF1C59" w:rsidRPr="00DF1C59">
        <w:rPr>
          <w:rFonts w:ascii="Times New Roman" w:hAnsi="Times New Roman" w:cs="Times New Roman"/>
          <w:b/>
          <w:sz w:val="24"/>
          <w:szCs w:val="24"/>
        </w:rPr>
        <w:t>.</w:t>
      </w:r>
    </w:p>
    <w:p w:rsidR="0089087F" w:rsidRPr="006B6466" w:rsidRDefault="0089087F" w:rsidP="003062AF">
      <w:pPr>
        <w:rPr>
          <w:rFonts w:ascii="Times New Roman" w:hAnsi="Times New Roman" w:cs="Times New Roman"/>
          <w:b/>
          <w:bCs/>
          <w:sz w:val="24"/>
          <w:szCs w:val="24"/>
        </w:rPr>
      </w:pPr>
    </w:p>
    <w:p w:rsidR="0089087F" w:rsidRPr="006B6466" w:rsidRDefault="00357952" w:rsidP="003062AF">
      <w:pPr>
        <w:rPr>
          <w:rFonts w:ascii="Times New Roman" w:hAnsi="Times New Roman" w:cs="Times New Roman"/>
          <w:sz w:val="24"/>
          <w:szCs w:val="24"/>
        </w:rPr>
      </w:pPr>
      <w:r w:rsidRPr="00357952">
        <w:rPr>
          <w:rFonts w:ascii="Times New Roman" w:hAnsi="Times New Roman" w:cs="Times New Roman"/>
          <w:b/>
          <w:spacing w:val="-1"/>
          <w:sz w:val="24"/>
          <w:szCs w:val="24"/>
        </w:rPr>
        <w:t xml:space="preserve">7.1. </w:t>
      </w:r>
      <w:r w:rsidRPr="00357952">
        <w:rPr>
          <w:rFonts w:ascii="Times New Roman" w:hAnsi="Times New Roman" w:cs="Times New Roman"/>
          <w:b/>
          <w:sz w:val="24"/>
          <w:szCs w:val="24"/>
        </w:rPr>
        <w:t>Statement of Purpose.</w:t>
      </w:r>
      <w:r w:rsidR="006A69CC" w:rsidRPr="00357952">
        <w:rPr>
          <w:rFonts w:ascii="Times New Roman" w:hAnsi="Times New Roman" w:cs="Times New Roman"/>
          <w:sz w:val="24"/>
          <w:szCs w:val="24"/>
        </w:rPr>
        <w:t xml:space="preserve"> </w:t>
      </w:r>
      <w:r w:rsidR="006A69CC" w:rsidRPr="006B6466">
        <w:rPr>
          <w:rFonts w:ascii="Times New Roman" w:hAnsi="Times New Roman" w:cs="Times New Roman"/>
          <w:sz w:val="24"/>
          <w:szCs w:val="24"/>
        </w:rPr>
        <w:t>The primary purpose of external peer review is to provide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an</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independent, objective assessment of the candidate’s contributions in teaching,</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research, and service from individuals within the academic discipline (and specialty) of</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the candidate. External reviews also serve the purpose of maintaining and enhancing</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the relevance of the School’s faculty within their respective academic disciplines.</w:t>
      </w:r>
      <w:r w:rsidR="006A69CC" w:rsidRPr="006B6466">
        <w:rPr>
          <w:rFonts w:ascii="Times New Roman" w:hAnsi="Times New Roman" w:cs="Times New Roman"/>
          <w:spacing w:val="42"/>
          <w:sz w:val="24"/>
          <w:szCs w:val="24"/>
        </w:rPr>
        <w:t xml:space="preserve"> </w:t>
      </w:r>
      <w:r w:rsidR="006A69CC" w:rsidRPr="006B6466">
        <w:rPr>
          <w:rFonts w:ascii="Times New Roman" w:hAnsi="Times New Roman" w:cs="Times New Roman"/>
          <w:sz w:val="24"/>
          <w:szCs w:val="24"/>
        </w:rPr>
        <w:t>External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peer review shall be done for all tenure requests except for initial appointments</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for individuals who have successfully undergone an external review for tenure at a</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former university. In addition, external peer review shall be done for promotion to</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Professor.</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sidRPr="00357952">
        <w:rPr>
          <w:rFonts w:ascii="Times New Roman" w:hAnsi="Times New Roman" w:cs="Times New Roman"/>
          <w:b/>
          <w:spacing w:val="-1"/>
          <w:sz w:val="24"/>
          <w:szCs w:val="24"/>
        </w:rPr>
        <w:t xml:space="preserve">7.2. </w:t>
      </w:r>
      <w:r w:rsidRPr="00357952">
        <w:rPr>
          <w:rFonts w:ascii="Times New Roman" w:hAnsi="Times New Roman" w:cs="Times New Roman"/>
          <w:b/>
          <w:sz w:val="24"/>
          <w:szCs w:val="24"/>
        </w:rPr>
        <w:t>Selection of Reviewers.</w:t>
      </w:r>
      <w:r w:rsidR="006A69CC" w:rsidRPr="006B6466">
        <w:rPr>
          <w:rFonts w:ascii="Times New Roman" w:hAnsi="Times New Roman" w:cs="Times New Roman"/>
          <w:sz w:val="24"/>
          <w:szCs w:val="24"/>
        </w:rPr>
        <w:t xml:space="preserve"> The candidate, Department Committee, and Department</w:t>
      </w:r>
      <w:r w:rsidR="006A69CC" w:rsidRPr="006B6466">
        <w:rPr>
          <w:rFonts w:ascii="Times New Roman" w:hAnsi="Times New Roman" w:cs="Times New Roman"/>
          <w:spacing w:val="-24"/>
          <w:sz w:val="24"/>
          <w:szCs w:val="24"/>
        </w:rPr>
        <w:t xml:space="preserve"> </w:t>
      </w:r>
      <w:r w:rsidR="006A69CC" w:rsidRPr="006B6466">
        <w:rPr>
          <w:rFonts w:ascii="Times New Roman" w:hAnsi="Times New Roman" w:cs="Times New Roman"/>
          <w:sz w:val="24"/>
          <w:szCs w:val="24"/>
        </w:rPr>
        <w:t>Head</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will each suggest three potential external reviewers. There are two types of</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qualified</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 xml:space="preserve">reviewers: </w:t>
      </w:r>
      <w:r w:rsidR="006A69CC" w:rsidRPr="006B6466">
        <w:rPr>
          <w:rFonts w:ascii="Times New Roman" w:hAnsi="Times New Roman" w:cs="Times New Roman"/>
          <w:i/>
          <w:sz w:val="24"/>
          <w:szCs w:val="24"/>
        </w:rPr>
        <w:t xml:space="preserve">academic reviewers </w:t>
      </w:r>
      <w:r w:rsidR="006A69CC" w:rsidRPr="006B6466">
        <w:rPr>
          <w:rFonts w:ascii="Times New Roman" w:hAnsi="Times New Roman" w:cs="Times New Roman"/>
          <w:sz w:val="24"/>
          <w:szCs w:val="24"/>
        </w:rPr>
        <w:t xml:space="preserve">and </w:t>
      </w:r>
      <w:r w:rsidR="006A69CC" w:rsidRPr="006B6466">
        <w:rPr>
          <w:rFonts w:ascii="Times New Roman" w:hAnsi="Times New Roman" w:cs="Times New Roman"/>
          <w:i/>
          <w:sz w:val="24"/>
          <w:szCs w:val="24"/>
        </w:rPr>
        <w:t xml:space="preserve">non-academic reviewers </w:t>
      </w:r>
      <w:r w:rsidR="006A69CC" w:rsidRPr="006B6466">
        <w:rPr>
          <w:rFonts w:ascii="Times New Roman" w:hAnsi="Times New Roman" w:cs="Times New Roman"/>
          <w:sz w:val="24"/>
          <w:szCs w:val="24"/>
        </w:rPr>
        <w:t>as define</w:t>
      </w:r>
      <w:r>
        <w:rPr>
          <w:rFonts w:ascii="Times New Roman" w:hAnsi="Times New Roman" w:cs="Times New Roman"/>
          <w:sz w:val="24"/>
          <w:szCs w:val="24"/>
        </w:rPr>
        <w:t>d in Paragraphs 7.2.1 and 7.2.2, respectively.</w:t>
      </w:r>
      <w:r w:rsidR="006A69CC" w:rsidRPr="006B6466">
        <w:rPr>
          <w:rFonts w:ascii="Times New Roman" w:hAnsi="Times New Roman" w:cs="Times New Roman"/>
          <w:sz w:val="24"/>
          <w:szCs w:val="24"/>
        </w:rPr>
        <w:t xml:space="preserve"> The candidate, Department Committee, and Department Head may each</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include</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at most one non-academic reviewer on their respective suggested list of reviewers.</w:t>
      </w:r>
      <w:r w:rsidR="006A69CC" w:rsidRPr="006B6466">
        <w:rPr>
          <w:rFonts w:ascii="Times New Roman" w:hAnsi="Times New Roman" w:cs="Times New Roman"/>
          <w:spacing w:val="44"/>
          <w:sz w:val="24"/>
          <w:szCs w:val="24"/>
        </w:rPr>
        <w:t xml:space="preserve"> </w:t>
      </w:r>
      <w:r w:rsidR="006A69CC" w:rsidRPr="006B6466">
        <w:rPr>
          <w:rFonts w:ascii="Times New Roman" w:hAnsi="Times New Roman" w:cs="Times New Roman"/>
          <w:sz w:val="24"/>
          <w:szCs w:val="24"/>
        </w:rPr>
        <w:t>The Department Committee will ensure that at least one non-academic reviewer is included</w:t>
      </w:r>
      <w:r w:rsidR="006A69CC" w:rsidRPr="006B6466">
        <w:rPr>
          <w:rFonts w:ascii="Times New Roman" w:hAnsi="Times New Roman" w:cs="Times New Roman"/>
          <w:spacing w:val="-20"/>
          <w:sz w:val="24"/>
          <w:szCs w:val="24"/>
        </w:rPr>
        <w:t xml:space="preserve"> </w:t>
      </w:r>
      <w:r w:rsidR="006A69CC" w:rsidRPr="006B6466">
        <w:rPr>
          <w:rFonts w:ascii="Times New Roman" w:hAnsi="Times New Roman" w:cs="Times New Roman"/>
          <w:sz w:val="24"/>
          <w:szCs w:val="24"/>
        </w:rPr>
        <w:t>in the list of nine potential reviewers.  The candidate will have an opportunity to</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comment on the list of nine potential reviewers. The candidate will not be informed of the</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selected reviewers. The candidate will have access to the reviewers’ solicitation letters,</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but anonymity of the reviewers will be</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maintained.</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b/>
          <w:spacing w:val="-1"/>
          <w:sz w:val="24"/>
          <w:szCs w:val="24"/>
        </w:rPr>
        <w:tab/>
      </w:r>
      <w:r w:rsidRPr="00357952">
        <w:rPr>
          <w:rFonts w:ascii="Times New Roman" w:hAnsi="Times New Roman" w:cs="Times New Roman"/>
          <w:b/>
          <w:spacing w:val="-1"/>
          <w:sz w:val="24"/>
          <w:szCs w:val="24"/>
        </w:rPr>
        <w:t>7.2.1</w:t>
      </w:r>
      <w:r w:rsidR="00531E84" w:rsidRPr="00357952">
        <w:rPr>
          <w:rFonts w:ascii="Times New Roman" w:hAnsi="Times New Roman" w:cs="Times New Roman"/>
          <w:b/>
          <w:spacing w:val="-1"/>
          <w:sz w:val="24"/>
          <w:szCs w:val="24"/>
        </w:rPr>
        <w:t xml:space="preserve"> </w:t>
      </w:r>
      <w:r w:rsidRPr="00357952">
        <w:rPr>
          <w:rFonts w:ascii="Times New Roman" w:hAnsi="Times New Roman" w:cs="Times New Roman"/>
          <w:b/>
          <w:sz w:val="24"/>
          <w:szCs w:val="24"/>
        </w:rPr>
        <w:t>Academic Reviewers.</w:t>
      </w:r>
      <w:r w:rsidR="006A69CC" w:rsidRPr="006B6466">
        <w:rPr>
          <w:rFonts w:ascii="Times New Roman" w:hAnsi="Times New Roman" w:cs="Times New Roman"/>
          <w:sz w:val="24"/>
          <w:szCs w:val="24"/>
        </w:rPr>
        <w:t xml:space="preserve"> An </w:t>
      </w:r>
      <w:r w:rsidR="006A69CC" w:rsidRPr="006B6466">
        <w:rPr>
          <w:rFonts w:ascii="Times New Roman" w:hAnsi="Times New Roman" w:cs="Times New Roman"/>
          <w:i/>
          <w:sz w:val="24"/>
          <w:szCs w:val="24"/>
        </w:rPr>
        <w:t xml:space="preserve">academic reviewer </w:t>
      </w:r>
      <w:r w:rsidR="006A69CC" w:rsidRPr="006B6466">
        <w:rPr>
          <w:rFonts w:ascii="Times New Roman" w:hAnsi="Times New Roman" w:cs="Times New Roman"/>
          <w:sz w:val="24"/>
          <w:szCs w:val="24"/>
        </w:rPr>
        <w:t>is one who possesses a</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relevant doctoral degree and is or has been a tenured, graduate faculty member at the rank</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of Associate Professor or Professor within an academic department with educational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and research activities similar, or superior in stature, to those of the candidate’s</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department. The academic reviewer should hold prominence within the candidate’s particular area</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of specialty and will predominantly belong to a Ph.D.-granting department. Some</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 xml:space="preserve">programs within the Graduate School may not offer the Ph.D. </w:t>
      </w:r>
      <w:r w:rsidR="006A69CC" w:rsidRPr="006B6466">
        <w:rPr>
          <w:rFonts w:ascii="Times New Roman" w:hAnsi="Times New Roman" w:cs="Times New Roman"/>
          <w:spacing w:val="-3"/>
          <w:sz w:val="24"/>
          <w:szCs w:val="24"/>
        </w:rPr>
        <w:t xml:space="preserve">In </w:t>
      </w:r>
      <w:r w:rsidR="006A69CC" w:rsidRPr="006B6466">
        <w:rPr>
          <w:rFonts w:ascii="Times New Roman" w:hAnsi="Times New Roman" w:cs="Times New Roman"/>
          <w:sz w:val="24"/>
          <w:szCs w:val="24"/>
        </w:rPr>
        <w:t>such cases, it may be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appropriate to use academic reviewers in non-Ph.D.-granting programs at other institutions. The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use of reviewers with relatively junior rank or unclear expertise is not appropriate and</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will generally weaken the candidate’s</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case.</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b/>
          <w:spacing w:val="-1"/>
          <w:sz w:val="24"/>
          <w:szCs w:val="24"/>
        </w:rPr>
        <w:tab/>
      </w:r>
      <w:r w:rsidRPr="00357952">
        <w:rPr>
          <w:rFonts w:ascii="Times New Roman" w:hAnsi="Times New Roman" w:cs="Times New Roman"/>
          <w:b/>
          <w:spacing w:val="-1"/>
          <w:sz w:val="24"/>
          <w:szCs w:val="24"/>
        </w:rPr>
        <w:t>7.2.2.</w:t>
      </w:r>
      <w:r w:rsidR="00531E84" w:rsidRPr="00357952">
        <w:rPr>
          <w:rFonts w:ascii="Times New Roman" w:hAnsi="Times New Roman" w:cs="Times New Roman"/>
          <w:b/>
          <w:spacing w:val="-1"/>
          <w:sz w:val="24"/>
          <w:szCs w:val="24"/>
        </w:rPr>
        <w:t xml:space="preserve"> </w:t>
      </w:r>
      <w:r w:rsidRPr="00357952">
        <w:rPr>
          <w:rFonts w:ascii="Times New Roman" w:hAnsi="Times New Roman" w:cs="Times New Roman"/>
          <w:b/>
          <w:sz w:val="24"/>
          <w:szCs w:val="24"/>
        </w:rPr>
        <w:t>Non-Academic Reviewers.</w:t>
      </w:r>
      <w:r w:rsidR="006A69CC" w:rsidRPr="006B6466">
        <w:rPr>
          <w:rFonts w:ascii="Times New Roman" w:hAnsi="Times New Roman" w:cs="Times New Roman"/>
          <w:sz w:val="24"/>
          <w:szCs w:val="24"/>
        </w:rPr>
        <w:t xml:space="preserve"> A </w:t>
      </w:r>
      <w:r w:rsidR="006A69CC" w:rsidRPr="006B6466">
        <w:rPr>
          <w:rFonts w:ascii="Times New Roman" w:hAnsi="Times New Roman" w:cs="Times New Roman"/>
          <w:i/>
          <w:sz w:val="24"/>
          <w:szCs w:val="24"/>
        </w:rPr>
        <w:t xml:space="preserve">non-academic reviewer </w:t>
      </w:r>
      <w:r w:rsidR="006A69CC" w:rsidRPr="006B6466">
        <w:rPr>
          <w:rFonts w:ascii="Times New Roman" w:hAnsi="Times New Roman" w:cs="Times New Roman"/>
          <w:sz w:val="24"/>
          <w:szCs w:val="24"/>
        </w:rPr>
        <w:t>is an individual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within an industrial, governmental, or Department of Defense agency who is able to</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specifically address the relevance and impact of the candidate’s contributions to the missions of</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the</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U.S. Air Force and/or the Department of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Defense.</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spacing w:val="-1"/>
          <w:sz w:val="24"/>
          <w:szCs w:val="24"/>
        </w:rPr>
        <w:tab/>
      </w:r>
      <w:r w:rsidRPr="00357952">
        <w:rPr>
          <w:rFonts w:ascii="Times New Roman" w:hAnsi="Times New Roman" w:cs="Times New Roman"/>
          <w:b/>
          <w:spacing w:val="-1"/>
          <w:sz w:val="24"/>
          <w:szCs w:val="24"/>
        </w:rPr>
        <w:t>7.2.3.</w:t>
      </w:r>
      <w:r>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required information for each potential reviewer includes: full name,</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full academic title, institution or organization, mailing address, email address,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telephone number with area code, and fax number. A brief statement of the potential</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reviewer’s credentials and familiarity with the candidate’s scholarly activities should also be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given.</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spacing w:val="-1"/>
          <w:sz w:val="24"/>
          <w:szCs w:val="24"/>
        </w:rPr>
        <w:tab/>
      </w:r>
      <w:r w:rsidRPr="00357952">
        <w:rPr>
          <w:rFonts w:ascii="Times New Roman" w:hAnsi="Times New Roman" w:cs="Times New Roman"/>
          <w:b/>
          <w:spacing w:val="-1"/>
          <w:sz w:val="24"/>
          <w:szCs w:val="24"/>
        </w:rPr>
        <w:t>7.2.4.</w:t>
      </w:r>
      <w:r>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list of reviewers will not include the candidate’s coauthors,</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dissertation or thesis advisor, or formerly advised graduate</w:t>
      </w:r>
      <w:r w:rsidR="006A69CC" w:rsidRPr="006B6466">
        <w:rPr>
          <w:rFonts w:ascii="Times New Roman" w:hAnsi="Times New Roman" w:cs="Times New Roman"/>
          <w:spacing w:val="-5"/>
          <w:sz w:val="24"/>
          <w:szCs w:val="24"/>
        </w:rPr>
        <w:t xml:space="preserve"> </w:t>
      </w:r>
      <w:r w:rsidR="006A69CC" w:rsidRPr="006B6466">
        <w:rPr>
          <w:rFonts w:ascii="Times New Roman" w:hAnsi="Times New Roman" w:cs="Times New Roman"/>
          <w:sz w:val="24"/>
          <w:szCs w:val="24"/>
        </w:rPr>
        <w:t>students.</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b/>
          <w:spacing w:val="-1"/>
          <w:sz w:val="24"/>
          <w:szCs w:val="24"/>
        </w:rPr>
        <w:lastRenderedPageBreak/>
        <w:tab/>
      </w:r>
      <w:r w:rsidRPr="00357952">
        <w:rPr>
          <w:rFonts w:ascii="Times New Roman" w:hAnsi="Times New Roman" w:cs="Times New Roman"/>
          <w:b/>
          <w:spacing w:val="-1"/>
          <w:sz w:val="24"/>
          <w:szCs w:val="24"/>
        </w:rPr>
        <w:t>7.2.5.</w:t>
      </w:r>
      <w:r w:rsidR="00531E84"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Department Committee shall choose four of the nine suggested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names, three academic reviewers and one non-academic reviewer. The School Committee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and the Dean shall have an opportunity to review and comment upon the choice of</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external</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reviewers prior to the Department Head mailing out the commission letters</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(see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Appendices D-E for sample letters). At least one of the selected reviewers will be</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from the candidate’s</w:t>
      </w:r>
      <w:r w:rsidR="006A69CC" w:rsidRPr="006B6466">
        <w:rPr>
          <w:rFonts w:ascii="Times New Roman" w:hAnsi="Times New Roman" w:cs="Times New Roman"/>
          <w:spacing w:val="-2"/>
          <w:sz w:val="24"/>
          <w:szCs w:val="24"/>
        </w:rPr>
        <w:t xml:space="preserve"> </w:t>
      </w:r>
      <w:r w:rsidR="006A69CC" w:rsidRPr="006B6466">
        <w:rPr>
          <w:rFonts w:ascii="Times New Roman" w:hAnsi="Times New Roman" w:cs="Times New Roman"/>
          <w:sz w:val="24"/>
          <w:szCs w:val="24"/>
        </w:rPr>
        <w:t>list.</w:t>
      </w:r>
    </w:p>
    <w:p w:rsidR="0089087F" w:rsidRPr="006B6466" w:rsidRDefault="0089087F" w:rsidP="003062AF">
      <w:pPr>
        <w:rPr>
          <w:rFonts w:ascii="Times New Roman" w:hAnsi="Times New Roman" w:cs="Times New Roman"/>
          <w:sz w:val="24"/>
          <w:szCs w:val="24"/>
        </w:rPr>
      </w:pPr>
    </w:p>
    <w:p w:rsidR="0089087F" w:rsidRPr="006B6466" w:rsidRDefault="00357952" w:rsidP="003062AF">
      <w:pPr>
        <w:rPr>
          <w:rFonts w:ascii="Times New Roman" w:hAnsi="Times New Roman" w:cs="Times New Roman"/>
          <w:sz w:val="24"/>
          <w:szCs w:val="24"/>
        </w:rPr>
      </w:pPr>
      <w:r>
        <w:rPr>
          <w:rFonts w:ascii="Times New Roman" w:hAnsi="Times New Roman" w:cs="Times New Roman"/>
          <w:b/>
          <w:spacing w:val="-1"/>
          <w:sz w:val="24"/>
          <w:szCs w:val="24"/>
        </w:rPr>
        <w:tab/>
      </w:r>
      <w:r w:rsidRPr="00357952">
        <w:rPr>
          <w:rFonts w:ascii="Times New Roman" w:hAnsi="Times New Roman" w:cs="Times New Roman"/>
          <w:b/>
          <w:spacing w:val="-1"/>
          <w:sz w:val="24"/>
          <w:szCs w:val="24"/>
        </w:rPr>
        <w:t>7.2.6.</w:t>
      </w:r>
      <w:r w:rsidR="00531E84"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All four solicited letters must be included in the candidate’s package. If</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 reviewer declines to conduct a review, the Department Committee Chair will</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document the reason for the declination and the Department Head will send out a commission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letter to one of the remaining reviewers on the list. Unsolicited letters of evaluation, or</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letters of evaluation solicited by anyone other than the above authorized persons, will not</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be considered.</w:t>
      </w:r>
    </w:p>
    <w:p w:rsidR="0089087F" w:rsidRPr="006B6466" w:rsidRDefault="0089087F" w:rsidP="003062AF">
      <w:pPr>
        <w:rPr>
          <w:rFonts w:ascii="Times New Roman" w:hAnsi="Times New Roman" w:cs="Times New Roman"/>
          <w:sz w:val="24"/>
          <w:szCs w:val="24"/>
        </w:rPr>
        <w:sectPr w:rsidR="0089087F" w:rsidRPr="006B6466" w:rsidSect="00D1616E">
          <w:footerReference w:type="default" r:id="rId8"/>
          <w:pgSz w:w="12240" w:h="15840"/>
          <w:pgMar w:top="1440" w:right="1440" w:bottom="1440" w:left="1440" w:header="0" w:footer="773" w:gutter="0"/>
          <w:cols w:space="720"/>
          <w:docGrid w:linePitch="299"/>
        </w:sectPr>
      </w:pPr>
    </w:p>
    <w:p w:rsidR="0089087F" w:rsidRPr="00C16CED" w:rsidRDefault="00531E84" w:rsidP="003062AF">
      <w:pPr>
        <w:rPr>
          <w:rFonts w:ascii="Times New Roman" w:hAnsi="Times New Roman" w:cs="Times New Roman"/>
          <w:b/>
          <w:bCs/>
          <w:sz w:val="24"/>
          <w:szCs w:val="24"/>
        </w:rPr>
      </w:pPr>
      <w:bookmarkStart w:id="342" w:name="_TOC_250003"/>
      <w:r w:rsidRPr="00C16CED">
        <w:rPr>
          <w:rFonts w:ascii="Times New Roman" w:hAnsi="Times New Roman" w:cs="Times New Roman"/>
          <w:b/>
          <w:sz w:val="24"/>
          <w:szCs w:val="24"/>
        </w:rPr>
        <w:lastRenderedPageBreak/>
        <w:t xml:space="preserve">8. </w:t>
      </w:r>
      <w:r w:rsidR="006A69CC" w:rsidRPr="00C16CED">
        <w:rPr>
          <w:rFonts w:ascii="Times New Roman" w:hAnsi="Times New Roman" w:cs="Times New Roman"/>
          <w:b/>
          <w:sz w:val="24"/>
          <w:szCs w:val="24"/>
        </w:rPr>
        <w:t>The Department Committee</w:t>
      </w:r>
      <w:r w:rsidR="006A69CC" w:rsidRPr="00C16CED">
        <w:rPr>
          <w:rFonts w:ascii="Times New Roman" w:hAnsi="Times New Roman" w:cs="Times New Roman"/>
          <w:b/>
          <w:spacing w:val="-4"/>
          <w:sz w:val="24"/>
          <w:szCs w:val="24"/>
        </w:rPr>
        <w:t xml:space="preserve"> </w:t>
      </w:r>
      <w:r w:rsidR="006A69CC" w:rsidRPr="00C16CED">
        <w:rPr>
          <w:rFonts w:ascii="Times New Roman" w:hAnsi="Times New Roman" w:cs="Times New Roman"/>
          <w:b/>
          <w:sz w:val="24"/>
          <w:szCs w:val="24"/>
        </w:rPr>
        <w:t>Review</w:t>
      </w:r>
      <w:bookmarkEnd w:id="342"/>
      <w:r w:rsidR="00C16CED" w:rsidRPr="00C16CED">
        <w:rPr>
          <w:rFonts w:ascii="Times New Roman" w:hAnsi="Times New Roman" w:cs="Times New Roman"/>
          <w:b/>
          <w:sz w:val="24"/>
          <w:szCs w:val="24"/>
        </w:rPr>
        <w:t>.</w:t>
      </w:r>
    </w:p>
    <w:p w:rsidR="0089087F" w:rsidRPr="006B6466" w:rsidRDefault="0089087F" w:rsidP="003062AF">
      <w:pPr>
        <w:rPr>
          <w:rFonts w:ascii="Times New Roman" w:hAnsi="Times New Roman" w:cs="Times New Roman"/>
          <w:b/>
          <w:bCs/>
          <w:sz w:val="24"/>
          <w:szCs w:val="24"/>
        </w:rPr>
      </w:pPr>
    </w:p>
    <w:p w:rsidR="0089087F" w:rsidRPr="006B6466"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8.1</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Purpose.</w:t>
      </w:r>
      <w:r w:rsidR="006A69CC" w:rsidRPr="006B6466">
        <w:rPr>
          <w:rFonts w:ascii="Times New Roman" w:hAnsi="Times New Roman" w:cs="Times New Roman"/>
          <w:sz w:val="24"/>
          <w:szCs w:val="24"/>
        </w:rPr>
        <w:t xml:space="preserve"> The Department Committee, in conjunction with the external</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review, provides the most in-depth evaluation of the candidate’s scholarly</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activities.</w:t>
      </w:r>
    </w:p>
    <w:p w:rsidR="0089087F" w:rsidRPr="006B6466" w:rsidRDefault="0089087F" w:rsidP="003062AF">
      <w:pPr>
        <w:rPr>
          <w:rFonts w:ascii="Times New Roman" w:hAnsi="Times New Roman" w:cs="Times New Roman"/>
          <w:sz w:val="24"/>
          <w:szCs w:val="24"/>
        </w:rPr>
      </w:pPr>
    </w:p>
    <w:p w:rsidR="0089087F" w:rsidRPr="006B6466"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8.2.</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Letter of Evaluation.</w:t>
      </w:r>
      <w:r w:rsidR="006A69CC" w:rsidRPr="006B6466">
        <w:rPr>
          <w:rFonts w:ascii="Times New Roman" w:hAnsi="Times New Roman" w:cs="Times New Roman"/>
          <w:sz w:val="24"/>
          <w:szCs w:val="24"/>
        </w:rPr>
        <w:t xml:space="preserve"> The evaluation is documented in the committee’s letter</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of evaluation. The letter must include a recommendation to approve or disapprove</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the requested action, a tally of the vote within the committee, and an analysis of</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the candidate’s performance. The evaluation should include both a quantitative</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and qualitative analysis of the candidate in context of peer institutions and address all</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w:t>
      </w:r>
      <w:r>
        <w:rPr>
          <w:rFonts w:ascii="Times New Roman" w:hAnsi="Times New Roman" w:cs="Times New Roman"/>
          <w:sz w:val="24"/>
          <w:szCs w:val="24"/>
        </w:rPr>
        <w:t xml:space="preserve"> metrics discussed in Section 5.2</w:t>
      </w:r>
      <w:r w:rsidR="006A69CC" w:rsidRPr="006B6466">
        <w:rPr>
          <w:rFonts w:ascii="Times New Roman" w:hAnsi="Times New Roman" w:cs="Times New Roman"/>
          <w:sz w:val="24"/>
          <w:szCs w:val="24"/>
        </w:rPr>
        <w:t>. The external reviews will be available to the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committee</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during this evaluation</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process.</w:t>
      </w:r>
    </w:p>
    <w:p w:rsidR="0089087F" w:rsidRPr="006B6466" w:rsidRDefault="0089087F" w:rsidP="003062AF">
      <w:pPr>
        <w:rPr>
          <w:rFonts w:ascii="Times New Roman" w:hAnsi="Times New Roman" w:cs="Times New Roman"/>
          <w:sz w:val="24"/>
          <w:szCs w:val="24"/>
        </w:rPr>
      </w:pPr>
    </w:p>
    <w:p w:rsidR="0089087F" w:rsidRPr="006B6466"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8.3.</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Mentoring.</w:t>
      </w:r>
      <w:r w:rsidR="006A69CC" w:rsidRPr="006B6466">
        <w:rPr>
          <w:rFonts w:ascii="Times New Roman" w:hAnsi="Times New Roman" w:cs="Times New Roman"/>
          <w:sz w:val="24"/>
          <w:szCs w:val="24"/>
        </w:rPr>
        <w:t xml:space="preserve"> All candidates will be assigned an official mentor at the time of</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initial appointment. The mentor will review the candidate’s vita yearly, assist the candidate</w:t>
      </w:r>
      <w:r w:rsidR="006A69CC" w:rsidRPr="006B6466">
        <w:rPr>
          <w:rFonts w:ascii="Times New Roman" w:hAnsi="Times New Roman" w:cs="Times New Roman"/>
          <w:spacing w:val="-21"/>
          <w:sz w:val="24"/>
          <w:szCs w:val="24"/>
        </w:rPr>
        <w:t xml:space="preserve"> </w:t>
      </w:r>
      <w:r w:rsidR="006A69CC" w:rsidRPr="006B6466">
        <w:rPr>
          <w:rFonts w:ascii="Times New Roman" w:hAnsi="Times New Roman" w:cs="Times New Roman"/>
          <w:sz w:val="24"/>
          <w:szCs w:val="24"/>
        </w:rPr>
        <w:t>in identifying opportunities for professional opportunities, and coordinate with</w:t>
      </w:r>
      <w:r w:rsidR="006A69CC" w:rsidRPr="006B6466">
        <w:rPr>
          <w:rFonts w:ascii="Times New Roman" w:hAnsi="Times New Roman" w:cs="Times New Roman"/>
          <w:spacing w:val="-7"/>
          <w:sz w:val="24"/>
          <w:szCs w:val="24"/>
        </w:rPr>
        <w:t xml:space="preserve"> </w:t>
      </w:r>
      <w:r w:rsidR="006A69CC" w:rsidRPr="006B6466">
        <w:rPr>
          <w:rFonts w:ascii="Times New Roman" w:hAnsi="Times New Roman" w:cs="Times New Roman"/>
          <w:sz w:val="24"/>
          <w:szCs w:val="24"/>
        </w:rPr>
        <w:t>the Department Head in advising the candidate. The mentor is responsible</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for communicating performance expectations to the candidate and coordinating with</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the Department Committee on his or her</w:t>
      </w:r>
      <w:r w:rsidR="006A69CC" w:rsidRPr="006B6466">
        <w:rPr>
          <w:rFonts w:ascii="Times New Roman" w:hAnsi="Times New Roman" w:cs="Times New Roman"/>
          <w:spacing w:val="-4"/>
          <w:sz w:val="24"/>
          <w:szCs w:val="24"/>
        </w:rPr>
        <w:t xml:space="preserve"> </w:t>
      </w:r>
      <w:r w:rsidR="006A69CC" w:rsidRPr="006B6466">
        <w:rPr>
          <w:rFonts w:ascii="Times New Roman" w:hAnsi="Times New Roman" w:cs="Times New Roman"/>
          <w:sz w:val="24"/>
          <w:szCs w:val="24"/>
        </w:rPr>
        <w:t>behalf.</w:t>
      </w:r>
    </w:p>
    <w:p w:rsidR="0089087F" w:rsidRPr="006B6466" w:rsidRDefault="0089087F" w:rsidP="003062AF">
      <w:pPr>
        <w:rPr>
          <w:rFonts w:ascii="Times New Roman" w:hAnsi="Times New Roman" w:cs="Times New Roman"/>
          <w:sz w:val="24"/>
          <w:szCs w:val="24"/>
        </w:rPr>
      </w:pPr>
    </w:p>
    <w:p w:rsidR="0089087F" w:rsidRPr="006B6466"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8.4.</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Written Guidance.</w:t>
      </w:r>
      <w:r w:rsidR="006A69CC" w:rsidRPr="006B6466">
        <w:rPr>
          <w:rFonts w:ascii="Times New Roman" w:hAnsi="Times New Roman" w:cs="Times New Roman"/>
          <w:sz w:val="24"/>
          <w:szCs w:val="24"/>
        </w:rPr>
        <w:t xml:space="preserve"> Each year, before the beginning of a new promotion and</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tenure cycle, each Department Committee in conjunction with the Department Head,</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will provide written guidelines for promotion and tenure expectations for the next</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promotion and tenure cycle.</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 Some departments may determine that program-specific guidelines</w:t>
      </w:r>
      <w:r w:rsidR="006A69CC" w:rsidRPr="006B6466">
        <w:rPr>
          <w:rFonts w:ascii="Times New Roman" w:hAnsi="Times New Roman" w:cs="Times New Roman"/>
          <w:spacing w:val="-24"/>
          <w:sz w:val="24"/>
          <w:szCs w:val="24"/>
        </w:rPr>
        <w:t xml:space="preserve"> </w:t>
      </w:r>
      <w:r w:rsidR="006A69CC" w:rsidRPr="006B6466">
        <w:rPr>
          <w:rFonts w:ascii="Times New Roman" w:hAnsi="Times New Roman" w:cs="Times New Roman"/>
          <w:sz w:val="24"/>
          <w:szCs w:val="24"/>
        </w:rPr>
        <w:t>are required. These documents will be forwarded to the School Committee for review</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and comment</w:t>
      </w:r>
      <w:r>
        <w:rPr>
          <w:rFonts w:ascii="Times New Roman" w:hAnsi="Times New Roman" w:cs="Times New Roman"/>
          <w:b/>
          <w:sz w:val="24"/>
          <w:szCs w:val="24"/>
        </w:rPr>
        <w:t>.</w:t>
      </w:r>
      <w:r w:rsidR="006A69CC" w:rsidRPr="006B6466">
        <w:rPr>
          <w:rFonts w:ascii="Times New Roman" w:hAnsi="Times New Roman" w:cs="Times New Roman"/>
          <w:b/>
          <w:sz w:val="24"/>
          <w:szCs w:val="24"/>
        </w:rPr>
        <w:t xml:space="preserve">  </w:t>
      </w:r>
      <w:r w:rsidR="006A69CC" w:rsidRPr="006B6466">
        <w:rPr>
          <w:rFonts w:ascii="Times New Roman" w:hAnsi="Times New Roman" w:cs="Times New Roman"/>
          <w:sz w:val="24"/>
          <w:szCs w:val="24"/>
        </w:rPr>
        <w:t>The purpose of the review is to insure that department guidelines are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clear, not unfairly disparate regarding criteria for promotion and tenure, and consistent</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with these standing rules.</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 The guidelines shall be made available to the Dean and all</w:t>
      </w:r>
      <w:r w:rsidR="006A69CC" w:rsidRPr="006B6466">
        <w:rPr>
          <w:rFonts w:ascii="Times New Roman" w:hAnsi="Times New Roman" w:cs="Times New Roman"/>
          <w:spacing w:val="-18"/>
          <w:sz w:val="24"/>
          <w:szCs w:val="24"/>
        </w:rPr>
        <w:t xml:space="preserve"> </w:t>
      </w:r>
      <w:r w:rsidR="006A69CC" w:rsidRPr="006B6466">
        <w:rPr>
          <w:rFonts w:ascii="Times New Roman" w:hAnsi="Times New Roman" w:cs="Times New Roman"/>
          <w:sz w:val="24"/>
          <w:szCs w:val="24"/>
        </w:rPr>
        <w:t>faculty.</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 These guidelines should not be interpreted as definitive criteria. Rather, they form</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the basis for candidate mentoring and communication within the School.</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 xml:space="preserve"> The format</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and content of these guidelines are at the discretion of the Department Committee, but</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will provide sufficient metrics to enable the candidate to establish appropriate,</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individualized performance goals.</w:t>
      </w:r>
    </w:p>
    <w:p w:rsidR="0089087F" w:rsidRPr="006B6466" w:rsidRDefault="0089087F" w:rsidP="003062AF">
      <w:pPr>
        <w:rPr>
          <w:rFonts w:ascii="Times New Roman" w:hAnsi="Times New Roman" w:cs="Times New Roman"/>
          <w:sz w:val="24"/>
          <w:szCs w:val="24"/>
        </w:rPr>
      </w:pPr>
    </w:p>
    <w:p w:rsidR="00C16CED"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8.5.</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The Third-Year Tenure Review.</w:t>
      </w:r>
      <w:r w:rsidR="006A69CC" w:rsidRPr="006B6466">
        <w:rPr>
          <w:rFonts w:ascii="Times New Roman" w:hAnsi="Times New Roman" w:cs="Times New Roman"/>
          <w:sz w:val="24"/>
          <w:szCs w:val="24"/>
        </w:rPr>
        <w:t xml:space="preserve"> At the beginning of the third probationary year,</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all Assistant Professors (military and civilian) will submit a vita and publication file</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for evaluation by the Department Committee and the Department Head. The vita will</w:t>
      </w:r>
      <w:r w:rsidR="006A69CC" w:rsidRPr="006B6466">
        <w:rPr>
          <w:rFonts w:ascii="Times New Roman" w:hAnsi="Times New Roman" w:cs="Times New Roman"/>
          <w:spacing w:val="-14"/>
          <w:sz w:val="24"/>
          <w:szCs w:val="24"/>
        </w:rPr>
        <w:t xml:space="preserve"> </w:t>
      </w:r>
      <w:r w:rsidR="006A69CC" w:rsidRPr="006B6466">
        <w:rPr>
          <w:rFonts w:ascii="Times New Roman" w:hAnsi="Times New Roman" w:cs="Times New Roman"/>
          <w:sz w:val="24"/>
          <w:szCs w:val="24"/>
        </w:rPr>
        <w:t>be prepared following the guidelines in Appendix C.  The candidate’s mentor will</w:t>
      </w:r>
      <w:r w:rsidR="006A69CC" w:rsidRPr="006B6466">
        <w:rPr>
          <w:rFonts w:ascii="Times New Roman" w:hAnsi="Times New Roman" w:cs="Times New Roman"/>
          <w:spacing w:val="-15"/>
          <w:sz w:val="24"/>
          <w:szCs w:val="24"/>
        </w:rPr>
        <w:t xml:space="preserve"> </w:t>
      </w:r>
      <w:r w:rsidR="006A69CC" w:rsidRPr="006B6466">
        <w:rPr>
          <w:rFonts w:ascii="Times New Roman" w:hAnsi="Times New Roman" w:cs="Times New Roman"/>
          <w:sz w:val="24"/>
          <w:szCs w:val="24"/>
        </w:rPr>
        <w:t>present the candidate’s vita to the Department Committee. As part of the evaluation,</w:t>
      </w:r>
      <w:r w:rsidR="006A69CC" w:rsidRPr="006B6466">
        <w:rPr>
          <w:rFonts w:ascii="Times New Roman" w:hAnsi="Times New Roman" w:cs="Times New Roman"/>
          <w:spacing w:val="-9"/>
          <w:sz w:val="24"/>
          <w:szCs w:val="24"/>
        </w:rPr>
        <w:t xml:space="preserve"> </w:t>
      </w:r>
      <w:r w:rsidR="006A69CC" w:rsidRPr="006B6466">
        <w:rPr>
          <w:rFonts w:ascii="Times New Roman" w:hAnsi="Times New Roman" w:cs="Times New Roman"/>
          <w:sz w:val="24"/>
          <w:szCs w:val="24"/>
        </w:rPr>
        <w:t>the Department Committee may decide to solicit an external reviewer. Advice as to</w:t>
      </w:r>
      <w:r w:rsidR="006A69CC" w:rsidRPr="006B6466">
        <w:rPr>
          <w:rFonts w:ascii="Times New Roman" w:hAnsi="Times New Roman" w:cs="Times New Roman"/>
          <w:spacing w:val="-22"/>
          <w:sz w:val="24"/>
          <w:szCs w:val="24"/>
        </w:rPr>
        <w:t xml:space="preserve"> </w:t>
      </w:r>
      <w:r w:rsidR="006A69CC" w:rsidRPr="006B6466">
        <w:rPr>
          <w:rFonts w:ascii="Times New Roman" w:hAnsi="Times New Roman" w:cs="Times New Roman"/>
          <w:sz w:val="24"/>
          <w:szCs w:val="24"/>
        </w:rPr>
        <w:t>whether</w:t>
      </w:r>
      <w:r w:rsidR="006A69CC" w:rsidRPr="006B6466">
        <w:rPr>
          <w:rFonts w:ascii="Times New Roman" w:hAnsi="Times New Roman" w:cs="Times New Roman"/>
          <w:spacing w:val="-1"/>
          <w:sz w:val="24"/>
          <w:szCs w:val="24"/>
        </w:rPr>
        <w:t xml:space="preserve"> </w:t>
      </w:r>
      <w:r w:rsidR="006A69CC" w:rsidRPr="006B6466">
        <w:rPr>
          <w:rFonts w:ascii="Times New Roman" w:hAnsi="Times New Roman" w:cs="Times New Roman"/>
          <w:sz w:val="24"/>
          <w:szCs w:val="24"/>
        </w:rPr>
        <w:t>the candidate is “on-track” for promotion and tenure will be provided to the candidate</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by the Department Committee Chair and the Department Head.  In cases where</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the candidate appears to be “off-track,” remedial actions will be recommended. These</w:t>
      </w:r>
      <w:r w:rsidR="006A69CC" w:rsidRPr="006B6466">
        <w:rPr>
          <w:rFonts w:ascii="Times New Roman" w:hAnsi="Times New Roman" w:cs="Times New Roman"/>
          <w:spacing w:val="-13"/>
          <w:sz w:val="24"/>
          <w:szCs w:val="24"/>
        </w:rPr>
        <w:t xml:space="preserve"> </w:t>
      </w:r>
      <w:r w:rsidR="006A69CC" w:rsidRPr="006B6466">
        <w:rPr>
          <w:rFonts w:ascii="Times New Roman" w:hAnsi="Times New Roman" w:cs="Times New Roman"/>
          <w:sz w:val="24"/>
          <w:szCs w:val="24"/>
        </w:rPr>
        <w:t>may include, for example, more frequent mentoring, assignment of a different mentor,</w:t>
      </w:r>
      <w:r w:rsidR="006A69CC" w:rsidRPr="006B6466">
        <w:rPr>
          <w:rFonts w:ascii="Times New Roman" w:hAnsi="Times New Roman" w:cs="Times New Roman"/>
          <w:spacing w:val="-12"/>
          <w:sz w:val="24"/>
          <w:szCs w:val="24"/>
        </w:rPr>
        <w:t xml:space="preserve"> </w:t>
      </w:r>
      <w:r w:rsidR="006A69CC" w:rsidRPr="006B6466">
        <w:rPr>
          <w:rFonts w:ascii="Times New Roman" w:hAnsi="Times New Roman" w:cs="Times New Roman"/>
          <w:sz w:val="24"/>
          <w:szCs w:val="24"/>
        </w:rPr>
        <w:t>or annual tenure reviews. Based on their desire to remain on the faculty, military</w:t>
      </w:r>
      <w:r w:rsidR="006A69CC" w:rsidRPr="006B6466">
        <w:rPr>
          <w:rFonts w:ascii="Times New Roman" w:hAnsi="Times New Roman" w:cs="Times New Roman"/>
          <w:spacing w:val="-19"/>
          <w:sz w:val="24"/>
          <w:szCs w:val="24"/>
        </w:rPr>
        <w:t xml:space="preserve"> </w:t>
      </w:r>
      <w:r w:rsidR="006A69CC" w:rsidRPr="006B6466">
        <w:rPr>
          <w:rFonts w:ascii="Times New Roman" w:hAnsi="Times New Roman" w:cs="Times New Roman"/>
          <w:sz w:val="24"/>
          <w:szCs w:val="24"/>
        </w:rPr>
        <w:t>candidates who are judged to be on track for promotion and tenure will be recommended</w:t>
      </w:r>
      <w:r w:rsidR="006A69CC" w:rsidRPr="006B6466">
        <w:rPr>
          <w:rFonts w:ascii="Times New Roman" w:hAnsi="Times New Roman" w:cs="Times New Roman"/>
          <w:spacing w:val="-10"/>
          <w:sz w:val="24"/>
          <w:szCs w:val="24"/>
        </w:rPr>
        <w:t xml:space="preserve"> </w:t>
      </w:r>
      <w:r w:rsidR="006A69CC" w:rsidRPr="006B6466">
        <w:rPr>
          <w:rFonts w:ascii="Times New Roman" w:hAnsi="Times New Roman" w:cs="Times New Roman"/>
          <w:sz w:val="24"/>
          <w:szCs w:val="24"/>
        </w:rPr>
        <w:t>for</w:t>
      </w:r>
      <w:r>
        <w:rPr>
          <w:rFonts w:ascii="Times New Roman" w:hAnsi="Times New Roman" w:cs="Times New Roman"/>
          <w:sz w:val="24"/>
          <w:szCs w:val="24"/>
        </w:rPr>
        <w:t xml:space="preserve"> </w:t>
      </w:r>
      <w:r w:rsidR="006A69CC" w:rsidRPr="006B6466">
        <w:rPr>
          <w:rFonts w:ascii="Times New Roman" w:hAnsi="Times New Roman" w:cs="Times New Roman"/>
          <w:sz w:val="24"/>
          <w:szCs w:val="24"/>
        </w:rPr>
        <w:t>consecutive faculty assignments. Department Committees may choose an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alternative schedule for the formal review of a candidate’s progress toward tenure, but at least</w:t>
      </w:r>
      <w:r w:rsidR="006A69CC" w:rsidRPr="006B6466">
        <w:rPr>
          <w:rFonts w:ascii="Times New Roman" w:hAnsi="Times New Roman" w:cs="Times New Roman"/>
          <w:spacing w:val="-17"/>
          <w:sz w:val="24"/>
          <w:szCs w:val="24"/>
        </w:rPr>
        <w:t xml:space="preserve"> </w:t>
      </w:r>
      <w:r w:rsidR="006A69CC" w:rsidRPr="006B6466">
        <w:rPr>
          <w:rFonts w:ascii="Times New Roman" w:hAnsi="Times New Roman" w:cs="Times New Roman"/>
          <w:sz w:val="24"/>
          <w:szCs w:val="24"/>
        </w:rPr>
        <w:t>one review must be initiated by the beginning of the third year. Both the initiation</w:t>
      </w:r>
      <w:r w:rsidR="006A69CC" w:rsidRPr="006B6466">
        <w:rPr>
          <w:rFonts w:ascii="Times New Roman" w:hAnsi="Times New Roman" w:cs="Times New Roman"/>
          <w:spacing w:val="-16"/>
          <w:sz w:val="24"/>
          <w:szCs w:val="24"/>
        </w:rPr>
        <w:t xml:space="preserve"> </w:t>
      </w:r>
      <w:r w:rsidR="006A69CC" w:rsidRPr="006B6466">
        <w:rPr>
          <w:rFonts w:ascii="Times New Roman" w:hAnsi="Times New Roman" w:cs="Times New Roman"/>
          <w:sz w:val="24"/>
          <w:szCs w:val="24"/>
        </w:rPr>
        <w:t>and completion of the review will be reported to the School</w:t>
      </w:r>
      <w:r w:rsidR="006A69CC" w:rsidRPr="006B6466">
        <w:rPr>
          <w:rFonts w:ascii="Times New Roman" w:hAnsi="Times New Roman" w:cs="Times New Roman"/>
          <w:spacing w:val="-11"/>
          <w:sz w:val="24"/>
          <w:szCs w:val="24"/>
        </w:rPr>
        <w:t xml:space="preserve"> </w:t>
      </w:r>
      <w:r w:rsidR="006A69CC" w:rsidRPr="006B6466">
        <w:rPr>
          <w:rFonts w:ascii="Times New Roman" w:hAnsi="Times New Roman" w:cs="Times New Roman"/>
          <w:sz w:val="24"/>
          <w:szCs w:val="24"/>
        </w:rPr>
        <w:t>Committee.</w:t>
      </w:r>
      <w:r>
        <w:rPr>
          <w:rFonts w:ascii="Times New Roman" w:hAnsi="Times New Roman" w:cs="Times New Roman"/>
          <w:sz w:val="24"/>
          <w:szCs w:val="24"/>
        </w:rPr>
        <w:br w:type="page"/>
      </w:r>
    </w:p>
    <w:p w:rsidR="0001463F" w:rsidRPr="00C16CED" w:rsidRDefault="00531E84" w:rsidP="003062AF">
      <w:pPr>
        <w:rPr>
          <w:rFonts w:ascii="Times New Roman" w:hAnsi="Times New Roman" w:cs="Times New Roman"/>
          <w:b/>
          <w:bCs/>
          <w:sz w:val="24"/>
          <w:szCs w:val="24"/>
        </w:rPr>
      </w:pPr>
      <w:r w:rsidRPr="00C16CED">
        <w:rPr>
          <w:rFonts w:ascii="Times New Roman" w:hAnsi="Times New Roman" w:cs="Times New Roman"/>
          <w:b/>
          <w:sz w:val="24"/>
          <w:szCs w:val="24"/>
        </w:rPr>
        <w:lastRenderedPageBreak/>
        <w:t xml:space="preserve">9. </w:t>
      </w:r>
      <w:r w:rsidR="0001463F" w:rsidRPr="00C16CED">
        <w:rPr>
          <w:rFonts w:ascii="Times New Roman" w:hAnsi="Times New Roman" w:cs="Times New Roman"/>
          <w:b/>
          <w:sz w:val="24"/>
          <w:szCs w:val="24"/>
        </w:rPr>
        <w:t>The School Committee</w:t>
      </w:r>
      <w:r w:rsidR="0001463F" w:rsidRPr="00C16CED">
        <w:rPr>
          <w:rFonts w:ascii="Times New Roman" w:hAnsi="Times New Roman" w:cs="Times New Roman"/>
          <w:b/>
          <w:spacing w:val="-4"/>
          <w:sz w:val="24"/>
          <w:szCs w:val="24"/>
        </w:rPr>
        <w:t xml:space="preserve"> </w:t>
      </w:r>
      <w:r w:rsidR="0001463F" w:rsidRPr="00C16CED">
        <w:rPr>
          <w:rFonts w:ascii="Times New Roman" w:hAnsi="Times New Roman" w:cs="Times New Roman"/>
          <w:b/>
          <w:sz w:val="24"/>
          <w:szCs w:val="24"/>
        </w:rPr>
        <w:t>Review</w:t>
      </w:r>
      <w:r w:rsidR="00C16CED" w:rsidRPr="00C16CED">
        <w:rPr>
          <w:rFonts w:ascii="Times New Roman" w:hAnsi="Times New Roman" w:cs="Times New Roman"/>
          <w:b/>
          <w:sz w:val="24"/>
          <w:szCs w:val="24"/>
        </w:rPr>
        <w:t>.</w:t>
      </w:r>
    </w:p>
    <w:p w:rsidR="0001463F" w:rsidRPr="006B6466" w:rsidRDefault="0001463F" w:rsidP="003062AF">
      <w:pPr>
        <w:rPr>
          <w:rFonts w:ascii="Times New Roman" w:hAnsi="Times New Roman" w:cs="Times New Roman"/>
          <w:b/>
          <w:bCs/>
          <w:sz w:val="24"/>
          <w:szCs w:val="24"/>
        </w:rPr>
      </w:pPr>
    </w:p>
    <w:p w:rsidR="0001463F" w:rsidRPr="006B6466"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 xml:space="preserve">9.1. </w:t>
      </w:r>
      <w:r w:rsidRPr="00C16CED">
        <w:rPr>
          <w:rFonts w:ascii="Times New Roman" w:hAnsi="Times New Roman" w:cs="Times New Roman"/>
          <w:b/>
          <w:sz w:val="24"/>
          <w:szCs w:val="24"/>
        </w:rPr>
        <w:t>Purpose.</w:t>
      </w:r>
      <w:r w:rsidR="0001463F" w:rsidRPr="006B6466">
        <w:rPr>
          <w:rFonts w:ascii="Times New Roman" w:hAnsi="Times New Roman" w:cs="Times New Roman"/>
          <w:sz w:val="24"/>
          <w:szCs w:val="24"/>
        </w:rPr>
        <w:t xml:space="preserve"> The School Committee’s role is to ensure that evaluations conducted by the Department Committees are consistent with these standing rules and standards established by the faculty. The School Committee recommends approval or disapproval of all requested actions to the Chancellor through advice to the School Dean.</w:t>
      </w:r>
    </w:p>
    <w:p w:rsidR="0001463F" w:rsidRPr="006B6466" w:rsidRDefault="0001463F" w:rsidP="003062AF">
      <w:pPr>
        <w:rPr>
          <w:rFonts w:ascii="Times New Roman" w:hAnsi="Times New Roman" w:cs="Times New Roman"/>
          <w:sz w:val="24"/>
          <w:szCs w:val="24"/>
        </w:rPr>
      </w:pPr>
    </w:p>
    <w:p w:rsidR="00C16CED" w:rsidRDefault="00C16CED" w:rsidP="003062AF">
      <w:pPr>
        <w:rPr>
          <w:rFonts w:ascii="Times New Roman" w:hAnsi="Times New Roman" w:cs="Times New Roman"/>
          <w:sz w:val="24"/>
          <w:szCs w:val="24"/>
        </w:rPr>
      </w:pPr>
      <w:r w:rsidRPr="00C16CED">
        <w:rPr>
          <w:rFonts w:ascii="Times New Roman" w:hAnsi="Times New Roman" w:cs="Times New Roman"/>
          <w:b/>
          <w:spacing w:val="-1"/>
          <w:sz w:val="24"/>
          <w:szCs w:val="24"/>
        </w:rPr>
        <w:t>9.2.</w:t>
      </w:r>
      <w:r w:rsidR="00531E84" w:rsidRPr="00C16CED">
        <w:rPr>
          <w:rFonts w:ascii="Times New Roman" w:hAnsi="Times New Roman" w:cs="Times New Roman"/>
          <w:b/>
          <w:spacing w:val="-1"/>
          <w:sz w:val="24"/>
          <w:szCs w:val="24"/>
        </w:rPr>
        <w:t xml:space="preserve"> </w:t>
      </w:r>
      <w:r w:rsidRPr="00C16CED">
        <w:rPr>
          <w:rFonts w:ascii="Times New Roman" w:hAnsi="Times New Roman" w:cs="Times New Roman"/>
          <w:b/>
          <w:sz w:val="24"/>
          <w:szCs w:val="24"/>
        </w:rPr>
        <w:t>Letter of Evaluation.</w:t>
      </w:r>
      <w:r w:rsidR="0001463F" w:rsidRPr="006B6466">
        <w:rPr>
          <w:rFonts w:ascii="Times New Roman" w:hAnsi="Times New Roman" w:cs="Times New Roman"/>
          <w:sz w:val="24"/>
          <w:szCs w:val="24"/>
        </w:rPr>
        <w:t xml:space="preserve"> The School Committee will evaluate the candidate’s package (as described in Section 6). Subsequent to the evaluation, the School Committee will prepare a letter, which will include a recommendation to approve or disapprove the requested action, a tally of the vote within the committee, and an analysis of the candidate’s package, particularly noting whether the recommendations from the Department Head, Department Committee, and external evaluators are consistent, and if not, what rationale was used in developing the School Committee’s recommendation.</w:t>
      </w:r>
      <w:r>
        <w:rPr>
          <w:rFonts w:ascii="Times New Roman" w:hAnsi="Times New Roman" w:cs="Times New Roman"/>
          <w:sz w:val="24"/>
          <w:szCs w:val="24"/>
        </w:rPr>
        <w:br w:type="page"/>
      </w:r>
    </w:p>
    <w:p w:rsidR="00207823" w:rsidRDefault="00531E84" w:rsidP="003062AF">
      <w:pPr>
        <w:rPr>
          <w:ins w:id="343" w:author="Fickus, Matthew C Civ USAF AETC AFIT/ENC" w:date="2016-12-11T20:43:00Z"/>
          <w:rFonts w:ascii="Times New Roman" w:hAnsi="Times New Roman" w:cs="Times New Roman"/>
          <w:sz w:val="24"/>
          <w:szCs w:val="24"/>
        </w:rPr>
      </w:pPr>
      <w:ins w:id="344" w:author="Fickus, Matthew C Civ USAF AETC AFIT/ENC" w:date="2016-12-11T08:17:00Z">
        <w:r w:rsidRPr="009F493D">
          <w:rPr>
            <w:rFonts w:ascii="Times New Roman" w:hAnsi="Times New Roman" w:cs="Times New Roman"/>
            <w:b/>
            <w:sz w:val="24"/>
            <w:szCs w:val="24"/>
          </w:rPr>
          <w:lastRenderedPageBreak/>
          <w:t xml:space="preserve">10. </w:t>
        </w:r>
      </w:ins>
      <w:ins w:id="345" w:author="Fickus, Matthew C Civ USAF AETC AFIT/ENC" w:date="2016-12-11T08:18:00Z">
        <w:r w:rsidR="00207823" w:rsidRPr="009F493D">
          <w:rPr>
            <w:rFonts w:ascii="Times New Roman" w:hAnsi="Times New Roman" w:cs="Times New Roman"/>
            <w:b/>
            <w:sz w:val="24"/>
            <w:szCs w:val="24"/>
          </w:rPr>
          <w:t>Special Faculty</w:t>
        </w:r>
      </w:ins>
      <w:ins w:id="346" w:author="Fickus, Matthew C Civ USAF AETC AFIT/ENC" w:date="2016-12-11T20:36:00Z">
        <w:r w:rsidR="009F493D" w:rsidRPr="009F493D">
          <w:rPr>
            <w:rFonts w:ascii="Times New Roman" w:hAnsi="Times New Roman" w:cs="Times New Roman"/>
            <w:b/>
            <w:sz w:val="24"/>
            <w:szCs w:val="24"/>
          </w:rPr>
          <w:t>.</w:t>
        </w:r>
      </w:ins>
    </w:p>
    <w:p w:rsidR="009F493D" w:rsidRDefault="009F493D" w:rsidP="003062AF">
      <w:pPr>
        <w:rPr>
          <w:ins w:id="347" w:author="Fickus, Matthew C Civ USAF AETC AFIT/ENC" w:date="2016-12-11T20:43:00Z"/>
          <w:rFonts w:ascii="Times New Roman" w:hAnsi="Times New Roman" w:cs="Times New Roman"/>
          <w:sz w:val="24"/>
          <w:szCs w:val="24"/>
        </w:rPr>
      </w:pPr>
    </w:p>
    <w:p w:rsidR="00BF48D7" w:rsidRDefault="009F493D" w:rsidP="003062AF">
      <w:pPr>
        <w:rPr>
          <w:ins w:id="348" w:author="Fickus, Matthew C Civ USAF AETC AFIT/ENC" w:date="2016-12-11T20:48:00Z"/>
          <w:rFonts w:ascii="Times New Roman" w:hAnsi="Times New Roman" w:cs="Times New Roman"/>
          <w:bCs/>
          <w:sz w:val="24"/>
          <w:szCs w:val="24"/>
        </w:rPr>
      </w:pPr>
      <w:ins w:id="349" w:author="Fickus, Matthew C Civ USAF AETC AFIT/ENC" w:date="2016-12-11T20:43:00Z">
        <w:r>
          <w:rPr>
            <w:rFonts w:ascii="Times New Roman" w:hAnsi="Times New Roman" w:cs="Times New Roman"/>
            <w:b/>
            <w:sz w:val="24"/>
            <w:szCs w:val="24"/>
          </w:rPr>
          <w:t>10.1. Overview.</w:t>
        </w:r>
        <w:r w:rsidR="00827705">
          <w:rPr>
            <w:rFonts w:ascii="Times New Roman" w:hAnsi="Times New Roman" w:cs="Times New Roman"/>
            <w:sz w:val="24"/>
            <w:szCs w:val="24"/>
          </w:rPr>
          <w:t xml:space="preserve"> </w:t>
        </w:r>
      </w:ins>
      <w:ins w:id="350" w:author="Fickus, Matthew C Civ USAF AETC AFIT/ENC" w:date="2017-06-07T11:44:00Z">
        <w:r w:rsidR="00827705">
          <w:rPr>
            <w:rFonts w:ascii="Times New Roman" w:hAnsi="Times New Roman" w:cs="Times New Roman"/>
            <w:sz w:val="24"/>
            <w:szCs w:val="24"/>
          </w:rPr>
          <w:t>The</w:t>
        </w:r>
      </w:ins>
      <w:ins w:id="351" w:author="Fickus, Matthew C Civ USAF AETC AFIT/ENC" w:date="2016-12-11T20:43:00Z">
        <w:r w:rsidR="00FB2751" w:rsidRPr="00FB2751">
          <w:rPr>
            <w:rFonts w:ascii="Times New Roman" w:hAnsi="Times New Roman" w:cs="Times New Roman"/>
            <w:sz w:val="24"/>
            <w:szCs w:val="24"/>
          </w:rPr>
          <w:t xml:space="preserve"> Institute is authorized to appoint faculty members with special academic titles.  Each member of the School’s faculty that is neither tenured nor tenure-track is of this type, and their academic title must include one of the following qualifiers: Non-Tenure-Track, Research, Teaching, of Practice, Adjunct, Visiting or Emeritus.</w:t>
        </w:r>
      </w:ins>
      <w:ins w:id="352" w:author="Fickus, Matthew C Civ USAF AETC AFIT/ENC" w:date="2016-12-11T20:44:00Z">
        <w:r w:rsidR="00FB2751">
          <w:rPr>
            <w:rFonts w:ascii="Times New Roman" w:hAnsi="Times New Roman" w:cs="Times New Roman"/>
            <w:sz w:val="24"/>
            <w:szCs w:val="24"/>
          </w:rPr>
          <w:t xml:space="preserve"> </w:t>
        </w:r>
      </w:ins>
      <w:ins w:id="353" w:author="Fickus, Matthew C Civ USAF AETC AFIT/ENC" w:date="2016-12-11T11:59:00Z">
        <w:r w:rsidR="00BF48D7" w:rsidRPr="00FB2751">
          <w:rPr>
            <w:rFonts w:ascii="Times New Roman" w:hAnsi="Times New Roman" w:cs="Times New Roman"/>
            <w:bCs/>
            <w:sz w:val="24"/>
            <w:szCs w:val="24"/>
          </w:rPr>
          <w:t>The awarding of these academic titles do not, in and of themselves, guarantee employment or other types of financial support from the Institute</w:t>
        </w:r>
      </w:ins>
      <w:ins w:id="354" w:author="Fickus, Matthew C Civ USAF AETC AFIT/ENC" w:date="2016-12-11T20:41:00Z">
        <w:r w:rsidRPr="00FB2751">
          <w:rPr>
            <w:rFonts w:ascii="Times New Roman" w:hAnsi="Times New Roman" w:cs="Times New Roman"/>
            <w:bCs/>
            <w:sz w:val="24"/>
            <w:szCs w:val="24"/>
          </w:rPr>
          <w:t>.</w:t>
        </w:r>
      </w:ins>
    </w:p>
    <w:p w:rsidR="00FB2751" w:rsidRDefault="00FB2751" w:rsidP="003062AF">
      <w:pPr>
        <w:rPr>
          <w:ins w:id="355" w:author="Fickus, Matthew C Civ USAF AETC AFIT/ENC" w:date="2016-12-11T20:48:00Z"/>
          <w:rFonts w:ascii="Times New Roman" w:hAnsi="Times New Roman" w:cs="Times New Roman"/>
          <w:bCs/>
          <w:sz w:val="24"/>
          <w:szCs w:val="24"/>
        </w:rPr>
      </w:pPr>
    </w:p>
    <w:p w:rsidR="00FB2751" w:rsidRDefault="00FB2751" w:rsidP="00FB2751">
      <w:pPr>
        <w:rPr>
          <w:ins w:id="356" w:author="Fickus, Matthew C Civ USAF AETC AFIT/ENC" w:date="2016-12-11T20:48:00Z"/>
          <w:rFonts w:ascii="Times New Roman" w:hAnsi="Times New Roman" w:cs="Times New Roman"/>
          <w:sz w:val="24"/>
          <w:szCs w:val="24"/>
        </w:rPr>
      </w:pPr>
      <w:ins w:id="357" w:author="Fickus, Matthew C Civ USAF AETC AFIT/ENC" w:date="2016-12-11T20:48:00Z">
        <w:r w:rsidRPr="00FB2751">
          <w:rPr>
            <w:rFonts w:ascii="Times New Roman" w:hAnsi="Times New Roman" w:cs="Times New Roman"/>
            <w:b/>
            <w:sz w:val="24"/>
            <w:szCs w:val="24"/>
          </w:rPr>
          <w:t>10.2.</w:t>
        </w:r>
      </w:ins>
      <w:ins w:id="358" w:author="Fickus, Matthew C Civ USAF AETC AFIT/ENC" w:date="2016-12-11T20:49:00Z">
        <w:r w:rsidRPr="00FB2751">
          <w:rPr>
            <w:rFonts w:ascii="Times New Roman" w:hAnsi="Times New Roman" w:cs="Times New Roman"/>
            <w:b/>
            <w:sz w:val="24"/>
            <w:szCs w:val="24"/>
          </w:rPr>
          <w:t xml:space="preserve"> </w:t>
        </w:r>
      </w:ins>
      <w:ins w:id="359" w:author="Fickus, Matthew C Civ USAF AETC AFIT/ENC" w:date="2016-12-11T20:52:00Z">
        <w:r>
          <w:rPr>
            <w:rFonts w:ascii="Times New Roman" w:hAnsi="Times New Roman" w:cs="Times New Roman"/>
            <w:b/>
            <w:sz w:val="24"/>
            <w:szCs w:val="24"/>
          </w:rPr>
          <w:t>Qualifications</w:t>
        </w:r>
      </w:ins>
      <w:ins w:id="360" w:author="Fickus, Matthew C Civ USAF AETC AFIT/ENC" w:date="2016-12-11T20:50:00Z">
        <w:r>
          <w:rPr>
            <w:rFonts w:ascii="Times New Roman" w:hAnsi="Times New Roman" w:cs="Times New Roman"/>
            <w:b/>
            <w:sz w:val="24"/>
            <w:szCs w:val="24"/>
          </w:rPr>
          <w:t>.</w:t>
        </w:r>
        <w:r>
          <w:rPr>
            <w:rFonts w:ascii="Times New Roman" w:hAnsi="Times New Roman" w:cs="Times New Roman"/>
            <w:sz w:val="24"/>
            <w:szCs w:val="24"/>
          </w:rPr>
          <w:t xml:space="preserve">  </w:t>
        </w:r>
      </w:ins>
      <w:ins w:id="361" w:author="Fickus, Matthew C Civ USAF AETC AFIT/ENC" w:date="2016-12-11T20:51:00Z">
        <w:r w:rsidRPr="00FB2751">
          <w:rPr>
            <w:rFonts w:ascii="Times New Roman" w:hAnsi="Times New Roman" w:cs="Times New Roman"/>
            <w:sz w:val="24"/>
            <w:szCs w:val="24"/>
          </w:rPr>
          <w:t>The academic criteria for awarding a given academic rank to a</w:t>
        </w:r>
      </w:ins>
      <w:ins w:id="362" w:author="Fickus, Matthew C Civ USAF AETC AFIT/ENC" w:date="2016-12-11T20:52:00Z">
        <w:r>
          <w:rPr>
            <w:rFonts w:ascii="Times New Roman" w:hAnsi="Times New Roman" w:cs="Times New Roman"/>
            <w:sz w:val="24"/>
            <w:szCs w:val="24"/>
          </w:rPr>
          <w:t xml:space="preserve"> special faculty</w:t>
        </w:r>
      </w:ins>
      <w:ins w:id="363" w:author="Fickus, Matthew C Civ USAF AETC AFIT/ENC" w:date="2016-12-11T20:53:00Z">
        <w:r>
          <w:rPr>
            <w:rFonts w:ascii="Times New Roman" w:hAnsi="Times New Roman" w:cs="Times New Roman"/>
            <w:sz w:val="24"/>
            <w:szCs w:val="24"/>
          </w:rPr>
          <w:t xml:space="preserve"> are the same as for regular faculty</w:t>
        </w:r>
      </w:ins>
      <w:ins w:id="364" w:author="Fickus, Matthew C Civ USAF AETC AFIT/ENC" w:date="2016-12-11T20:55:00Z">
        <w:r w:rsidR="008B70F5">
          <w:rPr>
            <w:rFonts w:ascii="Times New Roman" w:hAnsi="Times New Roman" w:cs="Times New Roman"/>
            <w:sz w:val="24"/>
            <w:szCs w:val="24"/>
          </w:rPr>
          <w:t xml:space="preserve">. </w:t>
        </w:r>
      </w:ins>
      <w:ins w:id="365" w:author="Fickus, Matthew C Civ USAF AETC AFIT/ENC" w:date="2016-12-11T20:53:00Z">
        <w:r w:rsidR="008B70F5">
          <w:rPr>
            <w:rFonts w:ascii="Times New Roman" w:hAnsi="Times New Roman" w:cs="Times New Roman"/>
            <w:sz w:val="24"/>
            <w:szCs w:val="24"/>
          </w:rPr>
          <w:t>However, due to the</w:t>
        </w:r>
      </w:ins>
      <w:ins w:id="366" w:author="Fickus, Matthew C Civ USAF AETC AFIT/ENC" w:date="2016-12-11T20:54:00Z">
        <w:r w:rsidR="008B70F5">
          <w:rPr>
            <w:rFonts w:ascii="Times New Roman" w:hAnsi="Times New Roman" w:cs="Times New Roman"/>
            <w:sz w:val="24"/>
            <w:szCs w:val="24"/>
          </w:rPr>
          <w:t>ir</w:t>
        </w:r>
      </w:ins>
      <w:ins w:id="367" w:author="Fickus, Matthew C Civ USAF AETC AFIT/ENC" w:date="2016-12-11T20:53:00Z">
        <w:r w:rsidR="008B70F5">
          <w:rPr>
            <w:rFonts w:ascii="Times New Roman" w:hAnsi="Times New Roman" w:cs="Times New Roman"/>
            <w:sz w:val="24"/>
            <w:szCs w:val="24"/>
          </w:rPr>
          <w:t xml:space="preserve"> specialization</w:t>
        </w:r>
      </w:ins>
      <w:ins w:id="368" w:author="Fickus, Matthew C Civ USAF AETC AFIT/ENC" w:date="2016-12-11T20:54:00Z">
        <w:r w:rsidR="008B70F5">
          <w:rPr>
            <w:rFonts w:ascii="Times New Roman" w:hAnsi="Times New Roman" w:cs="Times New Roman"/>
            <w:sz w:val="24"/>
            <w:szCs w:val="24"/>
          </w:rPr>
          <w:t xml:space="preserve">, </w:t>
        </w:r>
      </w:ins>
      <w:ins w:id="369" w:author="Fickus, Matthew C Civ USAF AETC AFIT/ENC" w:date="2016-12-11T20:55:00Z">
        <w:r w:rsidR="008B70F5">
          <w:rPr>
            <w:rFonts w:ascii="Times New Roman" w:hAnsi="Times New Roman" w:cs="Times New Roman"/>
            <w:sz w:val="24"/>
            <w:szCs w:val="24"/>
          </w:rPr>
          <w:t xml:space="preserve">some </w:t>
        </w:r>
      </w:ins>
      <w:ins w:id="370" w:author="Fickus, Matthew C Civ USAF AETC AFIT/ENC" w:date="2016-12-11T20:56:00Z">
        <w:r w:rsidR="008B70F5">
          <w:rPr>
            <w:rFonts w:ascii="Times New Roman" w:hAnsi="Times New Roman" w:cs="Times New Roman"/>
            <w:sz w:val="24"/>
            <w:szCs w:val="24"/>
          </w:rPr>
          <w:t xml:space="preserve">exceptional </w:t>
        </w:r>
      </w:ins>
      <w:ins w:id="371" w:author="Fickus, Matthew C Civ USAF AETC AFIT/ENC" w:date="2016-12-11T20:55:00Z">
        <w:r w:rsidR="008B70F5">
          <w:rPr>
            <w:rFonts w:ascii="Times New Roman" w:hAnsi="Times New Roman" w:cs="Times New Roman"/>
            <w:sz w:val="24"/>
            <w:szCs w:val="24"/>
          </w:rPr>
          <w:t xml:space="preserve">aspects of their credentials may be used to substitute for their deficits in other areas.  For example, for a research professor, </w:t>
        </w:r>
      </w:ins>
      <w:ins w:id="372" w:author="Fickus, Matthew C Civ USAF AETC AFIT/ENC" w:date="2016-12-11T20:57:00Z">
        <w:r w:rsidR="008B70F5">
          <w:rPr>
            <w:rFonts w:ascii="Times New Roman" w:hAnsi="Times New Roman" w:cs="Times New Roman"/>
            <w:sz w:val="24"/>
            <w:szCs w:val="24"/>
          </w:rPr>
          <w:t>exceptional research credentials can be used as a substitute for some teaching</w:t>
        </w:r>
        <w:r w:rsidR="00483938">
          <w:rPr>
            <w:rFonts w:ascii="Times New Roman" w:hAnsi="Times New Roman" w:cs="Times New Roman"/>
            <w:sz w:val="24"/>
            <w:szCs w:val="24"/>
          </w:rPr>
          <w:t xml:space="preserve"> and service credentials.</w:t>
        </w:r>
      </w:ins>
      <w:ins w:id="373" w:author="Fickus, Matthew C Civ USAF AETC AFIT/ENC" w:date="2016-12-11T20:59:00Z">
        <w:r w:rsidR="00483938">
          <w:rPr>
            <w:rFonts w:ascii="Times New Roman" w:hAnsi="Times New Roman" w:cs="Times New Roman"/>
            <w:sz w:val="24"/>
            <w:szCs w:val="24"/>
          </w:rPr>
          <w:t xml:space="preserve"> </w:t>
        </w:r>
        <w:r w:rsidR="008B70F5">
          <w:rPr>
            <w:rFonts w:ascii="Times New Roman" w:hAnsi="Times New Roman" w:cs="Times New Roman"/>
            <w:sz w:val="24"/>
            <w:szCs w:val="24"/>
          </w:rPr>
          <w:t xml:space="preserve">Moreover, since these academic appointments are for a fixed length of time, the process by which these credentials are verified is not as thorough as that </w:t>
        </w:r>
      </w:ins>
      <w:ins w:id="374" w:author="Fickus, Matthew C Civ USAF AETC AFIT/ENC" w:date="2016-12-11T21:02:00Z">
        <w:r w:rsidR="008B70F5">
          <w:rPr>
            <w:rFonts w:ascii="Times New Roman" w:hAnsi="Times New Roman" w:cs="Times New Roman"/>
            <w:sz w:val="24"/>
            <w:szCs w:val="24"/>
          </w:rPr>
          <w:t>for tenured and tenure-track faculty (</w:t>
        </w:r>
      </w:ins>
      <w:ins w:id="375" w:author="Fickus, Matthew C Civ USAF AETC AFIT/ENC" w:date="2016-12-11T21:01:00Z">
        <w:r w:rsidR="008B70F5">
          <w:rPr>
            <w:rFonts w:ascii="Times New Roman" w:hAnsi="Times New Roman" w:cs="Times New Roman"/>
            <w:sz w:val="24"/>
            <w:szCs w:val="24"/>
          </w:rPr>
          <w:t>Sections 4-9</w:t>
        </w:r>
      </w:ins>
      <w:ins w:id="376" w:author="Fickus, Matthew C Civ USAF AETC AFIT/ENC" w:date="2016-12-11T21:02:00Z">
        <w:r w:rsidR="008B70F5">
          <w:rPr>
            <w:rFonts w:ascii="Times New Roman" w:hAnsi="Times New Roman" w:cs="Times New Roman"/>
            <w:sz w:val="24"/>
            <w:szCs w:val="24"/>
          </w:rPr>
          <w:t>)</w:t>
        </w:r>
      </w:ins>
      <w:ins w:id="377" w:author="Fickus, Matthew C Civ USAF AETC AFIT/ENC" w:date="2016-12-11T21:01:00Z">
        <w:r w:rsidR="008B70F5">
          <w:rPr>
            <w:rFonts w:ascii="Times New Roman" w:hAnsi="Times New Roman" w:cs="Times New Roman"/>
            <w:sz w:val="24"/>
            <w:szCs w:val="24"/>
          </w:rPr>
          <w:t>.</w:t>
        </w:r>
      </w:ins>
    </w:p>
    <w:p w:rsidR="008B70F5" w:rsidRDefault="008B70F5" w:rsidP="00FB2751">
      <w:pPr>
        <w:rPr>
          <w:ins w:id="378" w:author="Fickus, Matthew C Civ USAF AETC AFIT/ENC" w:date="2016-12-11T20:53:00Z"/>
          <w:rFonts w:ascii="Times New Roman" w:hAnsi="Times New Roman" w:cs="Times New Roman"/>
          <w:b/>
          <w:sz w:val="24"/>
          <w:szCs w:val="24"/>
        </w:rPr>
      </w:pPr>
    </w:p>
    <w:p w:rsidR="008B70F5" w:rsidRDefault="00FB2751" w:rsidP="00FB2751">
      <w:pPr>
        <w:rPr>
          <w:ins w:id="379" w:author="Fickus, Matthew C Civ USAF AETC AFIT/ENC" w:date="2016-12-11T21:03:00Z"/>
          <w:rFonts w:ascii="Times New Roman" w:hAnsi="Times New Roman" w:cs="Times New Roman"/>
          <w:sz w:val="24"/>
          <w:szCs w:val="24"/>
        </w:rPr>
      </w:pPr>
      <w:ins w:id="380" w:author="Fickus, Matthew C Civ USAF AETC AFIT/ENC" w:date="2016-12-11T20:48:00Z">
        <w:r w:rsidRPr="00FB2751">
          <w:rPr>
            <w:rFonts w:ascii="Times New Roman" w:hAnsi="Times New Roman" w:cs="Times New Roman"/>
            <w:b/>
            <w:sz w:val="24"/>
            <w:szCs w:val="24"/>
          </w:rPr>
          <w:t>10.3.</w:t>
        </w:r>
        <w:r w:rsidRPr="008B70F5">
          <w:rPr>
            <w:rFonts w:ascii="Times New Roman" w:hAnsi="Times New Roman" w:cs="Times New Roman"/>
            <w:b/>
            <w:sz w:val="24"/>
            <w:szCs w:val="24"/>
          </w:rPr>
          <w:t xml:space="preserve"> Duties</w:t>
        </w:r>
      </w:ins>
      <w:ins w:id="381" w:author="Fickus, Matthew C Civ USAF AETC AFIT/ENC" w:date="2016-12-11T20:49:00Z">
        <w:r w:rsidRPr="008B70F5">
          <w:rPr>
            <w:rFonts w:ascii="Times New Roman" w:hAnsi="Times New Roman" w:cs="Times New Roman"/>
            <w:b/>
            <w:sz w:val="24"/>
            <w:szCs w:val="24"/>
          </w:rPr>
          <w:t>.</w:t>
        </w:r>
      </w:ins>
      <w:ins w:id="382" w:author="Fickus, Matthew C Civ USAF AETC AFIT/ENC" w:date="2016-12-11T20:58:00Z">
        <w:r w:rsidR="008B70F5">
          <w:rPr>
            <w:rFonts w:ascii="Times New Roman" w:hAnsi="Times New Roman" w:cs="Times New Roman"/>
            <w:sz w:val="24"/>
            <w:szCs w:val="24"/>
          </w:rPr>
          <w:t xml:space="preserve">  </w:t>
        </w:r>
      </w:ins>
      <w:ins w:id="383" w:author="Fickus, Matthew C Civ USAF AETC AFIT/ENC" w:date="2016-12-11T20:48:00Z">
        <w:r w:rsidRPr="00FB2751">
          <w:rPr>
            <w:rFonts w:ascii="Times New Roman" w:hAnsi="Times New Roman" w:cs="Times New Roman"/>
            <w:sz w:val="24"/>
            <w:szCs w:val="24"/>
          </w:rPr>
          <w:t>Pending the approval of the r</w:t>
        </w:r>
        <w:r w:rsidR="008B70F5">
          <w:rPr>
            <w:rFonts w:ascii="Times New Roman" w:hAnsi="Times New Roman" w:cs="Times New Roman"/>
            <w:sz w:val="24"/>
            <w:szCs w:val="24"/>
          </w:rPr>
          <w:t xml:space="preserve">elevant Department Head, </w:t>
        </w:r>
        <w:r w:rsidRPr="00FB2751">
          <w:rPr>
            <w:rFonts w:ascii="Times New Roman" w:hAnsi="Times New Roman" w:cs="Times New Roman"/>
            <w:sz w:val="24"/>
            <w:szCs w:val="24"/>
          </w:rPr>
          <w:t>faculty member</w:t>
        </w:r>
      </w:ins>
      <w:ins w:id="384" w:author="Fickus, Matthew C Civ USAF AETC AFIT/ENC" w:date="2016-12-11T20:59:00Z">
        <w:r w:rsidR="008B70F5">
          <w:rPr>
            <w:rFonts w:ascii="Times New Roman" w:hAnsi="Times New Roman" w:cs="Times New Roman"/>
            <w:sz w:val="24"/>
            <w:szCs w:val="24"/>
          </w:rPr>
          <w:t>s with special titles may</w:t>
        </w:r>
      </w:ins>
      <w:ins w:id="385" w:author="Fickus, Matthew C Civ USAF AETC AFIT/ENC" w:date="2016-12-11T21:03:00Z">
        <w:r w:rsidR="00A44AD9">
          <w:rPr>
            <w:rFonts w:ascii="Times New Roman" w:hAnsi="Times New Roman" w:cs="Times New Roman"/>
            <w:sz w:val="24"/>
            <w:szCs w:val="24"/>
          </w:rPr>
          <w:t>:</w:t>
        </w:r>
      </w:ins>
    </w:p>
    <w:p w:rsidR="00A44AD9" w:rsidRDefault="00A44AD9" w:rsidP="00FB2751">
      <w:pPr>
        <w:rPr>
          <w:ins w:id="386" w:author="Fickus, Matthew C Civ USAF AETC AFIT/ENC" w:date="2016-12-11T21:03:00Z"/>
          <w:rFonts w:ascii="Times New Roman" w:hAnsi="Times New Roman" w:cs="Times New Roman"/>
          <w:sz w:val="24"/>
          <w:szCs w:val="24"/>
        </w:rPr>
      </w:pPr>
    </w:p>
    <w:p w:rsidR="00FB2751" w:rsidRPr="00FB2751" w:rsidRDefault="0099309A" w:rsidP="00FB2751">
      <w:pPr>
        <w:rPr>
          <w:ins w:id="387" w:author="Fickus, Matthew C Civ USAF AETC AFIT/ENC" w:date="2016-12-11T20:48:00Z"/>
          <w:rFonts w:ascii="Times New Roman" w:hAnsi="Times New Roman" w:cs="Times New Roman"/>
          <w:sz w:val="24"/>
          <w:szCs w:val="24"/>
        </w:rPr>
      </w:pPr>
      <w:ins w:id="388" w:author="Fickus, Matthew C Civ USAF AETC AFIT/ENC" w:date="2016-12-11T21:03:00Z">
        <w:r>
          <w:rPr>
            <w:rFonts w:ascii="Times New Roman" w:hAnsi="Times New Roman" w:cs="Times New Roman"/>
            <w:sz w:val="24"/>
            <w:szCs w:val="24"/>
          </w:rPr>
          <w:tab/>
        </w:r>
        <w:r w:rsidRPr="00A44AD9">
          <w:rPr>
            <w:rFonts w:ascii="Times New Roman" w:hAnsi="Times New Roman" w:cs="Times New Roman"/>
            <w:b/>
            <w:sz w:val="24"/>
            <w:szCs w:val="24"/>
          </w:rPr>
          <w:t>1</w:t>
        </w:r>
      </w:ins>
      <w:ins w:id="389" w:author="Fickus, Matthew C Civ USAF AETC AFIT/ENC" w:date="2016-12-11T21:02:00Z">
        <w:r w:rsidR="008B70F5" w:rsidRPr="008B70F5">
          <w:rPr>
            <w:rFonts w:ascii="Times New Roman" w:hAnsi="Times New Roman" w:cs="Times New Roman"/>
            <w:b/>
            <w:sz w:val="24"/>
            <w:szCs w:val="24"/>
          </w:rPr>
          <w:t>0.3.1.</w:t>
        </w:r>
      </w:ins>
      <w:ins w:id="390" w:author="Fickus, Matthew C Civ USAF AETC AFIT/ENC" w:date="2016-12-11T20:48:00Z">
        <w:r w:rsidR="00A44AD9">
          <w:rPr>
            <w:rFonts w:ascii="Times New Roman" w:hAnsi="Times New Roman" w:cs="Times New Roman"/>
            <w:sz w:val="24"/>
            <w:szCs w:val="24"/>
          </w:rPr>
          <w:t xml:space="preserve"> Teach courses in </w:t>
        </w:r>
      </w:ins>
      <w:ins w:id="391" w:author="Fickus, Matthew C Civ USAF AETC AFIT/ENC" w:date="2016-12-11T21:04:00Z">
        <w:r w:rsidR="00A44AD9">
          <w:rPr>
            <w:rFonts w:ascii="Times New Roman" w:hAnsi="Times New Roman" w:cs="Times New Roman"/>
            <w:sz w:val="24"/>
            <w:szCs w:val="24"/>
          </w:rPr>
          <w:t>that</w:t>
        </w:r>
      </w:ins>
      <w:ins w:id="392" w:author="Fickus, Matthew C Civ USAF AETC AFIT/ENC" w:date="2016-12-11T20:48:00Z">
        <w:r w:rsidR="00FB2751" w:rsidRPr="00FB2751">
          <w:rPr>
            <w:rFonts w:ascii="Times New Roman" w:hAnsi="Times New Roman" w:cs="Times New Roman"/>
            <w:sz w:val="24"/>
            <w:szCs w:val="24"/>
          </w:rPr>
          <w:t xml:space="preserve"> department.</w:t>
        </w:r>
      </w:ins>
    </w:p>
    <w:p w:rsidR="00FB2751" w:rsidRPr="00FB2751" w:rsidRDefault="00FB2751" w:rsidP="00FB2751">
      <w:pPr>
        <w:rPr>
          <w:ins w:id="393" w:author="Fickus, Matthew C Civ USAF AETC AFIT/ENC" w:date="2016-12-11T20:48:00Z"/>
          <w:rFonts w:ascii="Times New Roman" w:hAnsi="Times New Roman" w:cs="Times New Roman"/>
          <w:sz w:val="24"/>
          <w:szCs w:val="24"/>
        </w:rPr>
      </w:pPr>
    </w:p>
    <w:p w:rsidR="00FB2751" w:rsidRPr="00FB2751" w:rsidRDefault="00A44AD9" w:rsidP="00FB2751">
      <w:pPr>
        <w:rPr>
          <w:ins w:id="394" w:author="Fickus, Matthew C Civ USAF AETC AFIT/ENC" w:date="2016-12-11T20:48:00Z"/>
          <w:rFonts w:ascii="Times New Roman" w:hAnsi="Times New Roman" w:cs="Times New Roman"/>
          <w:sz w:val="24"/>
          <w:szCs w:val="24"/>
        </w:rPr>
      </w:pPr>
      <w:ins w:id="395" w:author="Fickus, Matthew C Civ USAF AETC AFIT/ENC" w:date="2016-12-11T21:04:00Z">
        <w:r>
          <w:rPr>
            <w:rFonts w:ascii="Times New Roman" w:hAnsi="Times New Roman" w:cs="Times New Roman"/>
            <w:b/>
            <w:sz w:val="24"/>
            <w:szCs w:val="24"/>
          </w:rPr>
          <w:tab/>
        </w:r>
        <w:r w:rsidRPr="00A44AD9">
          <w:rPr>
            <w:rFonts w:ascii="Times New Roman" w:hAnsi="Times New Roman" w:cs="Times New Roman"/>
            <w:b/>
            <w:sz w:val="24"/>
            <w:szCs w:val="24"/>
          </w:rPr>
          <w:t>10.3.2.</w:t>
        </w:r>
      </w:ins>
      <w:ins w:id="396" w:author="Fickus, Matthew C Civ USAF AETC AFIT/ENC" w:date="2016-12-11T20:48:00Z">
        <w:r>
          <w:rPr>
            <w:rFonts w:ascii="Times New Roman" w:hAnsi="Times New Roman" w:cs="Times New Roman"/>
            <w:sz w:val="24"/>
            <w:szCs w:val="24"/>
          </w:rPr>
          <w:t xml:space="preserve"> Serve on </w:t>
        </w:r>
      </w:ins>
      <w:ins w:id="397" w:author="Fickus, Matthew C Civ USAF AETC AFIT/ENC" w:date="2016-12-11T21:05:00Z">
        <w:r>
          <w:rPr>
            <w:rFonts w:ascii="Times New Roman" w:hAnsi="Times New Roman" w:cs="Times New Roman"/>
            <w:sz w:val="24"/>
            <w:szCs w:val="24"/>
          </w:rPr>
          <w:t>m</w:t>
        </w:r>
      </w:ins>
      <w:ins w:id="398" w:author="Fickus, Matthew C Civ USAF AETC AFIT/ENC" w:date="2016-12-11T20:48:00Z">
        <w:r w:rsidR="00FB2751" w:rsidRPr="00FB2751">
          <w:rPr>
            <w:rFonts w:ascii="Times New Roman" w:hAnsi="Times New Roman" w:cs="Times New Roman"/>
            <w:sz w:val="24"/>
            <w:szCs w:val="24"/>
          </w:rPr>
          <w:t>aster’s and Ph</w:t>
        </w:r>
      </w:ins>
      <w:ins w:id="399" w:author="Fickus, Matthew C Civ USAF AETC AFIT/ENC" w:date="2017-06-07T11:57:00Z">
        <w:r w:rsidR="003673CB">
          <w:rPr>
            <w:rFonts w:ascii="Times New Roman" w:hAnsi="Times New Roman" w:cs="Times New Roman"/>
            <w:sz w:val="24"/>
            <w:szCs w:val="24"/>
          </w:rPr>
          <w:t>.</w:t>
        </w:r>
      </w:ins>
      <w:ins w:id="400" w:author="Fickus, Matthew C Civ USAF AETC AFIT/ENC" w:date="2016-12-11T20:48:00Z">
        <w:r w:rsidR="00FB2751" w:rsidRPr="00FB2751">
          <w:rPr>
            <w:rFonts w:ascii="Times New Roman" w:hAnsi="Times New Roman" w:cs="Times New Roman"/>
            <w:sz w:val="24"/>
            <w:szCs w:val="24"/>
          </w:rPr>
          <w:t>D</w:t>
        </w:r>
      </w:ins>
      <w:ins w:id="401" w:author="Fickus, Matthew C Civ USAF AETC AFIT/ENC" w:date="2017-06-07T11:57:00Z">
        <w:r w:rsidR="003673CB">
          <w:rPr>
            <w:rFonts w:ascii="Times New Roman" w:hAnsi="Times New Roman" w:cs="Times New Roman"/>
            <w:sz w:val="24"/>
            <w:szCs w:val="24"/>
          </w:rPr>
          <w:t>.</w:t>
        </w:r>
      </w:ins>
      <w:ins w:id="402" w:author="Fickus, Matthew C Civ USAF AETC AFIT/ENC" w:date="2016-12-11T20:48:00Z">
        <w:r w:rsidR="00FB2751" w:rsidRPr="00FB2751">
          <w:rPr>
            <w:rFonts w:ascii="Times New Roman" w:hAnsi="Times New Roman" w:cs="Times New Roman"/>
            <w:sz w:val="24"/>
            <w:szCs w:val="24"/>
          </w:rPr>
          <w:t xml:space="preserve"> c</w:t>
        </w:r>
        <w:r>
          <w:rPr>
            <w:rFonts w:ascii="Times New Roman" w:hAnsi="Times New Roman" w:cs="Times New Roman"/>
            <w:sz w:val="24"/>
            <w:szCs w:val="24"/>
          </w:rPr>
          <w:t xml:space="preserve">ommittees of students in </w:t>
        </w:r>
      </w:ins>
      <w:ins w:id="403" w:author="Fickus, Matthew C Civ USAF AETC AFIT/ENC" w:date="2016-12-11T21:05:00Z">
        <w:r>
          <w:rPr>
            <w:rFonts w:ascii="Times New Roman" w:hAnsi="Times New Roman" w:cs="Times New Roman"/>
            <w:sz w:val="24"/>
            <w:szCs w:val="24"/>
          </w:rPr>
          <w:t>that</w:t>
        </w:r>
      </w:ins>
      <w:ins w:id="404" w:author="Fickus, Matthew C Civ USAF AETC AFIT/ENC" w:date="2016-12-11T20:48:00Z">
        <w:r w:rsidR="00FB2751" w:rsidRPr="00FB2751">
          <w:rPr>
            <w:rFonts w:ascii="Times New Roman" w:hAnsi="Times New Roman" w:cs="Times New Roman"/>
            <w:sz w:val="24"/>
            <w:szCs w:val="24"/>
          </w:rPr>
          <w:t xml:space="preserve"> department, provided they have one of the following special title types: Non-Tenure-Track, Research, of Practice, Adjunct,</w:t>
        </w:r>
      </w:ins>
      <w:ins w:id="405" w:author="Fickus, Matthew C Civ USAF AETC AFIT/ENC" w:date="2017-06-07T12:00:00Z">
        <w:r w:rsidR="003673CB">
          <w:rPr>
            <w:rFonts w:ascii="Times New Roman" w:hAnsi="Times New Roman" w:cs="Times New Roman"/>
            <w:sz w:val="24"/>
            <w:szCs w:val="24"/>
          </w:rPr>
          <w:t xml:space="preserve"> Visiting,</w:t>
        </w:r>
      </w:ins>
      <w:ins w:id="406" w:author="Fickus, Matthew C Civ USAF AETC AFIT/ENC" w:date="2016-12-11T20:48:00Z">
        <w:r w:rsidR="00FB2751" w:rsidRPr="00FB2751">
          <w:rPr>
            <w:rFonts w:ascii="Times New Roman" w:hAnsi="Times New Roman" w:cs="Times New Roman"/>
            <w:sz w:val="24"/>
            <w:szCs w:val="24"/>
          </w:rPr>
          <w:t xml:space="preserve"> Emeritus.</w:t>
        </w:r>
      </w:ins>
    </w:p>
    <w:p w:rsidR="00FB2751" w:rsidRPr="00FB2751" w:rsidRDefault="00FB2751" w:rsidP="00FB2751">
      <w:pPr>
        <w:rPr>
          <w:ins w:id="407" w:author="Fickus, Matthew C Civ USAF AETC AFIT/ENC" w:date="2016-12-11T20:48:00Z"/>
          <w:rFonts w:ascii="Times New Roman" w:hAnsi="Times New Roman" w:cs="Times New Roman"/>
          <w:sz w:val="24"/>
          <w:szCs w:val="24"/>
        </w:rPr>
      </w:pPr>
    </w:p>
    <w:p w:rsidR="00FB2751" w:rsidRDefault="00A44AD9" w:rsidP="00FB2751">
      <w:pPr>
        <w:rPr>
          <w:ins w:id="408" w:author="Fickus, Matthew C Civ USAF AETC AFIT/ENC" w:date="2016-12-11T21:06:00Z"/>
          <w:rFonts w:ascii="Times New Roman" w:hAnsi="Times New Roman" w:cs="Times New Roman"/>
          <w:sz w:val="24"/>
          <w:szCs w:val="24"/>
        </w:rPr>
      </w:pPr>
      <w:ins w:id="409" w:author="Fickus, Matthew C Civ USAF AETC AFIT/ENC" w:date="2016-12-11T21:05:00Z">
        <w:r>
          <w:rPr>
            <w:rFonts w:ascii="Times New Roman" w:hAnsi="Times New Roman" w:cs="Times New Roman"/>
            <w:b/>
            <w:sz w:val="24"/>
            <w:szCs w:val="24"/>
          </w:rPr>
          <w:tab/>
        </w:r>
        <w:r w:rsidRPr="00A44AD9">
          <w:rPr>
            <w:rFonts w:ascii="Times New Roman" w:hAnsi="Times New Roman" w:cs="Times New Roman"/>
            <w:b/>
            <w:sz w:val="24"/>
            <w:szCs w:val="24"/>
          </w:rPr>
          <w:t>10.3.3.</w:t>
        </w:r>
      </w:ins>
      <w:ins w:id="410" w:author="Fickus, Matthew C Civ USAF AETC AFIT/ENC" w:date="2016-12-11T20:48:00Z">
        <w:r>
          <w:rPr>
            <w:rFonts w:ascii="Times New Roman" w:hAnsi="Times New Roman" w:cs="Times New Roman"/>
            <w:sz w:val="24"/>
            <w:szCs w:val="24"/>
          </w:rPr>
          <w:t xml:space="preserve"> Chair </w:t>
        </w:r>
      </w:ins>
      <w:ins w:id="411" w:author="Fickus, Matthew C Civ USAF AETC AFIT/ENC" w:date="2016-12-11T21:05:00Z">
        <w:r>
          <w:rPr>
            <w:rFonts w:ascii="Times New Roman" w:hAnsi="Times New Roman" w:cs="Times New Roman"/>
            <w:sz w:val="24"/>
            <w:szCs w:val="24"/>
          </w:rPr>
          <w:t>m</w:t>
        </w:r>
      </w:ins>
      <w:ins w:id="412" w:author="Fickus, Matthew C Civ USAF AETC AFIT/ENC" w:date="2016-12-11T20:48:00Z">
        <w:r w:rsidR="00FB2751" w:rsidRPr="00FB2751">
          <w:rPr>
            <w:rFonts w:ascii="Times New Roman" w:hAnsi="Times New Roman" w:cs="Times New Roman"/>
            <w:sz w:val="24"/>
            <w:szCs w:val="24"/>
          </w:rPr>
          <w:t>aster’s and Ph</w:t>
        </w:r>
      </w:ins>
      <w:ins w:id="413" w:author="Fickus, Matthew C Civ USAF AETC AFIT/ENC" w:date="2017-06-07T11:57:00Z">
        <w:r w:rsidR="003673CB">
          <w:rPr>
            <w:rFonts w:ascii="Times New Roman" w:hAnsi="Times New Roman" w:cs="Times New Roman"/>
            <w:sz w:val="24"/>
            <w:szCs w:val="24"/>
          </w:rPr>
          <w:t>.</w:t>
        </w:r>
      </w:ins>
      <w:ins w:id="414" w:author="Fickus, Matthew C Civ USAF AETC AFIT/ENC" w:date="2016-12-11T20:48:00Z">
        <w:r w:rsidR="00FB2751" w:rsidRPr="00FB2751">
          <w:rPr>
            <w:rFonts w:ascii="Times New Roman" w:hAnsi="Times New Roman" w:cs="Times New Roman"/>
            <w:sz w:val="24"/>
            <w:szCs w:val="24"/>
          </w:rPr>
          <w:t>D</w:t>
        </w:r>
      </w:ins>
      <w:ins w:id="415" w:author="Fickus, Matthew C Civ USAF AETC AFIT/ENC" w:date="2017-06-07T11:57:00Z">
        <w:r w:rsidR="003673CB">
          <w:rPr>
            <w:rFonts w:ascii="Times New Roman" w:hAnsi="Times New Roman" w:cs="Times New Roman"/>
            <w:sz w:val="24"/>
            <w:szCs w:val="24"/>
          </w:rPr>
          <w:t>.</w:t>
        </w:r>
      </w:ins>
      <w:ins w:id="416" w:author="Fickus, Matthew C Civ USAF AETC AFIT/ENC" w:date="2016-12-11T20:48:00Z">
        <w:r w:rsidR="00FB2751" w:rsidRPr="00FB2751">
          <w:rPr>
            <w:rFonts w:ascii="Times New Roman" w:hAnsi="Times New Roman" w:cs="Times New Roman"/>
            <w:sz w:val="24"/>
            <w:szCs w:val="24"/>
          </w:rPr>
          <w:t xml:space="preserve"> committees of students in a given department provided they have one of the following special title types: Non-T</w:t>
        </w:r>
        <w:r w:rsidR="003673CB">
          <w:rPr>
            <w:rFonts w:ascii="Times New Roman" w:hAnsi="Times New Roman" w:cs="Times New Roman"/>
            <w:sz w:val="24"/>
            <w:szCs w:val="24"/>
          </w:rPr>
          <w:t>enure-Track, Research. In addition, tenure</w:t>
        </w:r>
      </w:ins>
      <w:ins w:id="417" w:author="Fickus, Matthew C Civ USAF AETC AFIT/ENC" w:date="2017-06-07T11:57:00Z">
        <w:r w:rsidR="003673CB">
          <w:rPr>
            <w:rFonts w:ascii="Times New Roman" w:hAnsi="Times New Roman" w:cs="Times New Roman"/>
            <w:sz w:val="24"/>
            <w:szCs w:val="24"/>
          </w:rPr>
          <w:t>d</w:t>
        </w:r>
      </w:ins>
      <w:ins w:id="418" w:author="Fickus, Matthew C Civ USAF AETC AFIT/ENC" w:date="2016-12-11T20:48:00Z">
        <w:r w:rsidR="003673CB">
          <w:rPr>
            <w:rFonts w:ascii="Times New Roman" w:hAnsi="Times New Roman" w:cs="Times New Roman"/>
            <w:sz w:val="24"/>
            <w:szCs w:val="24"/>
          </w:rPr>
          <w:t xml:space="preserve"> or tenure-track faculty members </w:t>
        </w:r>
      </w:ins>
      <w:ins w:id="419" w:author="Fickus, Matthew C Civ USAF AETC AFIT/ENC" w:date="2017-06-07T11:56:00Z">
        <w:r w:rsidR="003673CB">
          <w:rPr>
            <w:rFonts w:ascii="Times New Roman" w:hAnsi="Times New Roman" w:cs="Times New Roman"/>
            <w:sz w:val="24"/>
            <w:szCs w:val="24"/>
          </w:rPr>
          <w:t xml:space="preserve">with </w:t>
        </w:r>
      </w:ins>
      <w:ins w:id="420" w:author="Fickus, Matthew C Civ USAF AETC AFIT/ENC" w:date="2017-06-07T11:57:00Z">
        <w:r w:rsidR="003673CB">
          <w:rPr>
            <w:rFonts w:ascii="Times New Roman" w:hAnsi="Times New Roman" w:cs="Times New Roman"/>
            <w:sz w:val="24"/>
            <w:szCs w:val="24"/>
          </w:rPr>
          <w:t xml:space="preserve">a master’s or Ph.D. student may continue to chair that student’s committee if they transition to any </w:t>
        </w:r>
      </w:ins>
      <w:ins w:id="421" w:author="Fickus, Matthew C Civ USAF AETC AFIT/ENC" w:date="2017-06-07T11:59:00Z">
        <w:r w:rsidR="003673CB">
          <w:rPr>
            <w:rFonts w:ascii="Times New Roman" w:hAnsi="Times New Roman" w:cs="Times New Roman"/>
            <w:sz w:val="24"/>
            <w:szCs w:val="24"/>
          </w:rPr>
          <w:t xml:space="preserve">type of </w:t>
        </w:r>
      </w:ins>
      <w:ins w:id="422" w:author="Fickus, Matthew C Civ USAF AETC AFIT/ENC" w:date="2017-06-07T11:58:00Z">
        <w:r w:rsidR="003673CB">
          <w:rPr>
            <w:rFonts w:ascii="Times New Roman" w:hAnsi="Times New Roman" w:cs="Times New Roman"/>
            <w:sz w:val="24"/>
            <w:szCs w:val="24"/>
          </w:rPr>
          <w:t>non-tenure-track appointment</w:t>
        </w:r>
      </w:ins>
      <w:ins w:id="423" w:author="Fickus, Matthew C Civ USAF AETC AFIT/ENC" w:date="2017-06-07T11:59:00Z">
        <w:r w:rsidR="003673CB">
          <w:rPr>
            <w:rFonts w:ascii="Times New Roman" w:hAnsi="Times New Roman" w:cs="Times New Roman"/>
            <w:sz w:val="24"/>
            <w:szCs w:val="24"/>
          </w:rPr>
          <w:t>.</w:t>
        </w:r>
      </w:ins>
    </w:p>
    <w:p w:rsidR="00A44AD9" w:rsidRDefault="00A44AD9" w:rsidP="00FB2751">
      <w:pPr>
        <w:rPr>
          <w:ins w:id="424" w:author="Fickus, Matthew C Civ USAF AETC AFIT/ENC" w:date="2016-12-11T21:06:00Z"/>
          <w:rFonts w:ascii="Times New Roman" w:hAnsi="Times New Roman" w:cs="Times New Roman"/>
          <w:sz w:val="24"/>
          <w:szCs w:val="24"/>
        </w:rPr>
      </w:pPr>
    </w:p>
    <w:p w:rsidR="00FF0E0D" w:rsidRPr="006B6466" w:rsidRDefault="00A44AD9" w:rsidP="00A44AD9">
      <w:pPr>
        <w:rPr>
          <w:ins w:id="425" w:author="Fickus, Matthew C Civ USAF AETC AFIT/ENC" w:date="2016-12-11T08:17:00Z"/>
          <w:rFonts w:ascii="Times New Roman" w:hAnsi="Times New Roman" w:cs="Times New Roman"/>
          <w:b/>
          <w:bCs/>
          <w:sz w:val="24"/>
          <w:szCs w:val="24"/>
        </w:rPr>
      </w:pPr>
      <w:ins w:id="426" w:author="Fickus, Matthew C Civ USAF AETC AFIT/ENC" w:date="2016-12-11T21:06:00Z">
        <w:r>
          <w:rPr>
            <w:rFonts w:ascii="Times New Roman" w:hAnsi="Times New Roman" w:cs="Times New Roman"/>
            <w:sz w:val="24"/>
            <w:szCs w:val="24"/>
          </w:rPr>
          <w:tab/>
        </w:r>
        <w:r w:rsidRPr="00A44AD9">
          <w:rPr>
            <w:rFonts w:ascii="Times New Roman" w:hAnsi="Times New Roman" w:cs="Times New Roman"/>
            <w:b/>
            <w:sz w:val="24"/>
            <w:szCs w:val="24"/>
          </w:rPr>
          <w:t>10.3.4.</w:t>
        </w:r>
        <w:r>
          <w:rPr>
            <w:rFonts w:ascii="Times New Roman" w:hAnsi="Times New Roman" w:cs="Times New Roman"/>
            <w:sz w:val="24"/>
            <w:szCs w:val="24"/>
          </w:rPr>
          <w:t xml:space="preserve"> </w:t>
        </w:r>
      </w:ins>
      <w:ins w:id="427" w:author="Fickus, Matthew C Civ USAF AETC AFIT/ENC" w:date="2016-12-11T20:48:00Z">
        <w:r w:rsidR="00FB2751" w:rsidRPr="00FB2751">
          <w:rPr>
            <w:rFonts w:ascii="Times New Roman" w:hAnsi="Times New Roman" w:cs="Times New Roman"/>
            <w:sz w:val="24"/>
            <w:szCs w:val="24"/>
          </w:rPr>
          <w:t>Serve as principal investigators or co-principal investigators on grants and contracts administered by the Institute through a given department provided they are employees of the federal government and they have one of the following special title types: Non-Tenure-Track, Research, of Practice, Emeritus.</w:t>
        </w:r>
      </w:ins>
    </w:p>
    <w:p w:rsidR="00C14BF0" w:rsidRPr="006B6466" w:rsidRDefault="00C14BF0" w:rsidP="003062AF">
      <w:pPr>
        <w:rPr>
          <w:ins w:id="428" w:author="Fickus, Matthew C Civ USAF AETC AFIT/ENC" w:date="2016-12-11T08:34:00Z"/>
          <w:rFonts w:ascii="Times New Roman" w:hAnsi="Times New Roman" w:cs="Times New Roman"/>
          <w:sz w:val="24"/>
          <w:szCs w:val="24"/>
        </w:rPr>
      </w:pPr>
    </w:p>
    <w:p w:rsidR="00C14BF0" w:rsidRPr="006B6466" w:rsidRDefault="00A44AD9" w:rsidP="003062AF">
      <w:pPr>
        <w:rPr>
          <w:ins w:id="429" w:author="Fickus, Matthew C Civ USAF AETC AFIT/ENC" w:date="2016-12-11T08:37:00Z"/>
          <w:rFonts w:ascii="Times New Roman" w:hAnsi="Times New Roman" w:cs="Times New Roman"/>
          <w:sz w:val="24"/>
          <w:szCs w:val="24"/>
        </w:rPr>
      </w:pPr>
      <w:ins w:id="430" w:author="Fickus, Matthew C Civ USAF AETC AFIT/ENC" w:date="2016-12-11T21:07:00Z">
        <w:r w:rsidRPr="00A44AD9">
          <w:rPr>
            <w:rFonts w:ascii="Times New Roman" w:hAnsi="Times New Roman" w:cs="Times New Roman"/>
            <w:b/>
            <w:spacing w:val="-1"/>
            <w:sz w:val="24"/>
            <w:szCs w:val="24"/>
          </w:rPr>
          <w:t xml:space="preserve">10.4. </w:t>
        </w:r>
      </w:ins>
      <w:ins w:id="431" w:author="Fickus, Matthew C Civ USAF AETC AFIT/ENC" w:date="2016-12-11T08:35:00Z">
        <w:r w:rsidR="00C14BF0" w:rsidRPr="00A44AD9">
          <w:rPr>
            <w:rFonts w:ascii="Times New Roman" w:hAnsi="Times New Roman" w:cs="Times New Roman"/>
            <w:b/>
            <w:sz w:val="24"/>
            <w:szCs w:val="24"/>
          </w:rPr>
          <w:t>The Appointment Process</w:t>
        </w:r>
      </w:ins>
      <w:ins w:id="432" w:author="Fickus, Matthew C Civ USAF AETC AFIT/ENC" w:date="2016-12-11T21:07:00Z">
        <w:r w:rsidRPr="00A44AD9">
          <w:rPr>
            <w:rFonts w:ascii="Times New Roman" w:hAnsi="Times New Roman" w:cs="Times New Roman"/>
            <w:b/>
            <w:sz w:val="24"/>
            <w:szCs w:val="24"/>
          </w:rPr>
          <w:t>.</w:t>
        </w:r>
      </w:ins>
      <w:ins w:id="433" w:author="Fickus, Matthew C Civ USAF AETC AFIT/ENC" w:date="2016-12-11T08:42:00Z">
        <w:r w:rsidR="00277515">
          <w:rPr>
            <w:rFonts w:ascii="Times New Roman" w:hAnsi="Times New Roman" w:cs="Times New Roman"/>
            <w:sz w:val="24"/>
            <w:szCs w:val="24"/>
          </w:rPr>
          <w:t xml:space="preserve"> </w:t>
        </w:r>
      </w:ins>
      <w:ins w:id="434" w:author="Fickus, Matthew C Civ USAF AETC AFIT/ENC" w:date="2016-12-11T21:09:00Z">
        <w:r>
          <w:rPr>
            <w:rFonts w:ascii="Times New Roman" w:hAnsi="Times New Roman" w:cs="Times New Roman"/>
            <w:sz w:val="24"/>
            <w:szCs w:val="24"/>
          </w:rPr>
          <w:t xml:space="preserve">The process </w:t>
        </w:r>
      </w:ins>
      <w:ins w:id="435" w:author="Fickus, Matthew C Civ USAF AETC AFIT/ENC" w:date="2016-12-11T21:10:00Z">
        <w:r>
          <w:rPr>
            <w:rFonts w:ascii="Times New Roman" w:hAnsi="Times New Roman" w:cs="Times New Roman"/>
            <w:sz w:val="24"/>
            <w:szCs w:val="24"/>
          </w:rPr>
          <w:t xml:space="preserve">for these types of appointments is </w:t>
        </w:r>
      </w:ins>
      <w:ins w:id="436" w:author="Fickus, Matthew C Civ USAF AETC AFIT/ENC" w:date="2016-12-11T21:09:00Z">
        <w:r>
          <w:rPr>
            <w:rFonts w:ascii="Times New Roman" w:hAnsi="Times New Roman" w:cs="Times New Roman"/>
            <w:sz w:val="24"/>
            <w:szCs w:val="24"/>
          </w:rPr>
          <w:t>outlined in Paragraphs</w:t>
        </w:r>
      </w:ins>
      <w:ins w:id="437" w:author="Fickus, Matthew C Civ USAF AETC AFIT/ENC" w:date="2016-12-11T21:10:00Z">
        <w:r>
          <w:rPr>
            <w:rFonts w:ascii="Times New Roman" w:hAnsi="Times New Roman" w:cs="Times New Roman"/>
            <w:sz w:val="24"/>
            <w:szCs w:val="24"/>
          </w:rPr>
          <w:t xml:space="preserve"> </w:t>
        </w:r>
      </w:ins>
      <w:ins w:id="438" w:author="Fickus, Matthew C Civ USAF AETC AFIT/ENC" w:date="2016-12-11T21:09:00Z">
        <w:r>
          <w:rPr>
            <w:rFonts w:ascii="Times New Roman" w:hAnsi="Times New Roman" w:cs="Times New Roman"/>
            <w:sz w:val="24"/>
            <w:szCs w:val="24"/>
          </w:rPr>
          <w:t>4.5.2 and 4.5.</w:t>
        </w:r>
      </w:ins>
      <w:ins w:id="439" w:author="Fickus, Matthew C Civ USAF AETC AFIT/ENC" w:date="2016-12-11T21:10:00Z">
        <w:r>
          <w:rPr>
            <w:rFonts w:ascii="Times New Roman" w:hAnsi="Times New Roman" w:cs="Times New Roman"/>
            <w:sz w:val="24"/>
            <w:szCs w:val="24"/>
          </w:rPr>
          <w:t xml:space="preserve"> In detail, f</w:t>
        </w:r>
      </w:ins>
      <w:ins w:id="440" w:author="Fickus, Matthew C Civ USAF AETC AFIT/ENC" w:date="2016-12-11T08:36:00Z">
        <w:r w:rsidR="00C14BF0" w:rsidRPr="006B6466">
          <w:rPr>
            <w:rFonts w:ascii="Times New Roman" w:hAnsi="Times New Roman" w:cs="Times New Roman"/>
            <w:sz w:val="24"/>
            <w:szCs w:val="24"/>
          </w:rPr>
          <w:t>or each such appointment, the Department prepares a package for consider</w:t>
        </w:r>
        <w:r w:rsidR="00277515">
          <w:rPr>
            <w:rFonts w:ascii="Times New Roman" w:hAnsi="Times New Roman" w:cs="Times New Roman"/>
            <w:sz w:val="24"/>
            <w:szCs w:val="24"/>
          </w:rPr>
          <w:t xml:space="preserve">ation by the School Committee. </w:t>
        </w:r>
        <w:r w:rsidR="00C14BF0" w:rsidRPr="006B6466">
          <w:rPr>
            <w:rFonts w:ascii="Times New Roman" w:hAnsi="Times New Roman" w:cs="Times New Roman"/>
            <w:sz w:val="24"/>
            <w:szCs w:val="24"/>
          </w:rPr>
          <w:t>Unless specified otherwise below, this package consists of: (1) the candidate’s curriculum vitae and proof of degree; (2) a letter from the Department Head requesting the appointment that specifies the desired academic title, the candidate's expected duties, the end date of the appointmen</w:t>
        </w:r>
        <w:r w:rsidR="00A06849">
          <w:rPr>
            <w:rFonts w:ascii="Times New Roman" w:hAnsi="Times New Roman" w:cs="Times New Roman"/>
            <w:sz w:val="24"/>
            <w:szCs w:val="24"/>
          </w:rPr>
          <w:t>t, and whether it is an initial appointment or reappointment</w:t>
        </w:r>
        <w:r w:rsidR="00C14BF0" w:rsidRPr="006B6466">
          <w:rPr>
            <w:rFonts w:ascii="Times New Roman" w:hAnsi="Times New Roman" w:cs="Times New Roman"/>
            <w:sz w:val="24"/>
            <w:szCs w:val="24"/>
          </w:rPr>
          <w:t>; (3) a letter from the Department Committee endorsing the action; (4) a draft of a letter from the School Committee endorsing the action; and (5) a draft appointment letter.  For all non-emeritus initial appointments to be made at the academic rank of Associate Professor or Professor, the Department and School committees must vote on the appointment and the vote tally will be in</w:t>
        </w:r>
        <w:r w:rsidR="00277515">
          <w:rPr>
            <w:rFonts w:ascii="Times New Roman" w:hAnsi="Times New Roman" w:cs="Times New Roman"/>
            <w:sz w:val="24"/>
            <w:szCs w:val="24"/>
          </w:rPr>
          <w:t>cluded in their letters.</w:t>
        </w:r>
        <w:r w:rsidR="00C14BF0" w:rsidRPr="006B6466">
          <w:rPr>
            <w:rFonts w:ascii="Times New Roman" w:hAnsi="Times New Roman" w:cs="Times New Roman"/>
            <w:sz w:val="24"/>
            <w:szCs w:val="24"/>
          </w:rPr>
          <w:t xml:space="preserve"> No vote is necessary for initial </w:t>
        </w:r>
        <w:r w:rsidR="00C14BF0" w:rsidRPr="006B6466">
          <w:rPr>
            <w:rFonts w:ascii="Times New Roman" w:hAnsi="Times New Roman" w:cs="Times New Roman"/>
            <w:sz w:val="24"/>
            <w:szCs w:val="24"/>
          </w:rPr>
          <w:lastRenderedPageBreak/>
          <w:t>appointments made at the academic rank of Instructor or Assistant Professor, nor for any reappointment made at the candidate's current academic rank.</w:t>
        </w:r>
      </w:ins>
    </w:p>
    <w:p w:rsidR="00C14BF0" w:rsidRPr="006B6466" w:rsidRDefault="00C14BF0" w:rsidP="003062AF">
      <w:pPr>
        <w:rPr>
          <w:ins w:id="441" w:author="Fickus, Matthew C Civ USAF AETC AFIT/ENC" w:date="2016-12-11T08:36:00Z"/>
          <w:rFonts w:ascii="Times New Roman" w:hAnsi="Times New Roman" w:cs="Times New Roman"/>
          <w:sz w:val="24"/>
          <w:szCs w:val="24"/>
        </w:rPr>
      </w:pPr>
    </w:p>
    <w:p w:rsidR="00C14BF0" w:rsidRPr="006B6466" w:rsidRDefault="00A44AD9" w:rsidP="003062AF">
      <w:pPr>
        <w:rPr>
          <w:ins w:id="442" w:author="Fickus, Matthew C Civ USAF AETC AFIT/ENC" w:date="2016-12-11T08:46:00Z"/>
          <w:rFonts w:ascii="Times New Roman" w:hAnsi="Times New Roman" w:cs="Times New Roman"/>
          <w:sz w:val="24"/>
          <w:szCs w:val="24"/>
        </w:rPr>
      </w:pPr>
      <w:ins w:id="443" w:author="Fickus, Matthew C Civ USAF AETC AFIT/ENC" w:date="2016-12-11T21:11:00Z">
        <w:r w:rsidRPr="00A44AD9">
          <w:rPr>
            <w:rFonts w:ascii="Times New Roman" w:hAnsi="Times New Roman" w:cs="Times New Roman"/>
            <w:b/>
            <w:spacing w:val="-1"/>
            <w:sz w:val="24"/>
            <w:szCs w:val="24"/>
          </w:rPr>
          <w:t xml:space="preserve">10.5. </w:t>
        </w:r>
      </w:ins>
      <w:ins w:id="444" w:author="Fickus, Matthew C Civ USAF AETC AFIT/ENC" w:date="2016-12-11T08:37:00Z">
        <w:r w:rsidRPr="00A44AD9">
          <w:rPr>
            <w:rFonts w:ascii="Times New Roman" w:hAnsi="Times New Roman" w:cs="Times New Roman"/>
            <w:b/>
            <w:sz w:val="24"/>
            <w:szCs w:val="24"/>
          </w:rPr>
          <w:t>Lengths of Appointments</w:t>
        </w:r>
      </w:ins>
      <w:ins w:id="445" w:author="Fickus, Matthew C Civ USAF AETC AFIT/ENC" w:date="2016-12-11T21:11:00Z">
        <w:r w:rsidRPr="00A44AD9">
          <w:rPr>
            <w:rFonts w:ascii="Times New Roman" w:hAnsi="Times New Roman" w:cs="Times New Roman"/>
            <w:b/>
            <w:sz w:val="24"/>
            <w:szCs w:val="24"/>
          </w:rPr>
          <w:t>.</w:t>
        </w:r>
      </w:ins>
      <w:ins w:id="446" w:author="Fickus, Matthew C Civ USAF AETC AFIT/ENC" w:date="2016-12-11T08:37:00Z">
        <w:r w:rsidR="00C14BF0" w:rsidRPr="006B6466">
          <w:rPr>
            <w:rFonts w:ascii="Times New Roman" w:hAnsi="Times New Roman" w:cs="Times New Roman"/>
            <w:sz w:val="24"/>
            <w:szCs w:val="24"/>
          </w:rPr>
          <w:t xml:space="preserve">  Emeritus appoi</w:t>
        </w:r>
        <w:r w:rsidR="002C239C">
          <w:rPr>
            <w:rFonts w:ascii="Times New Roman" w:hAnsi="Times New Roman" w:cs="Times New Roman"/>
            <w:sz w:val="24"/>
            <w:szCs w:val="24"/>
          </w:rPr>
          <w:t>ntments are for life.</w:t>
        </w:r>
        <w:r w:rsidR="00C14BF0" w:rsidRPr="006B6466">
          <w:rPr>
            <w:rFonts w:ascii="Times New Roman" w:hAnsi="Times New Roman" w:cs="Times New Roman"/>
            <w:sz w:val="24"/>
            <w:szCs w:val="24"/>
          </w:rPr>
          <w:t xml:space="preserve"> All other special appointments are for at most six years in length, at which point reappointment can be accomplished by re</w:t>
        </w:r>
        <w:r w:rsidR="002C239C">
          <w:rPr>
            <w:rFonts w:ascii="Times New Roman" w:hAnsi="Times New Roman" w:cs="Times New Roman"/>
            <w:sz w:val="24"/>
            <w:szCs w:val="24"/>
          </w:rPr>
          <w:t xml:space="preserve">-performing the above process. </w:t>
        </w:r>
        <w:r w:rsidR="00C14BF0" w:rsidRPr="006B6466">
          <w:rPr>
            <w:rFonts w:ascii="Times New Roman" w:hAnsi="Times New Roman" w:cs="Times New Roman"/>
            <w:sz w:val="24"/>
            <w:szCs w:val="24"/>
          </w:rPr>
          <w:t>If a special appointment lasts longer than three years, then in the third year of the appointment, the Department Committee should meet to discuss whether the faculty member is meeting expectations.</w:t>
        </w:r>
      </w:ins>
    </w:p>
    <w:p w:rsidR="00E54A6B" w:rsidRPr="006B6466" w:rsidRDefault="00E54A6B" w:rsidP="003062AF">
      <w:pPr>
        <w:rPr>
          <w:ins w:id="447" w:author="Fickus, Matthew C Civ USAF AETC AFIT/ENC" w:date="2016-12-11T08:45:00Z"/>
          <w:rFonts w:ascii="Times New Roman" w:hAnsi="Times New Roman" w:cs="Times New Roman"/>
          <w:sz w:val="24"/>
          <w:szCs w:val="24"/>
        </w:rPr>
      </w:pPr>
    </w:p>
    <w:p w:rsidR="00E54A6B" w:rsidRPr="00A44AD9" w:rsidRDefault="00A44AD9" w:rsidP="003062AF">
      <w:pPr>
        <w:rPr>
          <w:ins w:id="448" w:author="Fickus, Matthew C Civ USAF AETC AFIT/ENC" w:date="2016-12-11T08:46:00Z"/>
          <w:rFonts w:ascii="Times New Roman" w:hAnsi="Times New Roman" w:cs="Times New Roman"/>
          <w:b/>
          <w:sz w:val="24"/>
          <w:szCs w:val="24"/>
        </w:rPr>
      </w:pPr>
      <w:ins w:id="449" w:author="Fickus, Matthew C Civ USAF AETC AFIT/ENC" w:date="2016-12-11T21:11:00Z">
        <w:r w:rsidRPr="00A44AD9">
          <w:rPr>
            <w:rFonts w:ascii="Times New Roman" w:hAnsi="Times New Roman" w:cs="Times New Roman"/>
            <w:b/>
            <w:spacing w:val="-1"/>
            <w:sz w:val="24"/>
            <w:szCs w:val="24"/>
          </w:rPr>
          <w:t>10.6.</w:t>
        </w:r>
      </w:ins>
      <w:ins w:id="450" w:author="Fickus, Matthew C Civ USAF AETC AFIT/ENC" w:date="2016-12-11T08:45:00Z">
        <w:r w:rsidR="00E54A6B" w:rsidRPr="00A44AD9">
          <w:rPr>
            <w:rFonts w:ascii="Times New Roman" w:hAnsi="Times New Roman" w:cs="Times New Roman"/>
            <w:b/>
            <w:sz w:val="24"/>
            <w:szCs w:val="24"/>
          </w:rPr>
          <w:t xml:space="preserve"> Types of Special Faculty</w:t>
        </w:r>
      </w:ins>
      <w:ins w:id="451" w:author="Fickus, Matthew C Civ USAF AETC AFIT/ENC" w:date="2016-12-11T21:12:00Z">
        <w:r w:rsidRPr="00A44AD9">
          <w:rPr>
            <w:rFonts w:ascii="Times New Roman" w:hAnsi="Times New Roman" w:cs="Times New Roman"/>
            <w:b/>
            <w:sz w:val="24"/>
            <w:szCs w:val="24"/>
          </w:rPr>
          <w:t>.</w:t>
        </w:r>
      </w:ins>
    </w:p>
    <w:p w:rsidR="00E54A6B" w:rsidRPr="006B6466" w:rsidRDefault="00E54A6B" w:rsidP="003062AF">
      <w:pPr>
        <w:rPr>
          <w:ins w:id="452" w:author="Fickus, Matthew C Civ USAF AETC AFIT/ENC" w:date="2016-12-11T08:46:00Z"/>
          <w:rFonts w:ascii="Times New Roman" w:hAnsi="Times New Roman" w:cs="Times New Roman"/>
          <w:sz w:val="24"/>
          <w:szCs w:val="24"/>
        </w:rPr>
      </w:pPr>
    </w:p>
    <w:p w:rsidR="00E54A6B" w:rsidRPr="006B6466" w:rsidRDefault="00A44AD9" w:rsidP="003062AF">
      <w:pPr>
        <w:rPr>
          <w:ins w:id="453" w:author="Fickus, Matthew C Civ USAF AETC AFIT/ENC" w:date="2016-12-11T08:47:00Z"/>
          <w:rFonts w:ascii="Times New Roman" w:hAnsi="Times New Roman" w:cs="Times New Roman"/>
          <w:sz w:val="24"/>
          <w:szCs w:val="24"/>
        </w:rPr>
      </w:pPr>
      <w:ins w:id="454" w:author="Fickus, Matthew C Civ USAF AETC AFIT/ENC" w:date="2016-12-11T21:13:00Z">
        <w:r>
          <w:rPr>
            <w:rFonts w:ascii="Times New Roman" w:hAnsi="Times New Roman" w:cs="Times New Roman"/>
            <w:b/>
            <w:spacing w:val="-1"/>
            <w:sz w:val="24"/>
            <w:szCs w:val="24"/>
          </w:rPr>
          <w:tab/>
        </w:r>
      </w:ins>
      <w:ins w:id="455" w:author="Fickus, Matthew C Civ USAF AETC AFIT/ENC" w:date="2016-12-11T21:12:00Z">
        <w:r w:rsidRPr="00A44AD9">
          <w:rPr>
            <w:rFonts w:ascii="Times New Roman" w:hAnsi="Times New Roman" w:cs="Times New Roman"/>
            <w:b/>
            <w:spacing w:val="-1"/>
            <w:sz w:val="24"/>
            <w:szCs w:val="24"/>
          </w:rPr>
          <w:t>10.6.1.</w:t>
        </w:r>
      </w:ins>
      <w:ins w:id="456" w:author="Fickus, Matthew C Civ USAF AETC AFIT/ENC" w:date="2016-12-11T08:47:00Z">
        <w:r w:rsidR="00531E84" w:rsidRPr="00A44AD9">
          <w:rPr>
            <w:rFonts w:ascii="Times New Roman" w:hAnsi="Times New Roman" w:cs="Times New Roman"/>
            <w:b/>
            <w:spacing w:val="-1"/>
            <w:sz w:val="24"/>
            <w:szCs w:val="24"/>
          </w:rPr>
          <w:t xml:space="preserve"> </w:t>
        </w:r>
      </w:ins>
      <w:ins w:id="457" w:author="Fickus, Matthew C Civ USAF AETC AFIT/ENC" w:date="2016-12-11T08:46:00Z">
        <w:r w:rsidRPr="00A44AD9">
          <w:rPr>
            <w:rFonts w:ascii="Times New Roman" w:hAnsi="Times New Roman" w:cs="Times New Roman"/>
            <w:b/>
            <w:sz w:val="24"/>
            <w:szCs w:val="24"/>
          </w:rPr>
          <w:t>Non-Tenure Track Faculty</w:t>
        </w:r>
      </w:ins>
      <w:ins w:id="458" w:author="Fickus, Matthew C Civ USAF AETC AFIT/ENC" w:date="2016-12-11T21:12:00Z">
        <w:r w:rsidRPr="00A44AD9">
          <w:rPr>
            <w:rFonts w:ascii="Times New Roman" w:hAnsi="Times New Roman" w:cs="Times New Roman"/>
            <w:b/>
            <w:sz w:val="24"/>
            <w:szCs w:val="24"/>
          </w:rPr>
          <w:t>.</w:t>
        </w:r>
      </w:ins>
      <w:ins w:id="459" w:author="Fickus, Matthew C Civ USAF AETC AFIT/ENC" w:date="2016-12-11T08:46:00Z">
        <w:r w:rsidR="00E54A6B" w:rsidRPr="006B6466">
          <w:rPr>
            <w:rFonts w:ascii="Times New Roman" w:hAnsi="Times New Roman" w:cs="Times New Roman"/>
            <w:sz w:val="24"/>
            <w:szCs w:val="24"/>
          </w:rPr>
          <w:t xml:space="preserve">  The academic title for these appointments is their academic rank and their specialty area fol</w:t>
        </w:r>
        <w:r w:rsidR="002C239C">
          <w:rPr>
            <w:rFonts w:ascii="Times New Roman" w:hAnsi="Times New Roman" w:cs="Times New Roman"/>
            <w:sz w:val="24"/>
            <w:szCs w:val="24"/>
          </w:rPr>
          <w:t xml:space="preserve">lowed by “(Non-Tenure Track).” </w:t>
        </w:r>
        <w:r w:rsidR="00E54A6B" w:rsidRPr="006B6466">
          <w:rPr>
            <w:rFonts w:ascii="Times New Roman" w:hAnsi="Times New Roman" w:cs="Times New Roman"/>
            <w:sz w:val="24"/>
            <w:szCs w:val="24"/>
          </w:rPr>
          <w:t>The teaching, research, and publication expectations for these non-tenure track appointments mirror those of tenured or tenure-track faculty at the same rank.</w:t>
        </w:r>
      </w:ins>
    </w:p>
    <w:p w:rsidR="00E54A6B" w:rsidRPr="006B6466" w:rsidRDefault="00E54A6B" w:rsidP="003062AF">
      <w:pPr>
        <w:rPr>
          <w:ins w:id="460" w:author="Fickus, Matthew C Civ USAF AETC AFIT/ENC" w:date="2016-12-11T08:46:00Z"/>
          <w:rFonts w:ascii="Times New Roman" w:hAnsi="Times New Roman" w:cs="Times New Roman"/>
          <w:sz w:val="24"/>
          <w:szCs w:val="24"/>
        </w:rPr>
      </w:pPr>
    </w:p>
    <w:p w:rsidR="00E54A6B" w:rsidRPr="006B6466" w:rsidRDefault="00A44AD9" w:rsidP="003062AF">
      <w:pPr>
        <w:rPr>
          <w:ins w:id="461" w:author="Fickus, Matthew C Civ USAF AETC AFIT/ENC" w:date="2016-12-11T08:47:00Z"/>
          <w:rFonts w:ascii="Times New Roman" w:hAnsi="Times New Roman" w:cs="Times New Roman"/>
          <w:sz w:val="24"/>
          <w:szCs w:val="24"/>
        </w:rPr>
      </w:pPr>
      <w:ins w:id="462" w:author="Fickus, Matthew C Civ USAF AETC AFIT/ENC" w:date="2016-12-11T21:13:00Z">
        <w:r>
          <w:rPr>
            <w:rFonts w:ascii="Times New Roman" w:hAnsi="Times New Roman" w:cs="Times New Roman"/>
            <w:b/>
            <w:spacing w:val="-1"/>
            <w:sz w:val="24"/>
            <w:szCs w:val="24"/>
          </w:rPr>
          <w:tab/>
        </w:r>
        <w:r w:rsidRPr="00A44AD9">
          <w:rPr>
            <w:rFonts w:ascii="Times New Roman" w:hAnsi="Times New Roman" w:cs="Times New Roman"/>
            <w:b/>
            <w:spacing w:val="-1"/>
            <w:sz w:val="24"/>
            <w:szCs w:val="24"/>
          </w:rPr>
          <w:t>10.6.2.</w:t>
        </w:r>
      </w:ins>
      <w:ins w:id="463" w:author="Fickus, Matthew C Civ USAF AETC AFIT/ENC" w:date="2016-12-11T08:47:00Z">
        <w:r w:rsidR="00531E84" w:rsidRPr="00A44AD9">
          <w:rPr>
            <w:rFonts w:ascii="Times New Roman" w:hAnsi="Times New Roman" w:cs="Times New Roman"/>
            <w:b/>
            <w:spacing w:val="-1"/>
            <w:sz w:val="24"/>
            <w:szCs w:val="24"/>
          </w:rPr>
          <w:t xml:space="preserve"> </w:t>
        </w:r>
        <w:r w:rsidRPr="00A44AD9">
          <w:rPr>
            <w:rFonts w:ascii="Times New Roman" w:hAnsi="Times New Roman" w:cs="Times New Roman"/>
            <w:b/>
            <w:sz w:val="24"/>
            <w:szCs w:val="24"/>
          </w:rPr>
          <w:t>Research Faculty</w:t>
        </w:r>
      </w:ins>
      <w:ins w:id="464" w:author="Fickus, Matthew C Civ USAF AETC AFIT/ENC" w:date="2016-12-11T21:13:00Z">
        <w:r w:rsidRPr="00A44AD9">
          <w:rPr>
            <w:rFonts w:ascii="Times New Roman" w:hAnsi="Times New Roman" w:cs="Times New Roman"/>
            <w:b/>
            <w:sz w:val="24"/>
            <w:szCs w:val="24"/>
          </w:rPr>
          <w:t>.</w:t>
        </w:r>
      </w:ins>
      <w:ins w:id="465" w:author="Fickus, Matthew C Civ USAF AETC AFIT/ENC" w:date="2016-12-11T08:47:00Z">
        <w:r w:rsidR="00E54A6B" w:rsidRPr="006B6466">
          <w:rPr>
            <w:rFonts w:ascii="Times New Roman" w:hAnsi="Times New Roman" w:cs="Times New Roman"/>
            <w:sz w:val="24"/>
            <w:szCs w:val="24"/>
          </w:rPr>
          <w:t xml:space="preserve"> </w:t>
        </w:r>
      </w:ins>
      <w:ins w:id="466" w:author="Fickus, Matthew C Civ USAF AETC AFIT/ENC" w:date="2016-12-11T21:14:00Z">
        <w:r w:rsidR="00DF5C6E">
          <w:rPr>
            <w:rFonts w:ascii="Times New Roman" w:hAnsi="Times New Roman" w:cs="Times New Roman"/>
            <w:sz w:val="24"/>
            <w:szCs w:val="24"/>
          </w:rPr>
          <w:t xml:space="preserve"> </w:t>
        </w:r>
      </w:ins>
      <w:ins w:id="467" w:author="Fickus, Matthew C Civ USAF AETC AFIT/ENC" w:date="2016-12-11T08:47:00Z">
        <w:r w:rsidR="00E54A6B" w:rsidRPr="006B6466">
          <w:rPr>
            <w:rFonts w:ascii="Times New Roman" w:hAnsi="Times New Roman" w:cs="Times New Roman"/>
            <w:sz w:val="24"/>
            <w:szCs w:val="24"/>
          </w:rPr>
          <w:t>The academic title for these appointme</w:t>
        </w:r>
        <w:r w:rsidR="002C239C">
          <w:rPr>
            <w:rFonts w:ascii="Times New Roman" w:hAnsi="Times New Roman" w:cs="Times New Roman"/>
            <w:sz w:val="24"/>
            <w:szCs w:val="24"/>
          </w:rPr>
          <w:t xml:space="preserve">nts is prefaced by “Research.” </w:t>
        </w:r>
        <w:r w:rsidR="00E54A6B" w:rsidRPr="006B6466">
          <w:rPr>
            <w:rFonts w:ascii="Times New Roman" w:hAnsi="Times New Roman" w:cs="Times New Roman"/>
            <w:sz w:val="24"/>
            <w:szCs w:val="24"/>
          </w:rPr>
          <w:t xml:space="preserve">Research faculty </w:t>
        </w:r>
      </w:ins>
      <w:ins w:id="468" w:author="Fickus, Matthew C Civ USAF AETC AFIT/ENC" w:date="2016-12-11T21:19:00Z">
        <w:r w:rsidR="00FA2BF6">
          <w:rPr>
            <w:rFonts w:ascii="Times New Roman" w:hAnsi="Times New Roman" w:cs="Times New Roman"/>
            <w:sz w:val="24"/>
            <w:szCs w:val="24"/>
          </w:rPr>
          <w:t xml:space="preserve">members </w:t>
        </w:r>
      </w:ins>
      <w:ins w:id="469" w:author="Fickus, Matthew C Civ USAF AETC AFIT/ENC" w:date="2016-12-11T08:47:00Z">
        <w:r w:rsidR="00E54A6B" w:rsidRPr="006B6466">
          <w:rPr>
            <w:rFonts w:ascii="Times New Roman" w:hAnsi="Times New Roman" w:cs="Times New Roman"/>
            <w:sz w:val="24"/>
            <w:szCs w:val="24"/>
          </w:rPr>
          <w:t>are qualified to engage in, be responsible for, or oversee a significant ar</w:t>
        </w:r>
        <w:r w:rsidR="002C239C">
          <w:rPr>
            <w:rFonts w:ascii="Times New Roman" w:hAnsi="Times New Roman" w:cs="Times New Roman"/>
            <w:sz w:val="24"/>
            <w:szCs w:val="24"/>
          </w:rPr>
          <w:t xml:space="preserve">ea of research or scholarship. </w:t>
        </w:r>
        <w:r w:rsidR="00E54A6B" w:rsidRPr="006B6466">
          <w:rPr>
            <w:rFonts w:ascii="Times New Roman" w:hAnsi="Times New Roman" w:cs="Times New Roman"/>
            <w:sz w:val="24"/>
            <w:szCs w:val="24"/>
          </w:rPr>
          <w:t xml:space="preserve">Research faculty members are supported by research grants or contracts and are not guaranteed space, facilities, or services beyond those specified in the grant or contract. Generally, </w:t>
        </w:r>
      </w:ins>
      <w:ins w:id="470" w:author="Fickus, Matthew C Civ USAF AETC AFIT/ENC" w:date="2016-12-11T09:26:00Z">
        <w:r w:rsidR="00B70F17" w:rsidRPr="006B6466">
          <w:rPr>
            <w:rFonts w:ascii="Times New Roman" w:hAnsi="Times New Roman" w:cs="Times New Roman"/>
            <w:sz w:val="24"/>
            <w:szCs w:val="24"/>
          </w:rPr>
          <w:t>research faculty</w:t>
        </w:r>
      </w:ins>
      <w:ins w:id="471" w:author="Fickus, Matthew C Civ USAF AETC AFIT/ENC" w:date="2016-12-11T08:47:00Z">
        <w:r w:rsidR="00E54A6B" w:rsidRPr="006B6466">
          <w:rPr>
            <w:rFonts w:ascii="Times New Roman" w:hAnsi="Times New Roman" w:cs="Times New Roman"/>
            <w:sz w:val="24"/>
            <w:szCs w:val="24"/>
          </w:rPr>
          <w:t xml:space="preserve"> may be appointed on one-year or multiple-year terms of up to six years, provided they possess the experience, expertise, or qualifications, established over a sustained period of time, that qualify them to advance the Institute’s research mission.</w:t>
        </w:r>
      </w:ins>
    </w:p>
    <w:p w:rsidR="00E54A6B" w:rsidRPr="006B6466" w:rsidRDefault="00E54A6B" w:rsidP="003062AF">
      <w:pPr>
        <w:rPr>
          <w:ins w:id="472" w:author="Fickus, Matthew C Civ USAF AETC AFIT/ENC" w:date="2016-12-11T08:47:00Z"/>
          <w:rFonts w:ascii="Times New Roman" w:hAnsi="Times New Roman" w:cs="Times New Roman"/>
          <w:sz w:val="24"/>
          <w:szCs w:val="24"/>
        </w:rPr>
      </w:pPr>
    </w:p>
    <w:p w:rsidR="00E54A6B" w:rsidRPr="006B6466" w:rsidRDefault="00A44AD9" w:rsidP="003062AF">
      <w:pPr>
        <w:rPr>
          <w:ins w:id="473" w:author="Fickus, Matthew C Civ USAF AETC AFIT/ENC" w:date="2016-12-11T08:48:00Z"/>
          <w:rFonts w:ascii="Times New Roman" w:hAnsi="Times New Roman" w:cs="Times New Roman"/>
          <w:sz w:val="24"/>
          <w:szCs w:val="24"/>
        </w:rPr>
      </w:pPr>
      <w:ins w:id="474" w:author="Fickus, Matthew C Civ USAF AETC AFIT/ENC" w:date="2016-12-11T21:14:00Z">
        <w:r>
          <w:rPr>
            <w:rFonts w:ascii="Times New Roman" w:hAnsi="Times New Roman" w:cs="Times New Roman"/>
            <w:b/>
            <w:spacing w:val="-1"/>
            <w:sz w:val="24"/>
            <w:szCs w:val="24"/>
          </w:rPr>
          <w:tab/>
        </w:r>
      </w:ins>
      <w:ins w:id="475" w:author="Fickus, Matthew C Civ USAF AETC AFIT/ENC" w:date="2016-12-11T21:13:00Z">
        <w:r w:rsidRPr="00A44AD9">
          <w:rPr>
            <w:rFonts w:ascii="Times New Roman" w:hAnsi="Times New Roman" w:cs="Times New Roman"/>
            <w:b/>
            <w:spacing w:val="-1"/>
            <w:sz w:val="24"/>
            <w:szCs w:val="24"/>
          </w:rPr>
          <w:t>10.6.3.</w:t>
        </w:r>
      </w:ins>
      <w:ins w:id="476" w:author="Fickus, Matthew C Civ USAF AETC AFIT/ENC" w:date="2016-12-11T08:48:00Z">
        <w:r w:rsidR="00531E84" w:rsidRPr="00A44AD9">
          <w:rPr>
            <w:rFonts w:ascii="Times New Roman" w:hAnsi="Times New Roman" w:cs="Times New Roman"/>
            <w:b/>
            <w:spacing w:val="-1"/>
            <w:sz w:val="24"/>
            <w:szCs w:val="24"/>
          </w:rPr>
          <w:t xml:space="preserve"> </w:t>
        </w:r>
        <w:r w:rsidR="00E54A6B" w:rsidRPr="00A44AD9">
          <w:rPr>
            <w:rFonts w:ascii="Times New Roman" w:hAnsi="Times New Roman" w:cs="Times New Roman"/>
            <w:b/>
            <w:sz w:val="24"/>
            <w:szCs w:val="24"/>
          </w:rPr>
          <w:t>Teaching Faculty</w:t>
        </w:r>
      </w:ins>
      <w:ins w:id="477" w:author="Fickus, Matthew C Civ USAF AETC AFIT/ENC" w:date="2016-12-11T21:13:00Z">
        <w:r w:rsidRPr="00A44AD9">
          <w:rPr>
            <w:rFonts w:ascii="Times New Roman" w:hAnsi="Times New Roman" w:cs="Times New Roman"/>
            <w:b/>
            <w:sz w:val="24"/>
            <w:szCs w:val="24"/>
          </w:rPr>
          <w:t>.</w:t>
        </w:r>
      </w:ins>
      <w:ins w:id="478" w:author="Fickus, Matthew C Civ USAF AETC AFIT/ENC" w:date="2016-12-11T08:48:00Z">
        <w:r w:rsidR="00E54A6B" w:rsidRPr="006B6466">
          <w:rPr>
            <w:rFonts w:ascii="Times New Roman" w:hAnsi="Times New Roman" w:cs="Times New Roman"/>
            <w:sz w:val="24"/>
            <w:szCs w:val="24"/>
          </w:rPr>
          <w:t xml:space="preserve">  The academic title for these appointmen</w:t>
        </w:r>
        <w:r w:rsidR="002C239C">
          <w:rPr>
            <w:rFonts w:ascii="Times New Roman" w:hAnsi="Times New Roman" w:cs="Times New Roman"/>
            <w:sz w:val="24"/>
            <w:szCs w:val="24"/>
          </w:rPr>
          <w:t xml:space="preserve">ts is prefaced by “Teaching”. </w:t>
        </w:r>
        <w:r w:rsidR="00E54A6B" w:rsidRPr="006B6466">
          <w:rPr>
            <w:rFonts w:ascii="Times New Roman" w:hAnsi="Times New Roman" w:cs="Times New Roman"/>
            <w:sz w:val="24"/>
            <w:szCs w:val="24"/>
          </w:rPr>
          <w:t>Teaching faculty will have an earned doctorate degree in a relevant field of study and are hired in a non-tenure track capacity with the primary duty of teaching courses to</w:t>
        </w:r>
      </w:ins>
      <w:ins w:id="479" w:author="Fickus, Matthew C Civ USAF AETC AFIT/ENC" w:date="2016-12-12T10:57:00Z">
        <w:r w:rsidR="00636314">
          <w:rPr>
            <w:rFonts w:ascii="Times New Roman" w:hAnsi="Times New Roman" w:cs="Times New Roman"/>
            <w:sz w:val="24"/>
            <w:szCs w:val="24"/>
          </w:rPr>
          <w:t xml:space="preserve"> </w:t>
        </w:r>
      </w:ins>
      <w:ins w:id="480" w:author="Fickus, Matthew C Civ USAF AETC AFIT/ENC" w:date="2016-12-11T08:48:00Z">
        <w:r w:rsidR="00E54A6B" w:rsidRPr="006B6466">
          <w:rPr>
            <w:rFonts w:ascii="Times New Roman" w:hAnsi="Times New Roman" w:cs="Times New Roman"/>
            <w:sz w:val="24"/>
            <w:szCs w:val="24"/>
          </w:rPr>
          <w:t>students</w:t>
        </w:r>
      </w:ins>
      <w:ins w:id="481" w:author="Fickus, Matthew C Civ USAF AETC AFIT/ENC" w:date="2016-12-12T10:57:00Z">
        <w:r w:rsidR="00636314">
          <w:rPr>
            <w:rFonts w:ascii="Times New Roman" w:hAnsi="Times New Roman" w:cs="Times New Roman"/>
            <w:sz w:val="24"/>
            <w:szCs w:val="24"/>
          </w:rPr>
          <w:t xml:space="preserve"> in the School</w:t>
        </w:r>
      </w:ins>
      <w:ins w:id="482" w:author="Fickus, Matthew C Civ USAF AETC AFIT/ENC" w:date="2016-12-11T08:48:00Z">
        <w:r w:rsidR="00E54A6B" w:rsidRPr="006B6466">
          <w:rPr>
            <w:rFonts w:ascii="Times New Roman" w:hAnsi="Times New Roman" w:cs="Times New Roman"/>
            <w:sz w:val="24"/>
            <w:szCs w:val="24"/>
          </w:rPr>
          <w:t>. Teaching faculty may engage in a program of research but there is no expectation that they do so.</w:t>
        </w:r>
      </w:ins>
    </w:p>
    <w:p w:rsidR="00E54A6B" w:rsidRPr="006B6466" w:rsidRDefault="00E54A6B" w:rsidP="003062AF">
      <w:pPr>
        <w:rPr>
          <w:ins w:id="483" w:author="Fickus, Matthew C Civ USAF AETC AFIT/ENC" w:date="2016-12-11T08:48:00Z"/>
          <w:rFonts w:ascii="Times New Roman" w:hAnsi="Times New Roman" w:cs="Times New Roman"/>
          <w:sz w:val="24"/>
          <w:szCs w:val="24"/>
        </w:rPr>
      </w:pPr>
    </w:p>
    <w:p w:rsidR="00E54A6B" w:rsidRPr="006B6466" w:rsidRDefault="00DF5C6E" w:rsidP="003062AF">
      <w:pPr>
        <w:rPr>
          <w:ins w:id="484" w:author="Fickus, Matthew C Civ USAF AETC AFIT/ENC" w:date="2016-12-11T08:50:00Z"/>
          <w:rFonts w:ascii="Times New Roman" w:hAnsi="Times New Roman" w:cs="Times New Roman"/>
          <w:sz w:val="24"/>
          <w:szCs w:val="24"/>
        </w:rPr>
      </w:pPr>
      <w:ins w:id="485" w:author="Fickus, Matthew C Civ USAF AETC AFIT/ENC" w:date="2016-12-11T21:14:00Z">
        <w:r>
          <w:rPr>
            <w:rFonts w:ascii="Times New Roman" w:hAnsi="Times New Roman" w:cs="Times New Roman"/>
            <w:b/>
            <w:spacing w:val="-1"/>
            <w:sz w:val="24"/>
            <w:szCs w:val="24"/>
          </w:rPr>
          <w:tab/>
        </w:r>
        <w:r w:rsidR="00A44AD9" w:rsidRPr="00DF5C6E">
          <w:rPr>
            <w:rFonts w:ascii="Times New Roman" w:hAnsi="Times New Roman" w:cs="Times New Roman"/>
            <w:b/>
            <w:spacing w:val="-1"/>
            <w:sz w:val="24"/>
            <w:szCs w:val="24"/>
          </w:rPr>
          <w:t>10.6.4</w:t>
        </w:r>
        <w:r>
          <w:rPr>
            <w:rFonts w:ascii="Times New Roman" w:hAnsi="Times New Roman" w:cs="Times New Roman"/>
            <w:b/>
            <w:spacing w:val="-1"/>
            <w:sz w:val="24"/>
            <w:szCs w:val="24"/>
          </w:rPr>
          <w:t>.</w:t>
        </w:r>
      </w:ins>
      <w:ins w:id="486" w:author="Fickus, Matthew C Civ USAF AETC AFIT/ENC" w:date="2016-12-11T08:50:00Z">
        <w:r w:rsidR="00531E84" w:rsidRPr="00DF5C6E">
          <w:rPr>
            <w:rFonts w:ascii="Times New Roman" w:hAnsi="Times New Roman" w:cs="Times New Roman"/>
            <w:b/>
            <w:spacing w:val="-1"/>
            <w:sz w:val="24"/>
            <w:szCs w:val="24"/>
          </w:rPr>
          <w:t xml:space="preserve"> </w:t>
        </w:r>
      </w:ins>
      <w:ins w:id="487" w:author="Fickus, Matthew C Civ USAF AETC AFIT/ENC" w:date="2016-12-11T08:48:00Z">
        <w:r w:rsidR="00A44AD9" w:rsidRPr="00DF5C6E">
          <w:rPr>
            <w:rFonts w:ascii="Times New Roman" w:hAnsi="Times New Roman" w:cs="Times New Roman"/>
            <w:b/>
            <w:sz w:val="24"/>
            <w:szCs w:val="24"/>
          </w:rPr>
          <w:t>Professor</w:t>
        </w:r>
      </w:ins>
      <w:ins w:id="488" w:author="Fickus, Matthew C Civ USAF AETC AFIT/ENC" w:date="2016-12-11T22:28:00Z">
        <w:r w:rsidR="00C3538F">
          <w:rPr>
            <w:rFonts w:ascii="Times New Roman" w:hAnsi="Times New Roman" w:cs="Times New Roman"/>
            <w:b/>
            <w:sz w:val="24"/>
            <w:szCs w:val="24"/>
          </w:rPr>
          <w:t>s</w:t>
        </w:r>
      </w:ins>
      <w:ins w:id="489" w:author="Fickus, Matthew C Civ USAF AETC AFIT/ENC" w:date="2016-12-11T08:48:00Z">
        <w:r w:rsidR="00C3538F">
          <w:rPr>
            <w:rFonts w:ascii="Times New Roman" w:hAnsi="Times New Roman" w:cs="Times New Roman"/>
            <w:b/>
            <w:sz w:val="24"/>
            <w:szCs w:val="24"/>
          </w:rPr>
          <w:t xml:space="preserve"> of Practice</w:t>
        </w:r>
      </w:ins>
      <w:ins w:id="490" w:author="Fickus, Matthew C Civ USAF AETC AFIT/ENC" w:date="2016-12-11T21:14:00Z">
        <w:r w:rsidR="00A44AD9" w:rsidRPr="00DF5C6E">
          <w:rPr>
            <w:rFonts w:ascii="Times New Roman" w:hAnsi="Times New Roman" w:cs="Times New Roman"/>
            <w:b/>
            <w:sz w:val="24"/>
            <w:szCs w:val="24"/>
          </w:rPr>
          <w:t>.</w:t>
        </w:r>
      </w:ins>
      <w:ins w:id="491" w:author="Fickus, Matthew C Civ USAF AETC AFIT/ENC" w:date="2016-12-11T08:48:00Z">
        <w:r w:rsidR="00E54A6B" w:rsidRPr="006B6466">
          <w:rPr>
            <w:rFonts w:ascii="Times New Roman" w:hAnsi="Times New Roman" w:cs="Times New Roman"/>
            <w:sz w:val="24"/>
            <w:szCs w:val="24"/>
          </w:rPr>
          <w:t xml:space="preserve"> </w:t>
        </w:r>
      </w:ins>
      <w:ins w:id="492" w:author="Fickus, Matthew C Civ USAF AETC AFIT/ENC" w:date="2017-06-07T12:59:00Z">
        <w:r w:rsidR="00277515" w:rsidRPr="00277515">
          <w:rPr>
            <w:rFonts w:ascii="Times New Roman" w:hAnsi="Times New Roman" w:cs="Times New Roman"/>
            <w:sz w:val="24"/>
            <w:szCs w:val="24"/>
          </w:rPr>
          <w:t>The title of Professor of Practice is intended for professionals of national prominence who have developed an acknowledged expertise in an area that is relevant to the institute's educational mission. Often, this expertise will have been acquired in a non-academic environment and a Professor of Practice is not necessarily expected to hold the same educational credentials and publication record as the other faculty of the institute although a relevant Master’</w:t>
        </w:r>
        <w:r w:rsidR="00277515">
          <w:rPr>
            <w:rFonts w:ascii="Times New Roman" w:hAnsi="Times New Roman" w:cs="Times New Roman"/>
            <w:sz w:val="24"/>
            <w:szCs w:val="24"/>
          </w:rPr>
          <w:t>s degree is generally expected.</w:t>
        </w:r>
      </w:ins>
      <w:ins w:id="493" w:author="Fickus, Matthew C Civ USAF AETC AFIT/ENC" w:date="2016-12-11T08:48:00Z">
        <w:r w:rsidR="00E54A6B" w:rsidRPr="006B6466">
          <w:rPr>
            <w:rFonts w:ascii="Times New Roman" w:hAnsi="Times New Roman" w:cs="Times New Roman"/>
            <w:sz w:val="24"/>
            <w:szCs w:val="24"/>
          </w:rPr>
          <w:t xml:space="preserve"> In addition to all other required documents, a Professor of Practice appointment package should give evidence of the candidate's high level of expertise in the specified area of specialization.  Departments who wish to have Professors of Practice appointed in their Department are required to have their Department Committees general criteria for that title in their Department’s Promotion and Tenure Guidelines.</w:t>
        </w:r>
      </w:ins>
    </w:p>
    <w:p w:rsidR="00E54A6B" w:rsidRPr="006B6466" w:rsidRDefault="00E54A6B" w:rsidP="003062AF">
      <w:pPr>
        <w:rPr>
          <w:ins w:id="494" w:author="Fickus, Matthew C Civ USAF AETC AFIT/ENC" w:date="2016-12-11T08:49:00Z"/>
          <w:rFonts w:ascii="Times New Roman" w:hAnsi="Times New Roman" w:cs="Times New Roman"/>
          <w:sz w:val="24"/>
          <w:szCs w:val="24"/>
        </w:rPr>
      </w:pPr>
    </w:p>
    <w:p w:rsidR="00E54A6B" w:rsidRDefault="00DF5C6E" w:rsidP="003062AF">
      <w:pPr>
        <w:rPr>
          <w:ins w:id="495" w:author="Fickus, Matthew C Civ USAF AETC AFIT/ENC" w:date="2017-06-07T12:33:00Z"/>
          <w:rFonts w:ascii="Times New Roman" w:hAnsi="Times New Roman" w:cs="Times New Roman"/>
          <w:sz w:val="24"/>
          <w:szCs w:val="24"/>
        </w:rPr>
      </w:pPr>
      <w:ins w:id="496" w:author="Fickus, Matthew C Civ USAF AETC AFIT/ENC" w:date="2016-12-11T21:15:00Z">
        <w:r>
          <w:rPr>
            <w:rFonts w:ascii="Times New Roman" w:hAnsi="Times New Roman" w:cs="Times New Roman"/>
            <w:b/>
            <w:spacing w:val="-1"/>
            <w:sz w:val="24"/>
            <w:szCs w:val="24"/>
          </w:rPr>
          <w:tab/>
        </w:r>
        <w:r w:rsidRPr="00DF5C6E">
          <w:rPr>
            <w:rFonts w:ascii="Times New Roman" w:hAnsi="Times New Roman" w:cs="Times New Roman"/>
            <w:b/>
            <w:spacing w:val="-1"/>
            <w:sz w:val="24"/>
            <w:szCs w:val="24"/>
          </w:rPr>
          <w:t>10.6.5.</w:t>
        </w:r>
      </w:ins>
      <w:ins w:id="497" w:author="Fickus, Matthew C Civ USAF AETC AFIT/ENC" w:date="2016-12-11T08:50:00Z">
        <w:r w:rsidR="00531E84" w:rsidRPr="00DF5C6E">
          <w:rPr>
            <w:rFonts w:ascii="Times New Roman" w:hAnsi="Times New Roman" w:cs="Times New Roman"/>
            <w:b/>
            <w:spacing w:val="-1"/>
            <w:sz w:val="24"/>
            <w:szCs w:val="24"/>
          </w:rPr>
          <w:t xml:space="preserve"> </w:t>
        </w:r>
      </w:ins>
      <w:ins w:id="498" w:author="Fickus, Matthew C Civ USAF AETC AFIT/ENC" w:date="2016-12-11T08:49:00Z">
        <w:r w:rsidRPr="00DF5C6E">
          <w:rPr>
            <w:rFonts w:ascii="Times New Roman" w:hAnsi="Times New Roman" w:cs="Times New Roman"/>
            <w:b/>
            <w:sz w:val="24"/>
            <w:szCs w:val="24"/>
          </w:rPr>
          <w:t>Adjunct Faculty</w:t>
        </w:r>
      </w:ins>
      <w:ins w:id="499" w:author="Fickus, Matthew C Civ USAF AETC AFIT/ENC" w:date="2016-12-11T21:15:00Z">
        <w:r w:rsidRPr="00DF5C6E">
          <w:rPr>
            <w:rFonts w:ascii="Times New Roman" w:hAnsi="Times New Roman" w:cs="Times New Roman"/>
            <w:b/>
            <w:sz w:val="24"/>
            <w:szCs w:val="24"/>
          </w:rPr>
          <w:t>.</w:t>
        </w:r>
      </w:ins>
      <w:ins w:id="500" w:author="Fickus, Matthew C Civ USAF AETC AFIT/ENC" w:date="2016-12-11T08:49:00Z">
        <w:r w:rsidR="00E54A6B" w:rsidRPr="006B6466">
          <w:rPr>
            <w:rFonts w:ascii="Times New Roman" w:hAnsi="Times New Roman" w:cs="Times New Roman"/>
            <w:sz w:val="24"/>
            <w:szCs w:val="24"/>
          </w:rPr>
          <w:t xml:space="preserve">  The academic title for these appointments is prefaced by “Adjunct”.  An adjunct faculty member has primary duties outside of the Institute, but contributes part-time to academic programs. Only those individuals actively involved in teaching and/or in the advising of student research should be appointed as adjunct faculty. </w:t>
        </w:r>
        <w:r w:rsidR="00E54A6B" w:rsidRPr="006B6466">
          <w:rPr>
            <w:rFonts w:ascii="Times New Roman" w:hAnsi="Times New Roman" w:cs="Times New Roman"/>
            <w:sz w:val="24"/>
            <w:szCs w:val="24"/>
          </w:rPr>
          <w:lastRenderedPageBreak/>
          <w:t>Adjunct faculty will work closely with regular faculty in the Department on instructional and/or research activities. These positions are</w:t>
        </w:r>
      </w:ins>
      <w:ins w:id="501" w:author="Fickus, Matthew C Civ USAF AETC AFIT/ENC" w:date="2017-06-07T14:50:00Z">
        <w:r w:rsidR="002A4D1C">
          <w:rPr>
            <w:rFonts w:ascii="Times New Roman" w:hAnsi="Times New Roman" w:cs="Times New Roman"/>
            <w:sz w:val="24"/>
            <w:szCs w:val="24"/>
          </w:rPr>
          <w:t xml:space="preserve"> usually</w:t>
        </w:r>
      </w:ins>
      <w:ins w:id="502" w:author="Fickus, Matthew C Civ USAF AETC AFIT/ENC" w:date="2016-12-11T08:49:00Z">
        <w:r w:rsidR="00E54A6B" w:rsidRPr="006B6466">
          <w:rPr>
            <w:rFonts w:ascii="Times New Roman" w:hAnsi="Times New Roman" w:cs="Times New Roman"/>
            <w:sz w:val="24"/>
            <w:szCs w:val="24"/>
          </w:rPr>
          <w:t xml:space="preserve"> not salaried.</w:t>
        </w:r>
      </w:ins>
    </w:p>
    <w:p w:rsidR="00E54A6B" w:rsidRPr="006B6466" w:rsidRDefault="00E54A6B" w:rsidP="003062AF">
      <w:pPr>
        <w:rPr>
          <w:ins w:id="503" w:author="Fickus, Matthew C Civ USAF AETC AFIT/ENC" w:date="2016-12-11T08:49:00Z"/>
          <w:rFonts w:ascii="Times New Roman" w:hAnsi="Times New Roman" w:cs="Times New Roman"/>
          <w:sz w:val="24"/>
          <w:szCs w:val="24"/>
        </w:rPr>
      </w:pPr>
    </w:p>
    <w:p w:rsidR="00E54A6B" w:rsidRDefault="00DF5C6E" w:rsidP="003062AF">
      <w:pPr>
        <w:rPr>
          <w:ins w:id="504" w:author="Fickus, Matthew C Civ USAF AETC AFIT/ENC" w:date="2017-06-07T12:26:00Z"/>
          <w:rFonts w:ascii="Times New Roman" w:hAnsi="Times New Roman" w:cs="Times New Roman"/>
          <w:sz w:val="24"/>
          <w:szCs w:val="24"/>
        </w:rPr>
      </w:pPr>
      <w:ins w:id="505" w:author="Fickus, Matthew C Civ USAF AETC AFIT/ENC" w:date="2016-12-11T21:15:00Z">
        <w:r>
          <w:rPr>
            <w:rFonts w:ascii="Times New Roman" w:hAnsi="Times New Roman" w:cs="Times New Roman"/>
            <w:b/>
            <w:spacing w:val="-1"/>
            <w:sz w:val="24"/>
            <w:szCs w:val="24"/>
          </w:rPr>
          <w:tab/>
        </w:r>
        <w:r w:rsidR="003D05D3">
          <w:rPr>
            <w:rFonts w:ascii="Times New Roman" w:hAnsi="Times New Roman" w:cs="Times New Roman"/>
            <w:b/>
            <w:spacing w:val="-1"/>
            <w:sz w:val="24"/>
            <w:szCs w:val="24"/>
          </w:rPr>
          <w:t>10.6.6</w:t>
        </w:r>
        <w:r w:rsidRPr="00DF5C6E">
          <w:rPr>
            <w:rFonts w:ascii="Times New Roman" w:hAnsi="Times New Roman" w:cs="Times New Roman"/>
            <w:b/>
            <w:spacing w:val="-1"/>
            <w:sz w:val="24"/>
            <w:szCs w:val="24"/>
          </w:rPr>
          <w:t>.</w:t>
        </w:r>
      </w:ins>
      <w:ins w:id="506" w:author="Fickus, Matthew C Civ USAF AETC AFIT/ENC" w:date="2016-12-11T08:50:00Z">
        <w:r w:rsidR="00531E84" w:rsidRPr="00DF5C6E">
          <w:rPr>
            <w:rFonts w:ascii="Times New Roman" w:hAnsi="Times New Roman" w:cs="Times New Roman"/>
            <w:b/>
            <w:spacing w:val="-1"/>
            <w:sz w:val="24"/>
            <w:szCs w:val="24"/>
          </w:rPr>
          <w:t xml:space="preserve"> </w:t>
        </w:r>
      </w:ins>
      <w:ins w:id="507" w:author="Fickus, Matthew C Civ USAF AETC AFIT/ENC" w:date="2016-12-11T08:49:00Z">
        <w:r w:rsidRPr="00DF5C6E">
          <w:rPr>
            <w:rFonts w:ascii="Times New Roman" w:hAnsi="Times New Roman" w:cs="Times New Roman"/>
            <w:b/>
            <w:sz w:val="24"/>
            <w:szCs w:val="24"/>
          </w:rPr>
          <w:t>Visiting Faculty</w:t>
        </w:r>
      </w:ins>
      <w:ins w:id="508" w:author="Fickus, Matthew C Civ USAF AETC AFIT/ENC" w:date="2016-12-11T21:15:00Z">
        <w:r w:rsidRPr="00DF5C6E">
          <w:rPr>
            <w:rFonts w:ascii="Times New Roman" w:hAnsi="Times New Roman" w:cs="Times New Roman"/>
            <w:b/>
            <w:sz w:val="24"/>
            <w:szCs w:val="24"/>
          </w:rPr>
          <w:t>.</w:t>
        </w:r>
      </w:ins>
      <w:ins w:id="509" w:author="Fickus, Matthew C Civ USAF AETC AFIT/ENC" w:date="2016-12-11T08:49:00Z">
        <w:r w:rsidR="000417D0">
          <w:rPr>
            <w:rFonts w:ascii="Times New Roman" w:hAnsi="Times New Roman" w:cs="Times New Roman"/>
            <w:sz w:val="24"/>
            <w:szCs w:val="24"/>
          </w:rPr>
          <w:t xml:space="preserve"> </w:t>
        </w:r>
        <w:r w:rsidR="00E54A6B" w:rsidRPr="006B6466">
          <w:rPr>
            <w:rFonts w:ascii="Times New Roman" w:hAnsi="Times New Roman" w:cs="Times New Roman"/>
            <w:sz w:val="24"/>
            <w:szCs w:val="24"/>
          </w:rPr>
          <w:t>The academic title for these appointments is prefaced by “</w:t>
        </w:r>
        <w:proofErr w:type="spellStart"/>
        <w:r w:rsidR="00E54A6B" w:rsidRPr="006B6466">
          <w:rPr>
            <w:rFonts w:ascii="Times New Roman" w:hAnsi="Times New Roman" w:cs="Times New Roman"/>
            <w:sz w:val="24"/>
            <w:szCs w:val="24"/>
          </w:rPr>
          <w:t>Visting</w:t>
        </w:r>
        <w:proofErr w:type="spellEnd"/>
        <w:r w:rsidR="00E54A6B" w:rsidRPr="006B6466">
          <w:rPr>
            <w:rFonts w:ascii="Times New Roman" w:hAnsi="Times New Roman" w:cs="Times New Roman"/>
            <w:sz w:val="24"/>
            <w:szCs w:val="24"/>
          </w:rPr>
          <w:t>”.  The Institute recognizes a part-time or full-time visiting faculty member from another institution.  This title is normally assigned to individuals who hold or have held professorial rank at another institution of higher education or have accomplishments in government, industry, or other organization that are considered equivalent. The appointment should be made at the same academic rank as held at the permanent institution. Such appointments normally shall not exceed one year; however, the School may extend the appointment.</w:t>
        </w:r>
      </w:ins>
    </w:p>
    <w:p w:rsidR="00E54A6B" w:rsidRPr="006B6466" w:rsidRDefault="00E54A6B" w:rsidP="003062AF">
      <w:pPr>
        <w:rPr>
          <w:ins w:id="510" w:author="Fickus, Matthew C Civ USAF AETC AFIT/ENC" w:date="2016-12-11T08:49:00Z"/>
          <w:rFonts w:ascii="Times New Roman" w:hAnsi="Times New Roman" w:cs="Times New Roman"/>
          <w:sz w:val="24"/>
          <w:szCs w:val="24"/>
        </w:rPr>
      </w:pPr>
    </w:p>
    <w:p w:rsidR="001C3E59" w:rsidRDefault="00DF5C6E" w:rsidP="007E3A97">
      <w:pPr>
        <w:rPr>
          <w:rFonts w:ascii="Times New Roman" w:hAnsi="Times New Roman" w:cs="Times New Roman"/>
          <w:sz w:val="24"/>
          <w:szCs w:val="24"/>
        </w:rPr>
      </w:pPr>
      <w:ins w:id="511" w:author="Fickus, Matthew C Civ USAF AETC AFIT/ENC" w:date="2016-12-11T21:16:00Z">
        <w:r>
          <w:rPr>
            <w:rFonts w:ascii="Times New Roman" w:hAnsi="Times New Roman" w:cs="Times New Roman"/>
            <w:b/>
            <w:spacing w:val="-1"/>
            <w:sz w:val="24"/>
            <w:szCs w:val="24"/>
          </w:rPr>
          <w:tab/>
        </w:r>
        <w:r w:rsidR="003D05D3">
          <w:rPr>
            <w:rFonts w:ascii="Times New Roman" w:hAnsi="Times New Roman" w:cs="Times New Roman"/>
            <w:b/>
            <w:spacing w:val="-1"/>
            <w:sz w:val="24"/>
            <w:szCs w:val="24"/>
          </w:rPr>
          <w:t>10.6.7</w:t>
        </w:r>
        <w:r w:rsidRPr="00DF5C6E">
          <w:rPr>
            <w:rFonts w:ascii="Times New Roman" w:hAnsi="Times New Roman" w:cs="Times New Roman"/>
            <w:b/>
            <w:spacing w:val="-1"/>
            <w:sz w:val="24"/>
            <w:szCs w:val="24"/>
          </w:rPr>
          <w:t>.</w:t>
        </w:r>
      </w:ins>
      <w:ins w:id="512" w:author="Fickus, Matthew C Civ USAF AETC AFIT/ENC" w:date="2016-12-11T08:52:00Z">
        <w:r w:rsidR="00531E84" w:rsidRPr="00DF5C6E">
          <w:rPr>
            <w:rFonts w:ascii="Times New Roman" w:hAnsi="Times New Roman" w:cs="Times New Roman"/>
            <w:b/>
            <w:spacing w:val="-1"/>
            <w:sz w:val="24"/>
            <w:szCs w:val="24"/>
          </w:rPr>
          <w:t xml:space="preserve"> </w:t>
        </w:r>
      </w:ins>
      <w:ins w:id="513" w:author="Fickus, Matthew C Civ USAF AETC AFIT/ENC" w:date="2016-12-11T08:50:00Z">
        <w:r w:rsidRPr="00DF5C6E">
          <w:rPr>
            <w:rFonts w:ascii="Times New Roman" w:hAnsi="Times New Roman" w:cs="Times New Roman"/>
            <w:b/>
            <w:sz w:val="24"/>
            <w:szCs w:val="24"/>
          </w:rPr>
          <w:t>Emeritus Faculty</w:t>
        </w:r>
      </w:ins>
      <w:ins w:id="514" w:author="Fickus, Matthew C Civ USAF AETC AFIT/ENC" w:date="2016-12-11T21:16:00Z">
        <w:r w:rsidRPr="00DF5C6E">
          <w:rPr>
            <w:rFonts w:ascii="Times New Roman" w:hAnsi="Times New Roman" w:cs="Times New Roman"/>
            <w:b/>
            <w:sz w:val="24"/>
            <w:szCs w:val="24"/>
          </w:rPr>
          <w:t>.</w:t>
        </w:r>
      </w:ins>
      <w:ins w:id="515" w:author="Fickus, Matthew C Civ USAF AETC AFIT/ENC" w:date="2016-12-11T08:50:00Z">
        <w:r w:rsidR="00E54A6B" w:rsidRPr="006B6466">
          <w:rPr>
            <w:rFonts w:ascii="Times New Roman" w:hAnsi="Times New Roman" w:cs="Times New Roman"/>
            <w:sz w:val="24"/>
            <w:szCs w:val="24"/>
          </w:rPr>
          <w:t xml:space="preserve"> </w:t>
        </w:r>
      </w:ins>
      <w:ins w:id="516" w:author="Fickus, Matthew C Civ USAF AETC AFIT/ENC" w:date="2017-06-07T13:03:00Z">
        <w:r w:rsidR="002C239C">
          <w:rPr>
            <w:rFonts w:ascii="Times New Roman" w:hAnsi="Times New Roman" w:cs="Times New Roman"/>
            <w:sz w:val="24"/>
            <w:szCs w:val="24"/>
          </w:rPr>
          <w:t>The academic title for these appointments is</w:t>
        </w:r>
      </w:ins>
      <w:ins w:id="517" w:author="Fickus, Matthew C Civ USAF AETC AFIT/ENC" w:date="2017-06-07T13:06:00Z">
        <w:r w:rsidR="002C239C">
          <w:rPr>
            <w:rFonts w:ascii="Times New Roman" w:hAnsi="Times New Roman" w:cs="Times New Roman"/>
            <w:sz w:val="24"/>
            <w:szCs w:val="24"/>
          </w:rPr>
          <w:t xml:space="preserve"> </w:t>
        </w:r>
      </w:ins>
      <w:ins w:id="518" w:author="Fickus, Matthew C Civ USAF AETC AFIT/ENC" w:date="2017-06-07T13:07:00Z">
        <w:r w:rsidR="002C239C">
          <w:rPr>
            <w:rFonts w:ascii="Times New Roman" w:hAnsi="Times New Roman" w:cs="Times New Roman"/>
            <w:sz w:val="24"/>
            <w:szCs w:val="24"/>
          </w:rPr>
          <w:t>“(Associate) Professor Emeritus</w:t>
        </w:r>
      </w:ins>
      <w:ins w:id="519" w:author="Fickus, Matthew C Civ USAF AETC AFIT/ENC" w:date="2017-06-07T13:08:00Z">
        <w:r w:rsidR="002C239C">
          <w:rPr>
            <w:rFonts w:ascii="Times New Roman" w:hAnsi="Times New Roman" w:cs="Times New Roman"/>
            <w:sz w:val="24"/>
            <w:szCs w:val="24"/>
          </w:rPr>
          <w:t>” of the</w:t>
        </w:r>
      </w:ins>
      <w:ins w:id="520" w:author="Fickus, Matthew C Civ USAF AETC AFIT/ENC" w:date="2017-06-07T13:03:00Z">
        <w:r w:rsidR="002C239C">
          <w:rPr>
            <w:rFonts w:ascii="Times New Roman" w:hAnsi="Times New Roman" w:cs="Times New Roman"/>
            <w:sz w:val="24"/>
            <w:szCs w:val="24"/>
          </w:rPr>
          <w:t xml:space="preserve">ir </w:t>
        </w:r>
      </w:ins>
      <w:ins w:id="521" w:author="Fickus, Matthew C Civ USAF AETC AFIT/ENC" w:date="2017-06-07T13:11:00Z">
        <w:r w:rsidR="002C239C">
          <w:rPr>
            <w:rFonts w:ascii="Times New Roman" w:hAnsi="Times New Roman" w:cs="Times New Roman"/>
            <w:sz w:val="24"/>
            <w:szCs w:val="24"/>
          </w:rPr>
          <w:t xml:space="preserve">area of specialty. </w:t>
        </w:r>
      </w:ins>
      <w:ins w:id="522" w:author="Fickus, Matthew C Civ USAF AETC AFIT/ENC" w:date="2017-06-07T13:12:00Z">
        <w:r w:rsidR="002C239C">
          <w:rPr>
            <w:rFonts w:ascii="Times New Roman" w:hAnsi="Times New Roman" w:cs="Times New Roman"/>
            <w:sz w:val="24"/>
            <w:szCs w:val="24"/>
          </w:rPr>
          <w:t>The Faculty Council does not make individual recommendatio</w:t>
        </w:r>
        <w:r w:rsidR="007E3A97">
          <w:rPr>
            <w:rFonts w:ascii="Times New Roman" w:hAnsi="Times New Roman" w:cs="Times New Roman"/>
            <w:sz w:val="24"/>
            <w:szCs w:val="24"/>
          </w:rPr>
          <w:t xml:space="preserve">ns regarding such appointments, meaning such packages are not routed </w:t>
        </w:r>
        <w:proofErr w:type="spellStart"/>
        <w:r w:rsidR="007E3A97">
          <w:rPr>
            <w:rFonts w:ascii="Times New Roman" w:hAnsi="Times New Roman" w:cs="Times New Roman"/>
            <w:sz w:val="24"/>
            <w:szCs w:val="24"/>
          </w:rPr>
          <w:t>throught</w:t>
        </w:r>
        <w:proofErr w:type="spellEnd"/>
        <w:r w:rsidR="007E3A97">
          <w:rPr>
            <w:rFonts w:ascii="Times New Roman" w:hAnsi="Times New Roman" w:cs="Times New Roman"/>
            <w:sz w:val="24"/>
            <w:szCs w:val="24"/>
          </w:rPr>
          <w:t xml:space="preserve"> the Department and School Committees. </w:t>
        </w:r>
      </w:ins>
      <w:ins w:id="523" w:author="Fickus, Matthew C Civ USAF AETC AFIT/ENC" w:date="2017-06-07T13:20:00Z">
        <w:r w:rsidR="007E3A97">
          <w:rPr>
            <w:rFonts w:ascii="Times New Roman" w:hAnsi="Times New Roman" w:cs="Times New Roman"/>
            <w:sz w:val="24"/>
            <w:szCs w:val="24"/>
          </w:rPr>
          <w:t>Instead</w:t>
        </w:r>
      </w:ins>
      <w:ins w:id="524" w:author="Fickus, Matthew C Civ USAF AETC AFIT/ENC" w:date="2017-06-07T13:15:00Z">
        <w:r w:rsidR="007E3A97">
          <w:rPr>
            <w:rFonts w:ascii="Times New Roman" w:hAnsi="Times New Roman" w:cs="Times New Roman"/>
            <w:sz w:val="24"/>
            <w:szCs w:val="24"/>
          </w:rPr>
          <w:t xml:space="preserve">, </w:t>
        </w:r>
      </w:ins>
      <w:ins w:id="525" w:author="Fickus, Matthew C Civ USAF AETC AFIT/ENC" w:date="2017-06-07T13:16:00Z">
        <w:r w:rsidR="007E3A97">
          <w:rPr>
            <w:rFonts w:ascii="Times New Roman" w:hAnsi="Times New Roman" w:cs="Times New Roman"/>
            <w:sz w:val="24"/>
            <w:szCs w:val="24"/>
          </w:rPr>
          <w:t xml:space="preserve">the Faculty Council </w:t>
        </w:r>
      </w:ins>
      <w:ins w:id="526" w:author="Fickus, Matthew C Civ USAF AETC AFIT/ENC" w:date="2017-06-07T13:22:00Z">
        <w:r w:rsidR="007E3A97">
          <w:rPr>
            <w:rFonts w:ascii="Times New Roman" w:hAnsi="Times New Roman" w:cs="Times New Roman"/>
            <w:sz w:val="24"/>
            <w:szCs w:val="24"/>
          </w:rPr>
          <w:t xml:space="preserve">makes the blanket recommendation </w:t>
        </w:r>
      </w:ins>
      <w:ins w:id="527" w:author="Fickus, Matthew C Civ USAF AETC AFIT/ENC" w:date="2017-06-07T13:16:00Z">
        <w:r w:rsidR="007E3A97">
          <w:rPr>
            <w:rFonts w:ascii="Times New Roman" w:hAnsi="Times New Roman" w:cs="Times New Roman"/>
            <w:sz w:val="24"/>
            <w:szCs w:val="24"/>
          </w:rPr>
          <w:t>that the title</w:t>
        </w:r>
      </w:ins>
      <w:ins w:id="528" w:author="Fickus, Matthew C Civ USAF AETC AFIT/ENC" w:date="2017-06-07T13:18:00Z">
        <w:r w:rsidR="007E3A97">
          <w:rPr>
            <w:rFonts w:ascii="Times New Roman" w:hAnsi="Times New Roman" w:cs="Times New Roman"/>
            <w:sz w:val="24"/>
            <w:szCs w:val="24"/>
          </w:rPr>
          <w:t xml:space="preserve"> be awarded to any retiring faculty member </w:t>
        </w:r>
      </w:ins>
      <w:ins w:id="529" w:author="Fickus, Matthew C Civ USAF AETC AFIT/ENC" w:date="2017-06-07T13:19:00Z">
        <w:r w:rsidR="007E3A97">
          <w:rPr>
            <w:rFonts w:ascii="Times New Roman" w:hAnsi="Times New Roman" w:cs="Times New Roman"/>
            <w:sz w:val="24"/>
            <w:szCs w:val="24"/>
          </w:rPr>
          <w:t>who has completed at least ten years or service to the School as a tenured/tenure-track professor, and has</w:t>
        </w:r>
      </w:ins>
      <w:ins w:id="530" w:author="Fickus, Matthew C Civ USAF AETC AFIT/ENC" w:date="2017-06-07T13:21:00Z">
        <w:r w:rsidR="007E3A97">
          <w:rPr>
            <w:rFonts w:ascii="Times New Roman" w:hAnsi="Times New Roman" w:cs="Times New Roman"/>
            <w:sz w:val="24"/>
            <w:szCs w:val="24"/>
          </w:rPr>
          <w:t xml:space="preserve"> </w:t>
        </w:r>
      </w:ins>
      <w:ins w:id="531" w:author="Fickus, Matthew C Civ USAF AETC AFIT/ENC" w:date="2016-12-11T08:50:00Z">
        <w:r w:rsidR="00E54A6B" w:rsidRPr="006B6466">
          <w:rPr>
            <w:rFonts w:ascii="Times New Roman" w:hAnsi="Times New Roman" w:cs="Times New Roman"/>
            <w:sz w:val="24"/>
            <w:szCs w:val="24"/>
          </w:rPr>
          <w:t>excelled throughout their careers as teachers and scholars</w:t>
        </w:r>
      </w:ins>
      <w:ins w:id="532" w:author="Fickus, Matthew C Civ USAF AETC AFIT/ENC" w:date="2017-06-07T13:21:00Z">
        <w:r w:rsidR="007E3A97">
          <w:rPr>
            <w:rFonts w:ascii="Times New Roman" w:hAnsi="Times New Roman" w:cs="Times New Roman"/>
            <w:sz w:val="24"/>
            <w:szCs w:val="24"/>
          </w:rPr>
          <w:t>.</w:t>
        </w:r>
      </w:ins>
      <w:r w:rsidR="001C3E59">
        <w:rPr>
          <w:rFonts w:ascii="Times New Roman" w:hAnsi="Times New Roman" w:cs="Times New Roman"/>
          <w:sz w:val="24"/>
          <w:szCs w:val="24"/>
        </w:rPr>
        <w:br w:type="page"/>
      </w:r>
    </w:p>
    <w:p w:rsidR="00B338EC" w:rsidRPr="00DF5C6E" w:rsidRDefault="00531E84" w:rsidP="003062AF">
      <w:pPr>
        <w:rPr>
          <w:ins w:id="533" w:author="Fickus, Matthew C Civ USAF AETC AFIT/ENC" w:date="2016-12-11T09:07:00Z"/>
          <w:rFonts w:ascii="Times New Roman" w:hAnsi="Times New Roman" w:cs="Times New Roman"/>
          <w:b/>
          <w:bCs/>
          <w:sz w:val="24"/>
          <w:szCs w:val="24"/>
        </w:rPr>
      </w:pPr>
      <w:ins w:id="534" w:author="Fickus, Matthew C Civ USAF AETC AFIT/ENC" w:date="2016-12-11T09:07:00Z">
        <w:r w:rsidRPr="00DF5C6E">
          <w:rPr>
            <w:rFonts w:ascii="Times New Roman" w:hAnsi="Times New Roman" w:cs="Times New Roman"/>
            <w:b/>
            <w:sz w:val="24"/>
            <w:szCs w:val="24"/>
          </w:rPr>
          <w:lastRenderedPageBreak/>
          <w:t xml:space="preserve">11. </w:t>
        </w:r>
        <w:r w:rsidR="00B338EC" w:rsidRPr="00DF5C6E">
          <w:rPr>
            <w:rFonts w:ascii="Times New Roman" w:hAnsi="Times New Roman" w:cs="Times New Roman"/>
            <w:b/>
            <w:sz w:val="24"/>
            <w:szCs w:val="24"/>
          </w:rPr>
          <w:t>Administrative Faculty</w:t>
        </w:r>
      </w:ins>
      <w:ins w:id="535" w:author="Fickus, Matthew C Civ USAF AETC AFIT/ENC" w:date="2016-12-11T21:16:00Z">
        <w:r w:rsidR="00DF5C6E" w:rsidRPr="00DF5C6E">
          <w:rPr>
            <w:rFonts w:ascii="Times New Roman" w:hAnsi="Times New Roman" w:cs="Times New Roman"/>
            <w:b/>
            <w:sz w:val="24"/>
            <w:szCs w:val="24"/>
          </w:rPr>
          <w:t>.</w:t>
        </w:r>
      </w:ins>
    </w:p>
    <w:p w:rsidR="00B338EC" w:rsidRPr="006B6466" w:rsidRDefault="00B338EC" w:rsidP="003062AF">
      <w:pPr>
        <w:rPr>
          <w:ins w:id="536" w:author="Fickus, Matthew C Civ USAF AETC AFIT/ENC" w:date="2016-12-11T09:07:00Z"/>
          <w:rFonts w:ascii="Times New Roman" w:hAnsi="Times New Roman" w:cs="Times New Roman"/>
          <w:b/>
          <w:bCs/>
          <w:sz w:val="24"/>
          <w:szCs w:val="24"/>
        </w:rPr>
      </w:pPr>
    </w:p>
    <w:p w:rsidR="00B338EC" w:rsidRDefault="00DF5C6E" w:rsidP="003062AF">
      <w:pPr>
        <w:rPr>
          <w:ins w:id="537" w:author="Fickus, Matthew C Civ USAF AETC AFIT/ENC" w:date="2017-06-07T13:34:00Z"/>
          <w:rFonts w:ascii="Times New Roman" w:hAnsi="Times New Roman" w:cs="Times New Roman"/>
          <w:sz w:val="24"/>
          <w:szCs w:val="24"/>
        </w:rPr>
      </w:pPr>
      <w:ins w:id="538" w:author="Fickus, Matthew C Civ USAF AETC AFIT/ENC" w:date="2016-12-11T21:17:00Z">
        <w:r w:rsidRPr="00DF5C6E">
          <w:rPr>
            <w:rFonts w:ascii="Times New Roman" w:hAnsi="Times New Roman" w:cs="Times New Roman"/>
            <w:b/>
            <w:spacing w:val="-1"/>
            <w:sz w:val="24"/>
            <w:szCs w:val="24"/>
          </w:rPr>
          <w:t xml:space="preserve">11.1. </w:t>
        </w:r>
      </w:ins>
      <w:ins w:id="539" w:author="Fickus, Matthew C Civ USAF AETC AFIT/ENC" w:date="2016-12-11T09:08:00Z">
        <w:r w:rsidR="00B338EC" w:rsidRPr="00DF5C6E">
          <w:rPr>
            <w:rFonts w:ascii="Times New Roman" w:hAnsi="Times New Roman" w:cs="Times New Roman"/>
            <w:b/>
            <w:sz w:val="24"/>
            <w:szCs w:val="24"/>
          </w:rPr>
          <w:t>Retention of Rank, Title and Te</w:t>
        </w:r>
        <w:r w:rsidRPr="00DF5C6E">
          <w:rPr>
            <w:rFonts w:ascii="Times New Roman" w:hAnsi="Times New Roman" w:cs="Times New Roman"/>
            <w:b/>
            <w:sz w:val="24"/>
            <w:szCs w:val="24"/>
          </w:rPr>
          <w:t>nure Status for Current Faculty</w:t>
        </w:r>
      </w:ins>
      <w:ins w:id="540" w:author="Fickus, Matthew C Civ USAF AETC AFIT/ENC" w:date="2016-12-11T21:17:00Z">
        <w:r w:rsidRPr="00DF5C6E">
          <w:rPr>
            <w:rFonts w:ascii="Times New Roman" w:hAnsi="Times New Roman" w:cs="Times New Roman"/>
            <w:b/>
            <w:sz w:val="24"/>
            <w:szCs w:val="24"/>
          </w:rPr>
          <w:t>.</w:t>
        </w:r>
      </w:ins>
      <w:ins w:id="541" w:author="Fickus, Matthew C Civ USAF AETC AFIT/ENC" w:date="2016-12-11T09:08:00Z">
        <w:r w:rsidR="002A4CC2">
          <w:rPr>
            <w:rFonts w:ascii="Times New Roman" w:hAnsi="Times New Roman" w:cs="Times New Roman"/>
            <w:sz w:val="24"/>
            <w:szCs w:val="24"/>
          </w:rPr>
          <w:t xml:space="preserve"> </w:t>
        </w:r>
        <w:r w:rsidR="00B338EC" w:rsidRPr="006B6466">
          <w:rPr>
            <w:rFonts w:ascii="Times New Roman" w:hAnsi="Times New Roman" w:cs="Times New Roman"/>
            <w:sz w:val="24"/>
            <w:szCs w:val="24"/>
          </w:rPr>
          <w:t>Any military or civilian tenured faculty member in the School that takes any administrative faculty position within the Institute will retain their current academic rank, academic tit</w:t>
        </w:r>
        <w:r w:rsidR="009139B4">
          <w:rPr>
            <w:rFonts w:ascii="Times New Roman" w:hAnsi="Times New Roman" w:cs="Times New Roman"/>
            <w:sz w:val="24"/>
            <w:szCs w:val="24"/>
          </w:rPr>
          <w:t xml:space="preserve">le and tenure until they </w:t>
        </w:r>
        <w:r w:rsidR="00C82C7C">
          <w:rPr>
            <w:rFonts w:ascii="Times New Roman" w:hAnsi="Times New Roman" w:cs="Times New Roman"/>
            <w:sz w:val="24"/>
            <w:szCs w:val="24"/>
          </w:rPr>
          <w:t xml:space="preserve">leave the Institute. </w:t>
        </w:r>
      </w:ins>
      <w:ins w:id="542" w:author="Fickus, Matthew C Civ USAF AETC AFIT/ENC" w:date="2017-06-07T13:29:00Z">
        <w:r w:rsidR="00C82C7C" w:rsidRPr="006B6466">
          <w:rPr>
            <w:rFonts w:ascii="Times New Roman" w:hAnsi="Times New Roman" w:cs="Times New Roman"/>
            <w:sz w:val="24"/>
            <w:szCs w:val="24"/>
          </w:rPr>
          <w:t xml:space="preserve">The same applies for military and civilian tenure-track faculty, with the exception that they lose both academic rank and academic title if they are not </w:t>
        </w:r>
        <w:r w:rsidR="00C82C7C">
          <w:rPr>
            <w:rFonts w:ascii="Times New Roman" w:hAnsi="Times New Roman" w:cs="Times New Roman"/>
            <w:sz w:val="24"/>
            <w:szCs w:val="24"/>
          </w:rPr>
          <w:t>awarded tenure by the end</w:t>
        </w:r>
        <w:r w:rsidR="00C82C7C" w:rsidRPr="006B6466">
          <w:rPr>
            <w:rFonts w:ascii="Times New Roman" w:hAnsi="Times New Roman" w:cs="Times New Roman"/>
            <w:sz w:val="24"/>
            <w:szCs w:val="24"/>
          </w:rPr>
          <w:t xml:space="preserve"> of their </w:t>
        </w:r>
        <w:r w:rsidR="00C82C7C">
          <w:rPr>
            <w:rFonts w:ascii="Times New Roman" w:hAnsi="Times New Roman" w:cs="Times New Roman"/>
            <w:sz w:val="24"/>
            <w:szCs w:val="24"/>
          </w:rPr>
          <w:t xml:space="preserve">mandatory tenure year. </w:t>
        </w:r>
        <w:r w:rsidR="00C82C7C" w:rsidRPr="006B6466">
          <w:rPr>
            <w:rFonts w:ascii="Times New Roman" w:hAnsi="Times New Roman" w:cs="Times New Roman"/>
            <w:sz w:val="24"/>
            <w:szCs w:val="24"/>
          </w:rPr>
          <w:t>These administrative positions include</w:t>
        </w:r>
      </w:ins>
      <w:ins w:id="543" w:author="Fickus, Matthew C Civ USAF AETC AFIT/ENC" w:date="2017-06-07T13:30:00Z">
        <w:r w:rsidR="00C82C7C">
          <w:rPr>
            <w:rFonts w:ascii="Times New Roman" w:hAnsi="Times New Roman" w:cs="Times New Roman"/>
            <w:sz w:val="24"/>
            <w:szCs w:val="24"/>
          </w:rPr>
          <w:t>, but are not limited to,</w:t>
        </w:r>
      </w:ins>
      <w:ins w:id="544" w:author="Fickus, Matthew C Civ USAF AETC AFIT/ENC" w:date="2017-06-07T13:29:00Z">
        <w:r w:rsidR="00C82C7C">
          <w:rPr>
            <w:rFonts w:ascii="Times New Roman" w:hAnsi="Times New Roman" w:cs="Times New Roman"/>
            <w:sz w:val="24"/>
            <w:szCs w:val="24"/>
          </w:rPr>
          <w:t xml:space="preserve"> Chancellor, Provost, Commandant, </w:t>
        </w:r>
        <w:r w:rsidR="00C82C7C" w:rsidRPr="006B6466">
          <w:rPr>
            <w:rFonts w:ascii="Times New Roman" w:hAnsi="Times New Roman" w:cs="Times New Roman"/>
            <w:sz w:val="24"/>
            <w:szCs w:val="24"/>
          </w:rPr>
          <w:t>Dean of the School, all Associate/Assistant Deans, Department Heads, Deputy Department Heads, Center Directors, Directors, the Registrar a</w:t>
        </w:r>
        <w:r w:rsidR="00C82C7C">
          <w:rPr>
            <w:rFonts w:ascii="Times New Roman" w:hAnsi="Times New Roman" w:cs="Times New Roman"/>
            <w:sz w:val="24"/>
            <w:szCs w:val="24"/>
          </w:rPr>
          <w:t>nd Senior Military Professors.</w:t>
        </w:r>
      </w:ins>
      <w:ins w:id="545" w:author="Fickus, Matthew C Civ USAF AETC AFIT/ENC" w:date="2016-12-11T09:08:00Z">
        <w:r w:rsidR="009A4BD9">
          <w:rPr>
            <w:rFonts w:ascii="Times New Roman" w:hAnsi="Times New Roman" w:cs="Times New Roman"/>
            <w:sz w:val="24"/>
            <w:szCs w:val="24"/>
          </w:rPr>
          <w:t xml:space="preserve"> </w:t>
        </w:r>
      </w:ins>
      <w:ins w:id="546" w:author="Fickus, Matthew C Civ USAF AETC AFIT/ENC" w:date="2017-06-07T14:42:00Z">
        <w:r w:rsidR="00EE70FB">
          <w:rPr>
            <w:rFonts w:ascii="Times New Roman" w:hAnsi="Times New Roman" w:cs="Times New Roman"/>
            <w:sz w:val="24"/>
            <w:szCs w:val="24"/>
          </w:rPr>
          <w:t xml:space="preserve">Moreover, with the exception of the Chancellor, Provost, Dean of the School and Department Heads, such individuals </w:t>
        </w:r>
        <w:r w:rsidR="00EE70FB" w:rsidRPr="006B6466">
          <w:rPr>
            <w:rFonts w:ascii="Times New Roman" w:hAnsi="Times New Roman" w:cs="Times New Roman"/>
            <w:sz w:val="24"/>
            <w:szCs w:val="24"/>
          </w:rPr>
          <w:t>may continue to apply for tenure and promotion in academic rank through the usual academic rank promotion</w:t>
        </w:r>
        <w:r w:rsidR="00EE70FB">
          <w:rPr>
            <w:rFonts w:ascii="Times New Roman" w:hAnsi="Times New Roman" w:cs="Times New Roman"/>
            <w:sz w:val="24"/>
            <w:szCs w:val="24"/>
          </w:rPr>
          <w:t xml:space="preserve"> and tenure process. </w:t>
        </w:r>
      </w:ins>
      <w:ins w:id="547" w:author="Fickus, Matthew C Civ USAF AETC AFIT/ENC" w:date="2017-06-07T13:37:00Z">
        <w:r w:rsidR="009A4BD9">
          <w:rPr>
            <w:rFonts w:ascii="Times New Roman" w:hAnsi="Times New Roman" w:cs="Times New Roman"/>
            <w:sz w:val="24"/>
            <w:szCs w:val="24"/>
          </w:rPr>
          <w:t xml:space="preserve">In accordance with </w:t>
        </w:r>
      </w:ins>
      <w:ins w:id="548" w:author="Fickus, Matthew C Civ USAF AETC AFIT/ENC" w:date="2016-12-11T09:08:00Z">
        <w:r w:rsidR="00B338EC" w:rsidRPr="006B6466">
          <w:rPr>
            <w:rFonts w:ascii="Times New Roman" w:hAnsi="Times New Roman" w:cs="Times New Roman"/>
            <w:sz w:val="24"/>
            <w:szCs w:val="24"/>
          </w:rPr>
          <w:t>AFI 36-804</w:t>
        </w:r>
      </w:ins>
      <w:ins w:id="549" w:author="Fickus, Matthew C Civ USAF AETC AFIT/ENC" w:date="2017-06-07T13:37:00Z">
        <w:r w:rsidR="009A4BD9">
          <w:rPr>
            <w:rFonts w:ascii="Times New Roman" w:hAnsi="Times New Roman" w:cs="Times New Roman"/>
            <w:sz w:val="24"/>
            <w:szCs w:val="24"/>
          </w:rPr>
          <w:t xml:space="preserve">, </w:t>
        </w:r>
      </w:ins>
      <w:ins w:id="550" w:author="Fickus, Matthew C Civ USAF AETC AFIT/ENC" w:date="2017-06-07T13:38:00Z">
        <w:r w:rsidR="009A4BD9">
          <w:rPr>
            <w:rFonts w:ascii="Times New Roman" w:hAnsi="Times New Roman" w:cs="Times New Roman"/>
            <w:sz w:val="24"/>
            <w:szCs w:val="24"/>
          </w:rPr>
          <w:t>a</w:t>
        </w:r>
        <w:r w:rsidR="009A4BD9" w:rsidRPr="009A4BD9">
          <w:rPr>
            <w:rFonts w:ascii="Times New Roman" w:hAnsi="Times New Roman" w:cs="Times New Roman"/>
            <w:sz w:val="24"/>
            <w:szCs w:val="24"/>
          </w:rPr>
          <w:t>dministrative faculty who are selected from the civi</w:t>
        </w:r>
        <w:r w:rsidR="009A4BD9">
          <w:rPr>
            <w:rFonts w:ascii="Times New Roman" w:hAnsi="Times New Roman" w:cs="Times New Roman"/>
            <w:sz w:val="24"/>
            <w:szCs w:val="24"/>
          </w:rPr>
          <w:t>lian faculty “</w:t>
        </w:r>
        <w:r w:rsidR="009A4BD9" w:rsidRPr="009A4BD9">
          <w:rPr>
            <w:rFonts w:ascii="Times New Roman" w:hAnsi="Times New Roman" w:cs="Times New Roman"/>
            <w:sz w:val="24"/>
            <w:szCs w:val="24"/>
          </w:rPr>
          <w:t>may resume their regular faculty duties upon relinquishing their administrative faculty duties unless the member is relieved for cause</w:t>
        </w:r>
        <w:r w:rsidR="009A4BD9">
          <w:rPr>
            <w:rFonts w:ascii="Times New Roman" w:hAnsi="Times New Roman" w:cs="Times New Roman"/>
            <w:sz w:val="24"/>
            <w:szCs w:val="24"/>
          </w:rPr>
          <w:t>.”</w:t>
        </w:r>
      </w:ins>
      <w:ins w:id="551" w:author="Fickus, Matthew C Civ USAF AETC AFIT/ENC" w:date="2017-06-07T14:41:00Z">
        <w:r w:rsidR="00EE70FB">
          <w:rPr>
            <w:rFonts w:ascii="Times New Roman" w:hAnsi="Times New Roman" w:cs="Times New Roman"/>
            <w:sz w:val="24"/>
            <w:szCs w:val="24"/>
          </w:rPr>
          <w:t xml:space="preserve"> </w:t>
        </w:r>
      </w:ins>
    </w:p>
    <w:p w:rsidR="00B338EC" w:rsidRPr="006B6466" w:rsidRDefault="00B338EC" w:rsidP="003062AF">
      <w:pPr>
        <w:rPr>
          <w:ins w:id="552" w:author="Fickus, Matthew C Civ USAF AETC AFIT/ENC" w:date="2016-12-11T09:08:00Z"/>
          <w:rFonts w:ascii="Times New Roman" w:hAnsi="Times New Roman" w:cs="Times New Roman"/>
          <w:sz w:val="24"/>
          <w:szCs w:val="24"/>
        </w:rPr>
      </w:pPr>
    </w:p>
    <w:p w:rsidR="00EE70FB" w:rsidRDefault="00FA2BF6" w:rsidP="003062AF">
      <w:pPr>
        <w:rPr>
          <w:ins w:id="553" w:author="Fickus, Matthew C Civ USAF AETC AFIT/ENC" w:date="2017-06-07T14:21:00Z"/>
          <w:rFonts w:ascii="Times New Roman" w:hAnsi="Times New Roman" w:cs="Times New Roman"/>
          <w:sz w:val="24"/>
          <w:szCs w:val="24"/>
        </w:rPr>
      </w:pPr>
      <w:ins w:id="554" w:author="Fickus, Matthew C Civ USAF AETC AFIT/ENC" w:date="2016-12-11T21:17:00Z">
        <w:r>
          <w:rPr>
            <w:rFonts w:ascii="Times New Roman" w:hAnsi="Times New Roman" w:cs="Times New Roman"/>
            <w:b/>
            <w:spacing w:val="-1"/>
            <w:sz w:val="24"/>
            <w:szCs w:val="24"/>
          </w:rPr>
          <w:t xml:space="preserve">11.2. </w:t>
        </w:r>
      </w:ins>
      <w:ins w:id="555" w:author="Fickus, Matthew C Civ USAF AETC AFIT/ENC" w:date="2016-12-11T09:10:00Z">
        <w:r w:rsidR="0036523D">
          <w:rPr>
            <w:rFonts w:ascii="Times New Roman" w:hAnsi="Times New Roman" w:cs="Times New Roman"/>
            <w:b/>
            <w:sz w:val="24"/>
            <w:szCs w:val="24"/>
          </w:rPr>
          <w:t>Academic Qualifications</w:t>
        </w:r>
        <w:r w:rsidR="00B338EC" w:rsidRPr="00DF5C6E">
          <w:rPr>
            <w:rFonts w:ascii="Times New Roman" w:hAnsi="Times New Roman" w:cs="Times New Roman"/>
            <w:b/>
            <w:sz w:val="24"/>
            <w:szCs w:val="24"/>
          </w:rPr>
          <w:t xml:space="preserve"> </w:t>
        </w:r>
        <w:r w:rsidR="00646C5F" w:rsidRPr="00DF5C6E">
          <w:rPr>
            <w:rFonts w:ascii="Times New Roman" w:hAnsi="Times New Roman" w:cs="Times New Roman"/>
            <w:b/>
            <w:sz w:val="24"/>
            <w:szCs w:val="24"/>
          </w:rPr>
          <w:t>for</w:t>
        </w:r>
      </w:ins>
      <w:ins w:id="556" w:author="Fickus, Matthew C Civ USAF AETC AFIT/ENC" w:date="2016-12-11T09:12:00Z">
        <w:r w:rsidR="00646C5F" w:rsidRPr="00DF5C6E">
          <w:rPr>
            <w:rFonts w:ascii="Times New Roman" w:hAnsi="Times New Roman" w:cs="Times New Roman"/>
            <w:b/>
            <w:sz w:val="24"/>
            <w:szCs w:val="24"/>
          </w:rPr>
          <w:t xml:space="preserve"> Leadership Positions</w:t>
        </w:r>
      </w:ins>
      <w:ins w:id="557" w:author="Fickus, Matthew C Civ USAF AETC AFIT/ENC" w:date="2016-12-11T09:22:00Z">
        <w:r w:rsidR="00B70F17" w:rsidRPr="00DF5C6E">
          <w:rPr>
            <w:rFonts w:ascii="Times New Roman" w:hAnsi="Times New Roman" w:cs="Times New Roman"/>
            <w:b/>
            <w:sz w:val="24"/>
            <w:szCs w:val="24"/>
          </w:rPr>
          <w:t xml:space="preserve"> in the School</w:t>
        </w:r>
      </w:ins>
      <w:ins w:id="558" w:author="Fickus, Matthew C Civ USAF AETC AFIT/ENC" w:date="2016-12-11T21:17:00Z">
        <w:r w:rsidR="00DF5C6E" w:rsidRPr="00DF5C6E">
          <w:rPr>
            <w:rFonts w:ascii="Times New Roman" w:hAnsi="Times New Roman" w:cs="Times New Roman"/>
            <w:b/>
            <w:sz w:val="24"/>
            <w:szCs w:val="24"/>
          </w:rPr>
          <w:t>.</w:t>
        </w:r>
      </w:ins>
      <w:ins w:id="559" w:author="Fickus, Matthew C Civ USAF AETC AFIT/ENC" w:date="2016-12-11T09:12:00Z">
        <w:r w:rsidR="00595964">
          <w:rPr>
            <w:rFonts w:ascii="Times New Roman" w:hAnsi="Times New Roman" w:cs="Times New Roman"/>
            <w:sz w:val="24"/>
            <w:szCs w:val="24"/>
          </w:rPr>
          <w:t xml:space="preserve"> </w:t>
        </w:r>
        <w:r w:rsidR="00646C5F" w:rsidRPr="006B6466">
          <w:rPr>
            <w:rFonts w:ascii="Times New Roman" w:hAnsi="Times New Roman" w:cs="Times New Roman"/>
            <w:sz w:val="24"/>
            <w:szCs w:val="24"/>
          </w:rPr>
          <w:t>Due to their importance in the academic rank promotion and tenure process in the Institute, the Faculty Council recommends that the</w:t>
        </w:r>
      </w:ins>
      <w:ins w:id="560" w:author="Fickus, Matthew C Civ USAF AETC AFIT/ENC" w:date="2017-06-07T13:41:00Z">
        <w:r w:rsidR="009A4BD9">
          <w:rPr>
            <w:rFonts w:ascii="Times New Roman" w:hAnsi="Times New Roman" w:cs="Times New Roman"/>
            <w:sz w:val="24"/>
            <w:szCs w:val="24"/>
          </w:rPr>
          <w:t xml:space="preserve"> </w:t>
        </w:r>
      </w:ins>
      <w:ins w:id="561" w:author="Fickus, Matthew C Civ USAF AETC AFIT/ENC" w:date="2017-06-07T13:45:00Z">
        <w:r w:rsidR="0036523D">
          <w:rPr>
            <w:rFonts w:ascii="Times New Roman" w:hAnsi="Times New Roman" w:cs="Times New Roman"/>
            <w:sz w:val="24"/>
            <w:szCs w:val="24"/>
          </w:rPr>
          <w:t xml:space="preserve">Provost, </w:t>
        </w:r>
      </w:ins>
      <w:ins w:id="562" w:author="Fickus, Matthew C Civ USAF AETC AFIT/ENC" w:date="2016-12-11T09:12:00Z">
        <w:r w:rsidR="00646C5F" w:rsidRPr="006B6466">
          <w:rPr>
            <w:rFonts w:ascii="Times New Roman" w:hAnsi="Times New Roman" w:cs="Times New Roman"/>
            <w:sz w:val="24"/>
            <w:szCs w:val="24"/>
          </w:rPr>
          <w:t xml:space="preserve">Dean of the School and all Department Heads have academic credentials commensurate with </w:t>
        </w:r>
      </w:ins>
      <w:ins w:id="563" w:author="Fickus, Matthew C Civ USAF AETC AFIT/ENC" w:date="2017-06-07T14:17:00Z">
        <w:r w:rsidR="004C629D">
          <w:rPr>
            <w:rFonts w:ascii="Times New Roman" w:hAnsi="Times New Roman" w:cs="Times New Roman"/>
            <w:sz w:val="24"/>
            <w:szCs w:val="24"/>
          </w:rPr>
          <w:t>those of a tenured</w:t>
        </w:r>
      </w:ins>
      <w:ins w:id="564" w:author="Fickus, Matthew C Civ USAF AETC AFIT/ENC" w:date="2016-12-11T09:12:00Z">
        <w:r w:rsidR="00646C5F" w:rsidRPr="006B6466">
          <w:rPr>
            <w:rFonts w:ascii="Times New Roman" w:hAnsi="Times New Roman" w:cs="Times New Roman"/>
            <w:sz w:val="24"/>
            <w:szCs w:val="24"/>
          </w:rPr>
          <w:t xml:space="preserve"> Professor in one of</w:t>
        </w:r>
        <w:r w:rsidR="0036523D">
          <w:rPr>
            <w:rFonts w:ascii="Times New Roman" w:hAnsi="Times New Roman" w:cs="Times New Roman"/>
            <w:sz w:val="24"/>
            <w:szCs w:val="24"/>
          </w:rPr>
          <w:t xml:space="preserve"> the Departments of the School.</w:t>
        </w:r>
      </w:ins>
      <w:ins w:id="565" w:author="Fickus, Matthew C Civ USAF AETC AFIT/ENC" w:date="2017-06-07T13:44:00Z">
        <w:r w:rsidR="0036523D">
          <w:rPr>
            <w:rFonts w:ascii="Times New Roman" w:hAnsi="Times New Roman" w:cs="Times New Roman"/>
            <w:sz w:val="24"/>
            <w:szCs w:val="24"/>
          </w:rPr>
          <w:t xml:space="preserve"> </w:t>
        </w:r>
      </w:ins>
      <w:ins w:id="566" w:author="Fickus, Matthew C Civ USAF AETC AFIT/ENC" w:date="2017-06-07T14:01:00Z">
        <w:r w:rsidR="00595964">
          <w:rPr>
            <w:rFonts w:ascii="Times New Roman" w:hAnsi="Times New Roman" w:cs="Times New Roman"/>
            <w:sz w:val="24"/>
            <w:szCs w:val="24"/>
          </w:rPr>
          <w:t xml:space="preserve">To this end, </w:t>
        </w:r>
      </w:ins>
      <w:ins w:id="567" w:author="Fickus, Matthew C Civ USAF AETC AFIT/ENC" w:date="2017-06-07T14:07:00Z">
        <w:r w:rsidR="00595964">
          <w:rPr>
            <w:rFonts w:ascii="Times New Roman" w:hAnsi="Times New Roman" w:cs="Times New Roman"/>
            <w:sz w:val="24"/>
            <w:szCs w:val="24"/>
          </w:rPr>
          <w:t xml:space="preserve">whenever the Institute is attempting to hire such individuals, </w:t>
        </w:r>
      </w:ins>
      <w:ins w:id="568" w:author="Fickus, Matthew C Civ USAF AETC AFIT/ENC" w:date="2017-06-07T14:12:00Z">
        <w:r w:rsidR="00595964">
          <w:rPr>
            <w:rFonts w:ascii="Times New Roman" w:hAnsi="Times New Roman" w:cs="Times New Roman"/>
            <w:sz w:val="24"/>
            <w:szCs w:val="24"/>
          </w:rPr>
          <w:t>the President of the Faculty Council should offer the services of the Department and School Committees to the</w:t>
        </w:r>
        <w:r w:rsidR="004C629D">
          <w:rPr>
            <w:rFonts w:ascii="Times New Roman" w:hAnsi="Times New Roman" w:cs="Times New Roman"/>
            <w:sz w:val="24"/>
            <w:szCs w:val="24"/>
          </w:rPr>
          <w:t xml:space="preserve"> Dean, who might in turn forward the offer to the Chancellor. Specifically, if so </w:t>
        </w:r>
      </w:ins>
      <w:ins w:id="569" w:author="Fickus, Matthew C Civ USAF AETC AFIT/ENC" w:date="2017-06-07T14:13:00Z">
        <w:r w:rsidR="004C629D">
          <w:rPr>
            <w:rFonts w:ascii="Times New Roman" w:hAnsi="Times New Roman" w:cs="Times New Roman"/>
            <w:sz w:val="24"/>
            <w:szCs w:val="24"/>
          </w:rPr>
          <w:t>directed by the Dean</w:t>
        </w:r>
      </w:ins>
      <w:ins w:id="570" w:author="Fickus, Matthew C Civ USAF AETC AFIT/ENC" w:date="2017-06-07T14:22:00Z">
        <w:r w:rsidR="004C629D">
          <w:rPr>
            <w:rFonts w:ascii="Times New Roman" w:hAnsi="Times New Roman" w:cs="Times New Roman"/>
            <w:sz w:val="24"/>
            <w:szCs w:val="24"/>
          </w:rPr>
          <w:t xml:space="preserve"> and/or Chancellor</w:t>
        </w:r>
      </w:ins>
      <w:ins w:id="571" w:author="Fickus, Matthew C Civ USAF AETC AFIT/ENC" w:date="2017-06-07T14:13:00Z">
        <w:r w:rsidR="004C629D">
          <w:rPr>
            <w:rFonts w:ascii="Times New Roman" w:hAnsi="Times New Roman" w:cs="Times New Roman"/>
            <w:sz w:val="24"/>
            <w:szCs w:val="24"/>
          </w:rPr>
          <w:t>, the Department and School Co</w:t>
        </w:r>
        <w:r w:rsidR="004525B9">
          <w:rPr>
            <w:rFonts w:ascii="Times New Roman" w:hAnsi="Times New Roman" w:cs="Times New Roman"/>
            <w:sz w:val="24"/>
            <w:szCs w:val="24"/>
          </w:rPr>
          <w:t xml:space="preserve">mmittees will evaluate </w:t>
        </w:r>
        <w:r w:rsidR="004C629D">
          <w:rPr>
            <w:rFonts w:ascii="Times New Roman" w:hAnsi="Times New Roman" w:cs="Times New Roman"/>
            <w:sz w:val="24"/>
            <w:szCs w:val="24"/>
          </w:rPr>
          <w:t>finalists for such open positions according to the</w:t>
        </w:r>
      </w:ins>
      <w:ins w:id="572" w:author="Fickus, Matthew C Civ USAF AETC AFIT/ENC" w:date="2017-06-07T14:14:00Z">
        <w:r w:rsidR="004C629D">
          <w:rPr>
            <w:rFonts w:ascii="Times New Roman" w:hAnsi="Times New Roman" w:cs="Times New Roman"/>
            <w:sz w:val="24"/>
            <w:szCs w:val="24"/>
          </w:rPr>
          <w:t xml:space="preserve"> </w:t>
        </w:r>
      </w:ins>
      <w:ins w:id="573" w:author="Fickus, Matthew C Civ USAF AETC AFIT/ENC" w:date="2017-06-07T14:15:00Z">
        <w:r w:rsidR="004C629D">
          <w:rPr>
            <w:rFonts w:ascii="Times New Roman" w:hAnsi="Times New Roman" w:cs="Times New Roman"/>
            <w:sz w:val="24"/>
            <w:szCs w:val="24"/>
          </w:rPr>
          <w:t>“</w:t>
        </w:r>
      </w:ins>
      <w:ins w:id="574" w:author="Fickus, Matthew C Civ USAF AETC AFIT/ENC" w:date="2017-06-07T14:14:00Z">
        <w:r w:rsidR="004C629D" w:rsidRPr="006B6466">
          <w:rPr>
            <w:rFonts w:ascii="Times New Roman" w:hAnsi="Times New Roman" w:cs="Times New Roman"/>
            <w:sz w:val="24"/>
            <w:szCs w:val="24"/>
          </w:rPr>
          <w:t>Initial Appoi</w:t>
        </w:r>
        <w:r w:rsidR="004C629D">
          <w:rPr>
            <w:rFonts w:ascii="Times New Roman" w:hAnsi="Times New Roman" w:cs="Times New Roman"/>
            <w:sz w:val="24"/>
            <w:szCs w:val="24"/>
          </w:rPr>
          <w:t>ntment as Professor with Tenure</w:t>
        </w:r>
      </w:ins>
      <w:ins w:id="575" w:author="Fickus, Matthew C Civ USAF AETC AFIT/ENC" w:date="2017-06-07T14:15:00Z">
        <w:r w:rsidR="004C629D">
          <w:rPr>
            <w:rFonts w:ascii="Times New Roman" w:hAnsi="Times New Roman" w:cs="Times New Roman"/>
            <w:sz w:val="24"/>
            <w:szCs w:val="24"/>
          </w:rPr>
          <w:t>”</w:t>
        </w:r>
      </w:ins>
      <w:ins w:id="576" w:author="Fickus, Matthew C Civ USAF AETC AFIT/ENC" w:date="2017-06-07T14:14:00Z">
        <w:r w:rsidR="004C629D" w:rsidRPr="006B6466">
          <w:rPr>
            <w:rFonts w:ascii="Times New Roman" w:hAnsi="Times New Roman" w:cs="Times New Roman"/>
            <w:sz w:val="24"/>
            <w:szCs w:val="24"/>
          </w:rPr>
          <w:t xml:space="preserve"> process</w:t>
        </w:r>
        <w:r w:rsidR="004C629D">
          <w:rPr>
            <w:rFonts w:ascii="Times New Roman" w:hAnsi="Times New Roman" w:cs="Times New Roman"/>
            <w:sz w:val="24"/>
            <w:szCs w:val="24"/>
          </w:rPr>
          <w:t xml:space="preserve"> given in Paragraph 5.9</w:t>
        </w:r>
      </w:ins>
      <w:ins w:id="577" w:author="Fickus, Matthew C Civ USAF AETC AFIT/ENC" w:date="2017-06-07T14:15:00Z">
        <w:r w:rsidR="004C629D">
          <w:rPr>
            <w:rFonts w:ascii="Times New Roman" w:hAnsi="Times New Roman" w:cs="Times New Roman"/>
            <w:sz w:val="24"/>
            <w:szCs w:val="24"/>
          </w:rPr>
          <w:t>, to include</w:t>
        </w:r>
      </w:ins>
      <w:ins w:id="578" w:author="Fickus, Matthew C Civ USAF AETC AFIT/ENC" w:date="2017-06-07T14:16:00Z">
        <w:r w:rsidR="004C629D">
          <w:rPr>
            <w:rFonts w:ascii="Times New Roman" w:hAnsi="Times New Roman" w:cs="Times New Roman"/>
            <w:sz w:val="24"/>
            <w:szCs w:val="24"/>
          </w:rPr>
          <w:t xml:space="preserve"> tallies of anonymous </w:t>
        </w:r>
      </w:ins>
      <w:ins w:id="579" w:author="Fickus, Matthew C Civ USAF AETC AFIT/ENC" w:date="2017-06-07T14:15:00Z">
        <w:r w:rsidR="004C629D">
          <w:rPr>
            <w:rFonts w:ascii="Times New Roman" w:hAnsi="Times New Roman" w:cs="Times New Roman"/>
            <w:sz w:val="24"/>
            <w:szCs w:val="24"/>
          </w:rPr>
          <w:t xml:space="preserve">votes by the Department </w:t>
        </w:r>
      </w:ins>
      <w:ins w:id="580" w:author="Fickus, Matthew C Civ USAF AETC AFIT/ENC" w:date="2017-06-07T14:21:00Z">
        <w:r w:rsidR="004C629D">
          <w:rPr>
            <w:rFonts w:ascii="Times New Roman" w:hAnsi="Times New Roman" w:cs="Times New Roman"/>
            <w:sz w:val="24"/>
            <w:szCs w:val="24"/>
          </w:rPr>
          <w:t xml:space="preserve">and School </w:t>
        </w:r>
      </w:ins>
      <w:ins w:id="581" w:author="Fickus, Matthew C Civ USAF AETC AFIT/ENC" w:date="2017-06-07T14:15:00Z">
        <w:r w:rsidR="004C629D">
          <w:rPr>
            <w:rFonts w:ascii="Times New Roman" w:hAnsi="Times New Roman" w:cs="Times New Roman"/>
            <w:sz w:val="24"/>
            <w:szCs w:val="24"/>
          </w:rPr>
          <w:t>Committees</w:t>
        </w:r>
      </w:ins>
      <w:ins w:id="582" w:author="Fickus, Matthew C Civ USAF AETC AFIT/ENC" w:date="2017-06-07T14:21:00Z">
        <w:r w:rsidR="00EE70FB">
          <w:rPr>
            <w:rFonts w:ascii="Times New Roman" w:hAnsi="Times New Roman" w:cs="Times New Roman"/>
            <w:sz w:val="24"/>
            <w:szCs w:val="24"/>
          </w:rPr>
          <w:t>.</w:t>
        </w:r>
      </w:ins>
      <w:ins w:id="583" w:author="Fickus, Matthew C Civ USAF AETC AFIT/ENC" w:date="2017-06-07T14:54:00Z">
        <w:r w:rsidR="004525B9">
          <w:rPr>
            <w:rFonts w:ascii="Times New Roman" w:hAnsi="Times New Roman" w:cs="Times New Roman"/>
            <w:sz w:val="24"/>
            <w:szCs w:val="24"/>
          </w:rPr>
          <w:t xml:space="preserve"> </w:t>
        </w:r>
      </w:ins>
      <w:ins w:id="584" w:author="Fickus, Matthew C Civ USAF AETC AFIT/ENC" w:date="2017-06-07T15:00:00Z">
        <w:r w:rsidR="004525B9">
          <w:rPr>
            <w:rFonts w:ascii="Times New Roman" w:hAnsi="Times New Roman" w:cs="Times New Roman"/>
            <w:sz w:val="24"/>
            <w:szCs w:val="24"/>
          </w:rPr>
          <w:t xml:space="preserve">No evaluation/vote is need for </w:t>
        </w:r>
      </w:ins>
      <w:ins w:id="585" w:author="Fickus, Matthew C Civ USAF AETC AFIT/ENC" w:date="2017-06-07T14:54:00Z">
        <w:r w:rsidR="004525B9">
          <w:rPr>
            <w:rFonts w:ascii="Times New Roman" w:hAnsi="Times New Roman" w:cs="Times New Roman"/>
            <w:sz w:val="24"/>
            <w:szCs w:val="24"/>
          </w:rPr>
          <w:t>internal candidates who are</w:t>
        </w:r>
      </w:ins>
      <w:ins w:id="586" w:author="Fickus, Matthew C Civ USAF AETC AFIT/ENC" w:date="2017-06-07T15:01:00Z">
        <w:r w:rsidR="004525B9">
          <w:rPr>
            <w:rFonts w:ascii="Times New Roman" w:hAnsi="Times New Roman" w:cs="Times New Roman"/>
            <w:sz w:val="24"/>
            <w:szCs w:val="24"/>
          </w:rPr>
          <w:t xml:space="preserve"> already</w:t>
        </w:r>
      </w:ins>
      <w:ins w:id="587" w:author="Fickus, Matthew C Civ USAF AETC AFIT/ENC" w:date="2017-06-07T15:00:00Z">
        <w:r w:rsidR="004525B9">
          <w:rPr>
            <w:rFonts w:ascii="Times New Roman" w:hAnsi="Times New Roman" w:cs="Times New Roman"/>
            <w:sz w:val="24"/>
            <w:szCs w:val="24"/>
          </w:rPr>
          <w:t xml:space="preserve"> </w:t>
        </w:r>
      </w:ins>
      <w:ins w:id="588" w:author="Fickus, Matthew C Civ USAF AETC AFIT/ENC" w:date="2017-06-07T14:54:00Z">
        <w:r w:rsidR="004525B9">
          <w:rPr>
            <w:rFonts w:ascii="Times New Roman" w:hAnsi="Times New Roman" w:cs="Times New Roman"/>
            <w:sz w:val="24"/>
            <w:szCs w:val="24"/>
          </w:rPr>
          <w:t>tenured Professors in the Department</w:t>
        </w:r>
      </w:ins>
      <w:ins w:id="589" w:author="Fickus, Matthew C Civ USAF AETC AFIT/ENC" w:date="2017-06-07T15:01:00Z">
        <w:r w:rsidR="004525B9">
          <w:rPr>
            <w:rFonts w:ascii="Times New Roman" w:hAnsi="Times New Roman" w:cs="Times New Roman"/>
            <w:sz w:val="24"/>
            <w:szCs w:val="24"/>
          </w:rPr>
          <w:t>, as they</w:t>
        </w:r>
      </w:ins>
      <w:ins w:id="590" w:author="Fickus, Matthew C Civ USAF AETC AFIT/ENC" w:date="2017-06-07T14:54:00Z">
        <w:r w:rsidR="004525B9">
          <w:rPr>
            <w:rFonts w:ascii="Times New Roman" w:hAnsi="Times New Roman" w:cs="Times New Roman"/>
            <w:sz w:val="24"/>
            <w:szCs w:val="24"/>
          </w:rPr>
          <w:t xml:space="preserve"> </w:t>
        </w:r>
      </w:ins>
      <w:ins w:id="591" w:author="Fickus, Matthew C Civ USAF AETC AFIT/ENC" w:date="2017-06-07T14:59:00Z">
        <w:r w:rsidR="004525B9">
          <w:rPr>
            <w:rFonts w:ascii="Times New Roman" w:hAnsi="Times New Roman" w:cs="Times New Roman"/>
            <w:sz w:val="24"/>
            <w:szCs w:val="24"/>
          </w:rPr>
          <w:t>already meet the criteria.</w:t>
        </w:r>
      </w:ins>
    </w:p>
    <w:p w:rsidR="00EE70FB" w:rsidRDefault="00EE70FB" w:rsidP="003062AF">
      <w:pPr>
        <w:rPr>
          <w:ins w:id="592" w:author="Fickus, Matthew C Civ USAF AETC AFIT/ENC" w:date="2017-06-07T14:36:00Z"/>
          <w:rFonts w:ascii="Times New Roman" w:hAnsi="Times New Roman" w:cs="Times New Roman"/>
          <w:sz w:val="24"/>
          <w:szCs w:val="24"/>
        </w:rPr>
      </w:pPr>
    </w:p>
    <w:p w:rsidR="001C3E59" w:rsidRDefault="00EE70FB" w:rsidP="003062AF">
      <w:pPr>
        <w:rPr>
          <w:rFonts w:ascii="Times New Roman" w:hAnsi="Times New Roman" w:cs="Times New Roman"/>
          <w:sz w:val="24"/>
          <w:szCs w:val="24"/>
        </w:rPr>
      </w:pPr>
      <w:ins w:id="593" w:author="Fickus, Matthew C Civ USAF AETC AFIT/ENC" w:date="2017-06-07T14:36:00Z">
        <w:r w:rsidRPr="00EE70FB">
          <w:rPr>
            <w:rFonts w:ascii="Times New Roman" w:hAnsi="Times New Roman" w:cs="Times New Roman"/>
            <w:b/>
            <w:sz w:val="24"/>
            <w:szCs w:val="24"/>
          </w:rPr>
          <w:t>11.3. Academic Rank and Title for Leadership Positions in the School.</w:t>
        </w:r>
        <w:r>
          <w:rPr>
            <w:rFonts w:ascii="Times New Roman" w:hAnsi="Times New Roman" w:cs="Times New Roman"/>
            <w:sz w:val="24"/>
            <w:szCs w:val="24"/>
          </w:rPr>
          <w:t xml:space="preserve"> </w:t>
        </w:r>
      </w:ins>
      <w:ins w:id="594" w:author="Fickus, Matthew C Civ USAF AETC AFIT/ENC" w:date="2017-06-07T14:26:00Z">
        <w:r w:rsidR="00136D1C">
          <w:rPr>
            <w:rFonts w:ascii="Times New Roman" w:hAnsi="Times New Roman" w:cs="Times New Roman"/>
            <w:sz w:val="24"/>
            <w:szCs w:val="24"/>
          </w:rPr>
          <w:t>If th</w:t>
        </w:r>
      </w:ins>
      <w:ins w:id="595" w:author="Fickus, Matthew C Civ USAF AETC AFIT/ENC" w:date="2017-06-07T14:37:00Z">
        <w:r>
          <w:rPr>
            <w:rFonts w:ascii="Times New Roman" w:hAnsi="Times New Roman" w:cs="Times New Roman"/>
            <w:sz w:val="24"/>
            <w:szCs w:val="24"/>
          </w:rPr>
          <w:t>e</w:t>
        </w:r>
      </w:ins>
      <w:ins w:id="596" w:author="Fickus, Matthew C Civ USAF AETC AFIT/ENC" w:date="2017-06-07T14:26:00Z">
        <w:r w:rsidR="00136D1C">
          <w:rPr>
            <w:rFonts w:ascii="Times New Roman" w:hAnsi="Times New Roman" w:cs="Times New Roman"/>
            <w:sz w:val="24"/>
            <w:szCs w:val="24"/>
          </w:rPr>
          <w:t xml:space="preserve"> process</w:t>
        </w:r>
      </w:ins>
      <w:ins w:id="597" w:author="Fickus, Matthew C Civ USAF AETC AFIT/ENC" w:date="2017-06-07T14:37:00Z">
        <w:r>
          <w:rPr>
            <w:rFonts w:ascii="Times New Roman" w:hAnsi="Times New Roman" w:cs="Times New Roman"/>
            <w:sz w:val="24"/>
            <w:szCs w:val="24"/>
          </w:rPr>
          <w:t xml:space="preserve"> of Paragraph 11.2</w:t>
        </w:r>
      </w:ins>
      <w:ins w:id="598" w:author="Fickus, Matthew C Civ USAF AETC AFIT/ENC" w:date="2017-06-07T14:26:00Z">
        <w:r w:rsidR="00136D1C">
          <w:rPr>
            <w:rFonts w:ascii="Times New Roman" w:hAnsi="Times New Roman" w:cs="Times New Roman"/>
            <w:sz w:val="24"/>
            <w:szCs w:val="24"/>
          </w:rPr>
          <w:t xml:space="preserve"> is followed, </w:t>
        </w:r>
      </w:ins>
      <w:ins w:id="599" w:author="Fickus, Matthew C Civ USAF AETC AFIT/ENC" w:date="2017-06-07T14:24:00Z">
        <w:r w:rsidR="00136D1C">
          <w:rPr>
            <w:rFonts w:ascii="Times New Roman" w:hAnsi="Times New Roman" w:cs="Times New Roman"/>
            <w:sz w:val="24"/>
            <w:szCs w:val="24"/>
          </w:rPr>
          <w:t>the</w:t>
        </w:r>
      </w:ins>
      <w:ins w:id="600" w:author="Fickus, Matthew C Civ USAF AETC AFIT/ENC" w:date="2017-06-07T14:26:00Z">
        <w:r w:rsidR="00136D1C">
          <w:rPr>
            <w:rFonts w:ascii="Times New Roman" w:hAnsi="Times New Roman" w:cs="Times New Roman"/>
            <w:sz w:val="24"/>
            <w:szCs w:val="24"/>
          </w:rPr>
          <w:t xml:space="preserve"> Faculty Council recommends that</w:t>
        </w:r>
      </w:ins>
      <w:ins w:id="601" w:author="Fickus, Matthew C Civ USAF AETC AFIT/ENC" w:date="2017-06-07T14:24:00Z">
        <w:r w:rsidR="00136D1C">
          <w:rPr>
            <w:rFonts w:ascii="Times New Roman" w:hAnsi="Times New Roman" w:cs="Times New Roman"/>
            <w:sz w:val="24"/>
            <w:szCs w:val="24"/>
          </w:rPr>
          <w:t xml:space="preserve"> successful candidate</w:t>
        </w:r>
      </w:ins>
      <w:ins w:id="602" w:author="Fickus, Matthew C Civ USAF AETC AFIT/ENC" w:date="2017-06-07T14:27:00Z">
        <w:r w:rsidR="00136D1C">
          <w:rPr>
            <w:rFonts w:ascii="Times New Roman" w:hAnsi="Times New Roman" w:cs="Times New Roman"/>
            <w:sz w:val="24"/>
            <w:szCs w:val="24"/>
          </w:rPr>
          <w:t>s</w:t>
        </w:r>
      </w:ins>
      <w:ins w:id="603" w:author="Fickus, Matthew C Civ USAF AETC AFIT/ENC" w:date="2017-06-07T14:24:00Z">
        <w:r w:rsidR="00136D1C">
          <w:rPr>
            <w:rFonts w:ascii="Times New Roman" w:hAnsi="Times New Roman" w:cs="Times New Roman"/>
            <w:sz w:val="24"/>
            <w:szCs w:val="24"/>
          </w:rPr>
          <w:t xml:space="preserve"> be awarded the academic rank of Professor at the time of hire,</w:t>
        </w:r>
      </w:ins>
      <w:ins w:id="604" w:author="Fickus, Matthew C Civ USAF AETC AFIT/ENC" w:date="2017-06-07T14:25:00Z">
        <w:r w:rsidR="00136D1C">
          <w:rPr>
            <w:rFonts w:ascii="Times New Roman" w:hAnsi="Times New Roman" w:cs="Times New Roman"/>
            <w:sz w:val="24"/>
            <w:szCs w:val="24"/>
          </w:rPr>
          <w:t xml:space="preserve"> with</w:t>
        </w:r>
      </w:ins>
      <w:ins w:id="605" w:author="Fickus, Matthew C Civ USAF AETC AFIT/ENC" w:date="2017-06-07T14:24:00Z">
        <w:r w:rsidR="00136D1C">
          <w:rPr>
            <w:rFonts w:ascii="Times New Roman" w:hAnsi="Times New Roman" w:cs="Times New Roman"/>
            <w:sz w:val="24"/>
            <w:szCs w:val="24"/>
          </w:rPr>
          <w:t xml:space="preserve"> either a tenured, tenure-track or Non-Tenure-Track</w:t>
        </w:r>
      </w:ins>
      <w:ins w:id="606" w:author="Fickus, Matthew C Civ USAF AETC AFIT/ENC" w:date="2017-06-07T14:25:00Z">
        <w:r w:rsidR="00136D1C">
          <w:rPr>
            <w:rFonts w:ascii="Times New Roman" w:hAnsi="Times New Roman" w:cs="Times New Roman"/>
            <w:sz w:val="24"/>
            <w:szCs w:val="24"/>
          </w:rPr>
          <w:t xml:space="preserve"> status: </w:t>
        </w:r>
      </w:ins>
      <w:ins w:id="607" w:author="Fickus, Matthew C Civ USAF AETC AFIT/ENC" w:date="2017-06-07T14:27:00Z">
        <w:r w:rsidR="00136D1C">
          <w:rPr>
            <w:rFonts w:ascii="Times New Roman" w:hAnsi="Times New Roman" w:cs="Times New Roman"/>
            <w:sz w:val="24"/>
            <w:szCs w:val="24"/>
          </w:rPr>
          <w:t xml:space="preserve">tenured </w:t>
        </w:r>
      </w:ins>
      <w:ins w:id="608" w:author="Fickus, Matthew C Civ USAF AETC AFIT/ENC" w:date="2017-06-07T14:32:00Z">
        <w:r w:rsidR="00136D1C">
          <w:rPr>
            <w:rFonts w:ascii="Times New Roman" w:hAnsi="Times New Roman" w:cs="Times New Roman"/>
            <w:sz w:val="24"/>
            <w:szCs w:val="24"/>
          </w:rPr>
          <w:t xml:space="preserve">status </w:t>
        </w:r>
      </w:ins>
      <w:ins w:id="609" w:author="Fickus, Matthew C Civ USAF AETC AFIT/ENC" w:date="2017-06-07T14:27:00Z">
        <w:r w:rsidR="00136D1C">
          <w:rPr>
            <w:rFonts w:ascii="Times New Roman" w:hAnsi="Times New Roman" w:cs="Times New Roman"/>
            <w:sz w:val="24"/>
            <w:szCs w:val="24"/>
          </w:rPr>
          <w:t>for</w:t>
        </w:r>
      </w:ins>
      <w:ins w:id="610" w:author="Fickus, Matthew C Civ USAF AETC AFIT/ENC" w:date="2017-06-07T14:29:00Z">
        <w:r w:rsidR="00136D1C">
          <w:rPr>
            <w:rFonts w:ascii="Times New Roman" w:hAnsi="Times New Roman" w:cs="Times New Roman"/>
            <w:sz w:val="24"/>
            <w:szCs w:val="24"/>
          </w:rPr>
          <w:t xml:space="preserve"> all</w:t>
        </w:r>
      </w:ins>
      <w:ins w:id="611" w:author="Fickus, Matthew C Civ USAF AETC AFIT/ENC" w:date="2017-06-07T14:27:00Z">
        <w:r w:rsidR="00136D1C">
          <w:rPr>
            <w:rFonts w:ascii="Times New Roman" w:hAnsi="Times New Roman" w:cs="Times New Roman"/>
            <w:sz w:val="24"/>
            <w:szCs w:val="24"/>
          </w:rPr>
          <w:t xml:space="preserve"> military candidates as well as</w:t>
        </w:r>
      </w:ins>
      <w:ins w:id="612" w:author="Fickus, Matthew C Civ USAF AETC AFIT/ENC" w:date="2017-06-07T14:28:00Z">
        <w:r w:rsidR="00136D1C">
          <w:rPr>
            <w:rFonts w:ascii="Times New Roman" w:hAnsi="Times New Roman" w:cs="Times New Roman"/>
            <w:sz w:val="24"/>
            <w:szCs w:val="24"/>
          </w:rPr>
          <w:t xml:space="preserve"> civilian candidates on an indefinite </w:t>
        </w:r>
      </w:ins>
      <w:ins w:id="613" w:author="Fickus, Matthew C Civ USAF AETC AFIT/ENC" w:date="2017-06-07T14:31:00Z">
        <w:r w:rsidR="00136D1C">
          <w:rPr>
            <w:rFonts w:ascii="Times New Roman" w:hAnsi="Times New Roman" w:cs="Times New Roman"/>
            <w:sz w:val="24"/>
            <w:szCs w:val="24"/>
          </w:rPr>
          <w:t xml:space="preserve">civil service </w:t>
        </w:r>
      </w:ins>
      <w:ins w:id="614" w:author="Fickus, Matthew C Civ USAF AETC AFIT/ENC" w:date="2017-06-07T14:28:00Z">
        <w:r w:rsidR="00136D1C">
          <w:rPr>
            <w:rFonts w:ascii="Times New Roman" w:hAnsi="Times New Roman" w:cs="Times New Roman"/>
            <w:sz w:val="24"/>
            <w:szCs w:val="24"/>
          </w:rPr>
          <w:t xml:space="preserve">appointments; tenure-track </w:t>
        </w:r>
      </w:ins>
      <w:ins w:id="615" w:author="Fickus, Matthew C Civ USAF AETC AFIT/ENC" w:date="2017-06-07T14:32:00Z">
        <w:r w:rsidR="00136D1C">
          <w:rPr>
            <w:rFonts w:ascii="Times New Roman" w:hAnsi="Times New Roman" w:cs="Times New Roman"/>
            <w:sz w:val="24"/>
            <w:szCs w:val="24"/>
          </w:rPr>
          <w:t xml:space="preserve">for civilian candidates that </w:t>
        </w:r>
      </w:ins>
      <w:ins w:id="616" w:author="Fickus, Matthew C Civ USAF AETC AFIT/ENC" w:date="2017-06-07T14:28:00Z">
        <w:r>
          <w:rPr>
            <w:rFonts w:ascii="Times New Roman" w:hAnsi="Times New Roman" w:cs="Times New Roman"/>
            <w:sz w:val="24"/>
            <w:szCs w:val="24"/>
          </w:rPr>
          <w:t>are expected to</w:t>
        </w:r>
        <w:r w:rsidR="00136D1C">
          <w:rPr>
            <w:rFonts w:ascii="Times New Roman" w:hAnsi="Times New Roman" w:cs="Times New Roman"/>
            <w:sz w:val="24"/>
            <w:szCs w:val="24"/>
          </w:rPr>
          <w:t xml:space="preserve"> be transitioned to an indefinite appointment after a probationary </w:t>
        </w:r>
        <w:r>
          <w:rPr>
            <w:rFonts w:ascii="Times New Roman" w:hAnsi="Times New Roman" w:cs="Times New Roman"/>
            <w:sz w:val="24"/>
            <w:szCs w:val="24"/>
          </w:rPr>
          <w:t>period; Non-Tenure-Track for civilian candidat</w:t>
        </w:r>
      </w:ins>
      <w:ins w:id="617" w:author="Fickus, Matthew C Civ USAF AETC AFIT/ENC" w:date="2017-06-07T16:49:00Z">
        <w:r w:rsidR="005F7F89">
          <w:rPr>
            <w:rFonts w:ascii="Times New Roman" w:hAnsi="Times New Roman" w:cs="Times New Roman"/>
            <w:sz w:val="24"/>
            <w:szCs w:val="24"/>
          </w:rPr>
          <w:t>e</w:t>
        </w:r>
      </w:ins>
      <w:ins w:id="618" w:author="Fickus, Matthew C Civ USAF AETC AFIT/ENC" w:date="2017-06-07T14:28:00Z">
        <w:r>
          <w:rPr>
            <w:rFonts w:ascii="Times New Roman" w:hAnsi="Times New Roman" w:cs="Times New Roman"/>
            <w:sz w:val="24"/>
            <w:szCs w:val="24"/>
          </w:rPr>
          <w:t>s on (possibly renewable) term appointments.</w:t>
        </w:r>
      </w:ins>
      <w:ins w:id="619" w:author="Fickus, Matthew C Civ USAF AETC AFIT/ENC" w:date="2017-06-07T14:34:00Z">
        <w:r>
          <w:rPr>
            <w:rFonts w:ascii="Times New Roman" w:hAnsi="Times New Roman" w:cs="Times New Roman"/>
            <w:sz w:val="24"/>
            <w:szCs w:val="24"/>
          </w:rPr>
          <w:t xml:space="preserve"> Due to conflicts of interest, the Faculty Council will not issue recommendations regarding academic rank, academic title or tenure</w:t>
        </w:r>
      </w:ins>
      <w:ins w:id="620" w:author="Fickus, Matthew C Civ USAF AETC AFIT/ENC" w:date="2017-06-07T14:39:00Z">
        <w:r>
          <w:rPr>
            <w:rFonts w:ascii="Times New Roman" w:hAnsi="Times New Roman" w:cs="Times New Roman"/>
            <w:sz w:val="24"/>
            <w:szCs w:val="24"/>
          </w:rPr>
          <w:t xml:space="preserve"> status</w:t>
        </w:r>
      </w:ins>
      <w:ins w:id="621" w:author="Fickus, Matthew C Civ USAF AETC AFIT/ENC" w:date="2017-06-07T14:34:00Z">
        <w:r>
          <w:rPr>
            <w:rFonts w:ascii="Times New Roman" w:hAnsi="Times New Roman" w:cs="Times New Roman"/>
            <w:sz w:val="24"/>
            <w:szCs w:val="24"/>
          </w:rPr>
          <w:t xml:space="preserve"> for sitting Department Heads, nor for the Dean of the School, the Provost or Chancellor.</w:t>
        </w:r>
      </w:ins>
      <w:r w:rsidR="001C3E59">
        <w:rPr>
          <w:rFonts w:ascii="Times New Roman" w:hAnsi="Times New Roman" w:cs="Times New Roman"/>
          <w:sz w:val="24"/>
          <w:szCs w:val="24"/>
        </w:rPr>
        <w:br w:type="page"/>
      </w:r>
    </w:p>
    <w:p w:rsidR="009844E0" w:rsidRPr="00CF0AD8" w:rsidRDefault="00531E84" w:rsidP="003062AF">
      <w:pPr>
        <w:rPr>
          <w:rFonts w:ascii="Times New Roman" w:hAnsi="Times New Roman" w:cs="Times New Roman"/>
          <w:b/>
          <w:bCs/>
          <w:sz w:val="24"/>
          <w:szCs w:val="24"/>
        </w:rPr>
      </w:pPr>
      <w:r w:rsidRPr="00CF0AD8">
        <w:rPr>
          <w:rFonts w:ascii="Times New Roman" w:hAnsi="Times New Roman" w:cs="Times New Roman"/>
          <w:b/>
          <w:sz w:val="24"/>
          <w:szCs w:val="24"/>
        </w:rPr>
        <w:lastRenderedPageBreak/>
        <w:t xml:space="preserve">12. </w:t>
      </w:r>
      <w:r w:rsidR="009844E0" w:rsidRPr="00CF0AD8">
        <w:rPr>
          <w:rFonts w:ascii="Times New Roman" w:hAnsi="Times New Roman" w:cs="Times New Roman"/>
          <w:b/>
          <w:sz w:val="24"/>
          <w:szCs w:val="24"/>
        </w:rPr>
        <w:t>References</w:t>
      </w:r>
      <w:r w:rsidR="00CF0AD8" w:rsidRPr="00CF0AD8">
        <w:rPr>
          <w:rFonts w:ascii="Times New Roman" w:hAnsi="Times New Roman" w:cs="Times New Roman"/>
          <w:b/>
          <w:sz w:val="24"/>
          <w:szCs w:val="24"/>
        </w:rPr>
        <w:t>.</w:t>
      </w:r>
    </w:p>
    <w:p w:rsidR="0089087F" w:rsidRPr="003062AF" w:rsidRDefault="0089087F" w:rsidP="003062AF">
      <w:pPr>
        <w:rPr>
          <w:rFonts w:ascii="Times New Roman" w:hAnsi="Times New Roman" w:cs="Times New Roman"/>
          <w:b/>
          <w:bCs/>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following references are suggested as background reading for candidates</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and committee</w:t>
      </w:r>
      <w:r w:rsidRPr="003062AF">
        <w:rPr>
          <w:rFonts w:ascii="Times New Roman" w:hAnsi="Times New Roman" w:cs="Times New Roman"/>
          <w:spacing w:val="-6"/>
          <w:sz w:val="24"/>
          <w:szCs w:val="24"/>
        </w:rPr>
        <w:t xml:space="preserve"> </w:t>
      </w:r>
      <w:r w:rsidRPr="003062AF">
        <w:rPr>
          <w:rFonts w:ascii="Times New Roman" w:hAnsi="Times New Roman" w:cs="Times New Roman"/>
          <w:sz w:val="24"/>
          <w:szCs w:val="24"/>
        </w:rPr>
        <w:t>members:</w:t>
      </w:r>
    </w:p>
    <w:p w:rsidR="0089087F" w:rsidRPr="003062AF" w:rsidRDefault="0089087F" w:rsidP="003062AF">
      <w:pPr>
        <w:rPr>
          <w:rFonts w:ascii="Times New Roman" w:hAnsi="Times New Roman" w:cs="Times New Roman"/>
          <w:sz w:val="24"/>
          <w:szCs w:val="24"/>
        </w:rPr>
      </w:pPr>
    </w:p>
    <w:p w:rsidR="0089087F" w:rsidRPr="003062AF" w:rsidRDefault="00CF0AD8" w:rsidP="003062AF">
      <w:pPr>
        <w:rPr>
          <w:rFonts w:ascii="Times New Roman" w:hAnsi="Times New Roman" w:cs="Times New Roman"/>
          <w:sz w:val="24"/>
          <w:szCs w:val="24"/>
        </w:rPr>
      </w:pPr>
      <w:r>
        <w:rPr>
          <w:rFonts w:ascii="Times New Roman" w:hAnsi="Times New Roman" w:cs="Times New Roman"/>
          <w:sz w:val="24"/>
          <w:szCs w:val="24"/>
        </w:rPr>
        <w:t xml:space="preserve">[1] </w:t>
      </w:r>
      <w:r w:rsidR="006A69CC" w:rsidRPr="003062AF">
        <w:rPr>
          <w:rFonts w:ascii="Times New Roman" w:hAnsi="Times New Roman" w:cs="Times New Roman"/>
          <w:sz w:val="24"/>
          <w:szCs w:val="24"/>
        </w:rPr>
        <w:t>Advice to Rocket Scientists: A Career Survival Guide for Scientists and</w:t>
      </w:r>
      <w:r w:rsidR="006A69CC" w:rsidRPr="003062AF">
        <w:rPr>
          <w:rFonts w:ascii="Times New Roman" w:hAnsi="Times New Roman" w:cs="Times New Roman"/>
          <w:spacing w:val="-21"/>
          <w:sz w:val="24"/>
          <w:szCs w:val="24"/>
        </w:rPr>
        <w:t xml:space="preserve"> </w:t>
      </w:r>
      <w:r w:rsidR="006A69CC" w:rsidRPr="003062AF">
        <w:rPr>
          <w:rFonts w:ascii="Times New Roman" w:hAnsi="Times New Roman" w:cs="Times New Roman"/>
          <w:sz w:val="24"/>
          <w:szCs w:val="24"/>
        </w:rPr>
        <w:t>Engineers (</w:t>
      </w:r>
      <w:proofErr w:type="spellStart"/>
      <w:r w:rsidR="006A69CC" w:rsidRPr="003062AF">
        <w:rPr>
          <w:rFonts w:ascii="Times New Roman" w:hAnsi="Times New Roman" w:cs="Times New Roman"/>
          <w:sz w:val="24"/>
          <w:szCs w:val="24"/>
        </w:rPr>
        <w:t>Longuski</w:t>
      </w:r>
      <w:proofErr w:type="spellEnd"/>
      <w:r w:rsidR="006A69CC" w:rsidRPr="003062AF">
        <w:rPr>
          <w:rFonts w:ascii="Times New Roman" w:hAnsi="Times New Roman" w:cs="Times New Roman"/>
          <w:sz w:val="24"/>
          <w:szCs w:val="24"/>
        </w:rPr>
        <w:t>, 2004,</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AIAA).</w:t>
      </w:r>
    </w:p>
    <w:p w:rsidR="0089087F" w:rsidRPr="003062AF" w:rsidRDefault="0089087F" w:rsidP="003062AF">
      <w:pPr>
        <w:rPr>
          <w:rFonts w:ascii="Times New Roman" w:hAnsi="Times New Roman" w:cs="Times New Roman"/>
          <w:sz w:val="24"/>
          <w:szCs w:val="24"/>
        </w:rPr>
      </w:pPr>
    </w:p>
    <w:p w:rsidR="0089087F" w:rsidRPr="003062AF" w:rsidRDefault="00CF0AD8" w:rsidP="003062AF">
      <w:pPr>
        <w:rPr>
          <w:rFonts w:ascii="Times New Roman" w:hAnsi="Times New Roman" w:cs="Times New Roman"/>
          <w:sz w:val="24"/>
          <w:szCs w:val="24"/>
        </w:rPr>
      </w:pPr>
      <w:r>
        <w:rPr>
          <w:rFonts w:ascii="Times New Roman" w:hAnsi="Times New Roman" w:cs="Times New Roman"/>
          <w:sz w:val="24"/>
          <w:szCs w:val="24"/>
        </w:rPr>
        <w:t xml:space="preserve">[2] </w:t>
      </w:r>
      <w:r w:rsidR="006A69CC" w:rsidRPr="003062AF">
        <w:rPr>
          <w:rFonts w:ascii="Times New Roman" w:hAnsi="Times New Roman" w:cs="Times New Roman"/>
          <w:sz w:val="24"/>
          <w:szCs w:val="24"/>
        </w:rPr>
        <w:t>Research-Doctorate Programs in the United States: Continuity and</w:t>
      </w:r>
      <w:r w:rsidR="006A69CC" w:rsidRPr="003062AF">
        <w:rPr>
          <w:rFonts w:ascii="Times New Roman" w:hAnsi="Times New Roman" w:cs="Times New Roman"/>
          <w:spacing w:val="-20"/>
          <w:sz w:val="24"/>
          <w:szCs w:val="24"/>
        </w:rPr>
        <w:t xml:space="preserve"> </w:t>
      </w:r>
      <w:r w:rsidR="006A69CC" w:rsidRPr="003062AF">
        <w:rPr>
          <w:rFonts w:ascii="Times New Roman" w:hAnsi="Times New Roman" w:cs="Times New Roman"/>
          <w:sz w:val="24"/>
          <w:szCs w:val="24"/>
        </w:rPr>
        <w:t xml:space="preserve">Change (Goldberger, Maher, and </w:t>
      </w:r>
      <w:proofErr w:type="spellStart"/>
      <w:r w:rsidR="006A69CC" w:rsidRPr="003062AF">
        <w:rPr>
          <w:rFonts w:ascii="Times New Roman" w:hAnsi="Times New Roman" w:cs="Times New Roman"/>
          <w:sz w:val="24"/>
          <w:szCs w:val="24"/>
        </w:rPr>
        <w:t>Flattau</w:t>
      </w:r>
      <w:proofErr w:type="spellEnd"/>
      <w:r w:rsidR="006A69CC" w:rsidRPr="003062AF">
        <w:rPr>
          <w:rFonts w:ascii="Times New Roman" w:hAnsi="Times New Roman" w:cs="Times New Roman"/>
          <w:sz w:val="24"/>
          <w:szCs w:val="24"/>
        </w:rPr>
        <w:t xml:space="preserve"> (Eds.), 1995, National Academy</w:t>
      </w:r>
      <w:r w:rsidR="006A69CC" w:rsidRPr="003062AF">
        <w:rPr>
          <w:rFonts w:ascii="Times New Roman" w:hAnsi="Times New Roman" w:cs="Times New Roman"/>
          <w:spacing w:val="-10"/>
          <w:sz w:val="24"/>
          <w:szCs w:val="24"/>
        </w:rPr>
        <w:t xml:space="preserve"> </w:t>
      </w:r>
      <w:r w:rsidR="006A69CC" w:rsidRPr="003062AF">
        <w:rPr>
          <w:rFonts w:ascii="Times New Roman" w:hAnsi="Times New Roman" w:cs="Times New Roman"/>
          <w:sz w:val="24"/>
          <w:szCs w:val="24"/>
        </w:rPr>
        <w:t>Press).</w:t>
      </w:r>
    </w:p>
    <w:p w:rsidR="0089087F" w:rsidRPr="003062AF" w:rsidRDefault="0089087F" w:rsidP="003062AF">
      <w:pPr>
        <w:rPr>
          <w:rFonts w:ascii="Times New Roman" w:hAnsi="Times New Roman" w:cs="Times New Roman"/>
          <w:sz w:val="24"/>
          <w:szCs w:val="24"/>
        </w:rPr>
      </w:pPr>
    </w:p>
    <w:p w:rsidR="0089087F" w:rsidRPr="003062AF" w:rsidRDefault="00CF0AD8" w:rsidP="003062AF">
      <w:pPr>
        <w:rPr>
          <w:rFonts w:ascii="Times New Roman" w:hAnsi="Times New Roman" w:cs="Times New Roman"/>
          <w:sz w:val="24"/>
          <w:szCs w:val="24"/>
        </w:rPr>
      </w:pPr>
      <w:r>
        <w:rPr>
          <w:rFonts w:ascii="Times New Roman" w:hAnsi="Times New Roman" w:cs="Times New Roman"/>
          <w:sz w:val="24"/>
          <w:szCs w:val="24"/>
        </w:rPr>
        <w:t xml:space="preserve">[3] </w:t>
      </w:r>
      <w:r w:rsidR="006A69CC" w:rsidRPr="003062AF">
        <w:rPr>
          <w:rFonts w:ascii="Times New Roman" w:hAnsi="Times New Roman" w:cs="Times New Roman"/>
          <w:sz w:val="24"/>
          <w:szCs w:val="24"/>
        </w:rPr>
        <w:t>Air Force Institute of Technology Research Report 2005</w:t>
      </w:r>
      <w:r w:rsidR="006A69CC" w:rsidRPr="003062AF">
        <w:rPr>
          <w:rFonts w:ascii="Times New Roman" w:hAnsi="Times New Roman" w:cs="Times New Roman"/>
          <w:spacing w:val="-21"/>
          <w:sz w:val="24"/>
          <w:szCs w:val="24"/>
        </w:rPr>
        <w:t xml:space="preserve"> </w:t>
      </w:r>
      <w:r w:rsidR="006A69CC" w:rsidRPr="003062AF">
        <w:rPr>
          <w:rFonts w:ascii="Times New Roman" w:hAnsi="Times New Roman" w:cs="Times New Roman"/>
          <w:sz w:val="24"/>
          <w:szCs w:val="24"/>
        </w:rPr>
        <w:t>(AFIT/EN/TR-06-02 Technical Report, April 2006) (</w:t>
      </w:r>
      <w:hyperlink r:id="rId9">
        <w:r w:rsidR="006A69CC" w:rsidRPr="003062AF">
          <w:rPr>
            <w:rFonts w:ascii="Times New Roman" w:hAnsi="Times New Roman" w:cs="Times New Roman"/>
            <w:color w:val="0000FF"/>
            <w:sz w:val="24"/>
            <w:szCs w:val="24"/>
            <w:u w:val="single" w:color="0000FF"/>
          </w:rPr>
          <w:t>http://www.afit.edu/en/enr/resreports.html</w:t>
        </w:r>
        <w:r w:rsidR="006A69CC" w:rsidRPr="003062AF">
          <w:rPr>
            <w:rFonts w:ascii="Times New Roman" w:hAnsi="Times New Roman" w:cs="Times New Roman"/>
            <w:color w:val="0000FF"/>
            <w:spacing w:val="-6"/>
            <w:sz w:val="24"/>
            <w:szCs w:val="24"/>
            <w:u w:val="single" w:color="0000FF"/>
          </w:rPr>
          <w:t xml:space="preserve"> </w:t>
        </w:r>
      </w:hyperlink>
      <w:r w:rsidR="006A69CC" w:rsidRPr="003062AF">
        <w:rPr>
          <w:rFonts w:ascii="Times New Roman" w:hAnsi="Times New Roman" w:cs="Times New Roman"/>
          <w:sz w:val="24"/>
          <w:szCs w:val="24"/>
        </w:rPr>
        <w:t>)</w:t>
      </w:r>
    </w:p>
    <w:p w:rsidR="0089087F" w:rsidRPr="003062AF" w:rsidRDefault="0089087F" w:rsidP="003062AF">
      <w:pPr>
        <w:rPr>
          <w:rFonts w:ascii="Times New Roman" w:hAnsi="Times New Roman" w:cs="Times New Roman"/>
          <w:sz w:val="24"/>
          <w:szCs w:val="24"/>
        </w:rPr>
      </w:pPr>
    </w:p>
    <w:p w:rsidR="0089087F" w:rsidRPr="003062AF" w:rsidRDefault="00CF0AD8" w:rsidP="003062AF">
      <w:pPr>
        <w:rPr>
          <w:rFonts w:ascii="Times New Roman" w:hAnsi="Times New Roman" w:cs="Times New Roman"/>
          <w:sz w:val="24"/>
          <w:szCs w:val="24"/>
        </w:rPr>
      </w:pPr>
      <w:r>
        <w:rPr>
          <w:rFonts w:ascii="Times New Roman" w:hAnsi="Times New Roman" w:cs="Times New Roman"/>
          <w:sz w:val="24"/>
          <w:szCs w:val="24"/>
        </w:rPr>
        <w:t xml:space="preserve">[4] </w:t>
      </w:r>
      <w:r w:rsidR="006A69CC" w:rsidRPr="003062AF">
        <w:rPr>
          <w:rFonts w:ascii="Times New Roman" w:hAnsi="Times New Roman" w:cs="Times New Roman"/>
          <w:sz w:val="24"/>
          <w:szCs w:val="24"/>
        </w:rPr>
        <w:t>Thomson Scientific, 3501 Market Street, Philadelphia, PA 19104</w:t>
      </w:r>
      <w:r w:rsidR="006A69CC" w:rsidRPr="003062AF">
        <w:rPr>
          <w:rFonts w:ascii="Times New Roman" w:hAnsi="Times New Roman" w:cs="Times New Roman"/>
          <w:spacing w:val="-14"/>
          <w:sz w:val="24"/>
          <w:szCs w:val="24"/>
        </w:rPr>
        <w:t xml:space="preserve"> </w:t>
      </w:r>
      <w:r w:rsidR="006A69CC" w:rsidRPr="003062AF">
        <w:rPr>
          <w:rFonts w:ascii="Times New Roman" w:hAnsi="Times New Roman" w:cs="Times New Roman"/>
          <w:sz w:val="24"/>
          <w:szCs w:val="24"/>
        </w:rPr>
        <w:t>USA (</w:t>
      </w:r>
      <w:hyperlink r:id="rId10">
        <w:r w:rsidR="006A69CC" w:rsidRPr="003062AF">
          <w:rPr>
            <w:rFonts w:ascii="Times New Roman" w:hAnsi="Times New Roman" w:cs="Times New Roman"/>
            <w:color w:val="0000FF"/>
            <w:sz w:val="24"/>
            <w:szCs w:val="24"/>
            <w:u w:val="single" w:color="0000FF"/>
          </w:rPr>
          <w:t>http://www.isinet.com</w:t>
        </w:r>
      </w:hyperlink>
      <w:r w:rsidR="006A69CC" w:rsidRPr="003062AF">
        <w:rPr>
          <w:rFonts w:ascii="Times New Roman" w:hAnsi="Times New Roman" w:cs="Times New Roman"/>
          <w:sz w:val="24"/>
          <w:szCs w:val="24"/>
        </w:rPr>
        <w:t>)</w:t>
      </w:r>
    </w:p>
    <w:p w:rsidR="0089087F" w:rsidRPr="003062AF" w:rsidRDefault="0089087F" w:rsidP="003062AF">
      <w:pPr>
        <w:rPr>
          <w:rFonts w:ascii="Times New Roman" w:hAnsi="Times New Roman" w:cs="Times New Roman"/>
          <w:sz w:val="24"/>
          <w:szCs w:val="24"/>
        </w:rPr>
      </w:pPr>
    </w:p>
    <w:p w:rsidR="00CF0AD8" w:rsidRDefault="00CF0AD8" w:rsidP="003062AF">
      <w:pPr>
        <w:rPr>
          <w:rFonts w:ascii="Times New Roman" w:hAnsi="Times New Roman" w:cs="Times New Roman"/>
          <w:sz w:val="24"/>
          <w:szCs w:val="24"/>
        </w:rPr>
      </w:pPr>
      <w:r>
        <w:rPr>
          <w:rFonts w:ascii="Times New Roman" w:hAnsi="Times New Roman" w:cs="Times New Roman"/>
          <w:sz w:val="24"/>
          <w:szCs w:val="24"/>
        </w:rPr>
        <w:t xml:space="preserve">[5] </w:t>
      </w:r>
      <w:r w:rsidR="006A69CC" w:rsidRPr="003062AF">
        <w:rPr>
          <w:rFonts w:ascii="Times New Roman" w:hAnsi="Times New Roman" w:cs="Times New Roman"/>
          <w:sz w:val="24"/>
          <w:szCs w:val="24"/>
        </w:rPr>
        <w:t>Statement on Procedural Standards in the Renewal or Non-renewal of</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Faculty Appointments, American Association of University Professors, 1012 Fourteenth</w:t>
      </w:r>
      <w:r w:rsidR="006A69CC" w:rsidRPr="003062AF">
        <w:rPr>
          <w:rFonts w:ascii="Times New Roman" w:hAnsi="Times New Roman" w:cs="Times New Roman"/>
          <w:spacing w:val="-21"/>
          <w:sz w:val="24"/>
          <w:szCs w:val="24"/>
        </w:rPr>
        <w:t xml:space="preserve"> </w:t>
      </w:r>
      <w:r w:rsidR="006A69CC" w:rsidRPr="003062AF">
        <w:rPr>
          <w:rFonts w:ascii="Times New Roman" w:hAnsi="Times New Roman" w:cs="Times New Roman"/>
          <w:sz w:val="24"/>
          <w:szCs w:val="24"/>
        </w:rPr>
        <w:t>Street, NW, Suite #500; Washington, DC 20005</w:t>
      </w:r>
      <w:r w:rsidR="006A69CC" w:rsidRPr="003062AF">
        <w:rPr>
          <w:rFonts w:ascii="Times New Roman" w:hAnsi="Times New Roman" w:cs="Times New Roman"/>
          <w:spacing w:val="56"/>
          <w:sz w:val="24"/>
          <w:szCs w:val="24"/>
        </w:rPr>
        <w:t xml:space="preserve"> </w:t>
      </w:r>
      <w:r>
        <w:rPr>
          <w:rFonts w:ascii="Times New Roman" w:hAnsi="Times New Roman" w:cs="Times New Roman"/>
          <w:sz w:val="24"/>
          <w:szCs w:val="24"/>
        </w:rPr>
        <w:t>USA</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w:t>
      </w:r>
      <w:hyperlink r:id="rId11">
        <w:r w:rsidRPr="003062AF">
          <w:rPr>
            <w:rFonts w:ascii="Times New Roman" w:hAnsi="Times New Roman" w:cs="Times New Roman"/>
            <w:color w:val="0000FF"/>
            <w:sz w:val="24"/>
            <w:szCs w:val="24"/>
            <w:u w:val="single" w:color="0000FF"/>
          </w:rPr>
          <w:t>http://www.aaup.org/statements/Redbook/Rbrenew.html</w:t>
        </w:r>
        <w:r w:rsidRPr="003062AF">
          <w:rPr>
            <w:rFonts w:ascii="Times New Roman" w:hAnsi="Times New Roman" w:cs="Times New Roman"/>
            <w:color w:val="0000FF"/>
            <w:spacing w:val="-1"/>
            <w:sz w:val="24"/>
            <w:szCs w:val="24"/>
            <w:u w:val="single" w:color="0000FF"/>
          </w:rPr>
          <w:t xml:space="preserve"> </w:t>
        </w:r>
      </w:hyperlink>
      <w:r w:rsidRPr="003062AF">
        <w:rPr>
          <w:rFonts w:ascii="Times New Roman" w:hAnsi="Times New Roman" w:cs="Times New Roman"/>
          <w:sz w:val="24"/>
          <w:szCs w:val="24"/>
        </w:rPr>
        <w:t>)</w:t>
      </w:r>
    </w:p>
    <w:p w:rsidR="0089087F" w:rsidRPr="003062AF" w:rsidRDefault="0089087F" w:rsidP="003062AF">
      <w:pPr>
        <w:rPr>
          <w:rFonts w:ascii="Times New Roman" w:hAnsi="Times New Roman" w:cs="Times New Roman"/>
          <w:sz w:val="24"/>
          <w:szCs w:val="24"/>
        </w:rPr>
      </w:pPr>
    </w:p>
    <w:p w:rsidR="0089087F" w:rsidRPr="00CF0AD8" w:rsidRDefault="00CF0AD8" w:rsidP="003062AF">
      <w:pPr>
        <w:rPr>
          <w:rFonts w:ascii="Times New Roman" w:hAnsi="Times New Roman" w:cs="Times New Roman"/>
          <w:b/>
          <w:bCs/>
          <w:sz w:val="24"/>
          <w:szCs w:val="24"/>
        </w:rPr>
      </w:pPr>
      <w:bookmarkStart w:id="622" w:name="_TOC_250000"/>
      <w:r w:rsidRPr="00CF0AD8">
        <w:rPr>
          <w:rFonts w:ascii="Times New Roman" w:hAnsi="Times New Roman" w:cs="Times New Roman"/>
          <w:b/>
          <w:sz w:val="24"/>
          <w:szCs w:val="24"/>
        </w:rPr>
        <w:t>13</w:t>
      </w:r>
      <w:r w:rsidR="006A69CC" w:rsidRPr="00CF0AD8">
        <w:rPr>
          <w:rFonts w:ascii="Times New Roman" w:hAnsi="Times New Roman" w:cs="Times New Roman"/>
          <w:b/>
          <w:sz w:val="24"/>
          <w:szCs w:val="24"/>
        </w:rPr>
        <w:t>.</w:t>
      </w:r>
      <w:r w:rsidR="006A69CC" w:rsidRPr="00CF0AD8">
        <w:rPr>
          <w:rFonts w:ascii="Times New Roman" w:hAnsi="Times New Roman" w:cs="Times New Roman"/>
          <w:b/>
          <w:spacing w:val="-4"/>
          <w:sz w:val="24"/>
          <w:szCs w:val="24"/>
        </w:rPr>
        <w:t xml:space="preserve"> </w:t>
      </w:r>
      <w:r w:rsidR="006A69CC" w:rsidRPr="00CF0AD8">
        <w:rPr>
          <w:rFonts w:ascii="Times New Roman" w:hAnsi="Times New Roman" w:cs="Times New Roman"/>
          <w:b/>
          <w:sz w:val="24"/>
          <w:szCs w:val="24"/>
        </w:rPr>
        <w:t>Appendices</w:t>
      </w:r>
      <w:bookmarkEnd w:id="622"/>
    </w:p>
    <w:p w:rsidR="0089087F" w:rsidRPr="003062AF" w:rsidRDefault="0089087F" w:rsidP="003062AF">
      <w:pPr>
        <w:rPr>
          <w:rFonts w:ascii="Times New Roman" w:hAnsi="Times New Roman" w:cs="Times New Roman"/>
          <w:b/>
          <w:bCs/>
          <w:sz w:val="24"/>
          <w:szCs w:val="24"/>
        </w:rPr>
      </w:pPr>
    </w:p>
    <w:p w:rsidR="0089087F" w:rsidRPr="003062AF" w:rsidRDefault="00531E84" w:rsidP="003062AF">
      <w:pPr>
        <w:rPr>
          <w:rFonts w:ascii="Times New Roman" w:hAnsi="Times New Roman" w:cs="Times New Roman"/>
          <w:sz w:val="24"/>
          <w:szCs w:val="24"/>
        </w:rPr>
      </w:pPr>
      <w:r w:rsidRPr="003062AF">
        <w:rPr>
          <w:rFonts w:ascii="Times New Roman" w:hAnsi="Times New Roman" w:cs="Times New Roman"/>
          <w:spacing w:val="-1"/>
          <w:sz w:val="24"/>
          <w:szCs w:val="24"/>
        </w:rPr>
        <w:t>A.</w:t>
      </w:r>
      <w:r w:rsidRPr="003062AF">
        <w:rPr>
          <w:rFonts w:ascii="Times New Roman" w:hAnsi="Times New Roman" w:cs="Times New Roman"/>
          <w:spacing w:val="-1"/>
          <w:sz w:val="24"/>
          <w:szCs w:val="24"/>
        </w:rPr>
        <w:tab/>
      </w:r>
      <w:r w:rsidR="006A69CC" w:rsidRPr="003062AF">
        <w:rPr>
          <w:rFonts w:ascii="Times New Roman" w:hAnsi="Times New Roman" w:cs="Times New Roman"/>
          <w:sz w:val="24"/>
          <w:szCs w:val="24"/>
        </w:rPr>
        <w:t>Sample Document: Letter of</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Appointment</w:t>
      </w:r>
    </w:p>
    <w:p w:rsidR="0089087F" w:rsidRPr="003062AF" w:rsidRDefault="00531E84" w:rsidP="003062AF">
      <w:pPr>
        <w:rPr>
          <w:rFonts w:ascii="Times New Roman" w:hAnsi="Times New Roman" w:cs="Times New Roman"/>
          <w:sz w:val="24"/>
          <w:szCs w:val="24"/>
        </w:rPr>
      </w:pPr>
      <w:r w:rsidRPr="003062AF">
        <w:rPr>
          <w:rFonts w:ascii="Times New Roman" w:hAnsi="Times New Roman" w:cs="Times New Roman"/>
          <w:spacing w:val="-1"/>
          <w:sz w:val="24"/>
          <w:szCs w:val="24"/>
        </w:rPr>
        <w:t>B.</w:t>
      </w:r>
      <w:r w:rsidRPr="003062AF">
        <w:rPr>
          <w:rFonts w:ascii="Times New Roman" w:hAnsi="Times New Roman" w:cs="Times New Roman"/>
          <w:spacing w:val="-1"/>
          <w:sz w:val="24"/>
          <w:szCs w:val="24"/>
        </w:rPr>
        <w:tab/>
      </w:r>
      <w:r w:rsidR="006A69CC" w:rsidRPr="003062AF">
        <w:rPr>
          <w:rFonts w:ascii="Times New Roman" w:hAnsi="Times New Roman" w:cs="Times New Roman"/>
          <w:sz w:val="24"/>
          <w:szCs w:val="24"/>
        </w:rPr>
        <w:t>Sample Document: Summary of</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Accomplishments</w:t>
      </w:r>
    </w:p>
    <w:p w:rsidR="0089087F" w:rsidRPr="003062AF" w:rsidRDefault="00531E84" w:rsidP="003062AF">
      <w:pPr>
        <w:rPr>
          <w:rFonts w:ascii="Times New Roman" w:hAnsi="Times New Roman" w:cs="Times New Roman"/>
          <w:sz w:val="24"/>
          <w:szCs w:val="24"/>
        </w:rPr>
      </w:pPr>
      <w:r w:rsidRPr="003062AF">
        <w:rPr>
          <w:rFonts w:ascii="Times New Roman" w:hAnsi="Times New Roman" w:cs="Times New Roman"/>
          <w:spacing w:val="-1"/>
          <w:sz w:val="24"/>
          <w:szCs w:val="24"/>
        </w:rPr>
        <w:t>C.</w:t>
      </w:r>
      <w:r w:rsidRPr="003062AF">
        <w:rPr>
          <w:rFonts w:ascii="Times New Roman" w:hAnsi="Times New Roman" w:cs="Times New Roman"/>
          <w:spacing w:val="-1"/>
          <w:sz w:val="24"/>
          <w:szCs w:val="24"/>
        </w:rPr>
        <w:tab/>
      </w:r>
      <w:r w:rsidR="006A69CC" w:rsidRPr="003062AF">
        <w:rPr>
          <w:rFonts w:ascii="Times New Roman" w:hAnsi="Times New Roman" w:cs="Times New Roman"/>
          <w:sz w:val="24"/>
          <w:szCs w:val="24"/>
        </w:rPr>
        <w:t>Elements of the Candidate’s</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Vita</w:t>
      </w:r>
    </w:p>
    <w:p w:rsidR="0089087F" w:rsidRPr="003062AF" w:rsidRDefault="00531E84" w:rsidP="003062AF">
      <w:pPr>
        <w:rPr>
          <w:rFonts w:ascii="Times New Roman" w:hAnsi="Times New Roman" w:cs="Times New Roman"/>
          <w:sz w:val="24"/>
          <w:szCs w:val="24"/>
        </w:rPr>
      </w:pPr>
      <w:r w:rsidRPr="003062AF">
        <w:rPr>
          <w:rFonts w:ascii="Times New Roman" w:hAnsi="Times New Roman" w:cs="Times New Roman"/>
          <w:spacing w:val="-1"/>
          <w:sz w:val="24"/>
          <w:szCs w:val="24"/>
        </w:rPr>
        <w:t>D.</w:t>
      </w:r>
      <w:r w:rsidRPr="003062AF">
        <w:rPr>
          <w:rFonts w:ascii="Times New Roman" w:hAnsi="Times New Roman" w:cs="Times New Roman"/>
          <w:spacing w:val="-1"/>
          <w:sz w:val="24"/>
          <w:szCs w:val="24"/>
        </w:rPr>
        <w:tab/>
      </w:r>
      <w:r w:rsidR="006A69CC" w:rsidRPr="003062AF">
        <w:rPr>
          <w:rFonts w:ascii="Times New Roman" w:hAnsi="Times New Roman" w:cs="Times New Roman"/>
          <w:sz w:val="24"/>
          <w:szCs w:val="24"/>
        </w:rPr>
        <w:t>Sample Commission Letter to External Academic</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Reviewer</w:t>
      </w:r>
    </w:p>
    <w:p w:rsidR="000652E9" w:rsidRDefault="00531E84" w:rsidP="003062AF">
      <w:pPr>
        <w:rPr>
          <w:rFonts w:ascii="Times New Roman" w:hAnsi="Times New Roman" w:cs="Times New Roman"/>
          <w:sz w:val="24"/>
          <w:szCs w:val="24"/>
        </w:rPr>
      </w:pPr>
      <w:r w:rsidRPr="003062AF">
        <w:rPr>
          <w:rFonts w:ascii="Times New Roman" w:hAnsi="Times New Roman" w:cs="Times New Roman"/>
          <w:spacing w:val="-1"/>
          <w:sz w:val="24"/>
          <w:szCs w:val="24"/>
        </w:rPr>
        <w:t>E.</w:t>
      </w:r>
      <w:r w:rsidRPr="003062AF">
        <w:rPr>
          <w:rFonts w:ascii="Times New Roman" w:hAnsi="Times New Roman" w:cs="Times New Roman"/>
          <w:spacing w:val="-1"/>
          <w:sz w:val="24"/>
          <w:szCs w:val="24"/>
        </w:rPr>
        <w:tab/>
      </w:r>
      <w:r w:rsidR="006A69CC" w:rsidRPr="003062AF">
        <w:rPr>
          <w:rFonts w:ascii="Times New Roman" w:hAnsi="Times New Roman" w:cs="Times New Roman"/>
          <w:sz w:val="24"/>
          <w:szCs w:val="24"/>
        </w:rPr>
        <w:t>Sample Commission Letter to External Non-Academic</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Reviewer</w:t>
      </w:r>
    </w:p>
    <w:p w:rsidR="00FB0FC1" w:rsidRDefault="000652E9" w:rsidP="003062AF">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Promotion and Tenure Cycle Timeline</w:t>
      </w:r>
      <w:r w:rsidR="00FB0FC1">
        <w:rPr>
          <w:rFonts w:ascii="Times New Roman" w:hAnsi="Times New Roman" w:cs="Times New Roman"/>
          <w:sz w:val="24"/>
          <w:szCs w:val="24"/>
        </w:rPr>
        <w:br w:type="page"/>
      </w:r>
    </w:p>
    <w:p w:rsidR="0089087F" w:rsidRPr="003C39E2" w:rsidRDefault="003C39E2" w:rsidP="003062AF">
      <w:pPr>
        <w:rPr>
          <w:rFonts w:ascii="Times New Roman" w:hAnsi="Times New Roman" w:cs="Times New Roman"/>
          <w:b/>
          <w:bCs/>
          <w:sz w:val="24"/>
          <w:szCs w:val="24"/>
        </w:rPr>
      </w:pPr>
      <w:r>
        <w:rPr>
          <w:rFonts w:ascii="Times New Roman" w:hAnsi="Times New Roman" w:cs="Times New Roman"/>
          <w:b/>
          <w:sz w:val="24"/>
          <w:szCs w:val="24"/>
        </w:rPr>
        <w:lastRenderedPageBreak/>
        <w:t xml:space="preserve">Appendix A. </w:t>
      </w:r>
      <w:r w:rsidR="000652E9">
        <w:rPr>
          <w:rFonts w:ascii="Times New Roman" w:hAnsi="Times New Roman" w:cs="Times New Roman"/>
          <w:b/>
          <w:sz w:val="24"/>
          <w:szCs w:val="24"/>
        </w:rPr>
        <w:t>Sample</w:t>
      </w:r>
      <w:r>
        <w:rPr>
          <w:rFonts w:ascii="Times New Roman" w:hAnsi="Times New Roman" w:cs="Times New Roman"/>
          <w:b/>
          <w:sz w:val="24"/>
          <w:szCs w:val="24"/>
        </w:rPr>
        <w:t xml:space="preserve"> </w:t>
      </w:r>
      <w:r w:rsidR="006A69CC" w:rsidRPr="003C39E2">
        <w:rPr>
          <w:rFonts w:ascii="Times New Roman" w:hAnsi="Times New Roman" w:cs="Times New Roman"/>
          <w:b/>
          <w:sz w:val="24"/>
          <w:szCs w:val="24"/>
        </w:rPr>
        <w:t>Letter of</w:t>
      </w:r>
      <w:r w:rsidR="006A69CC" w:rsidRPr="003C39E2">
        <w:rPr>
          <w:rFonts w:ascii="Times New Roman" w:hAnsi="Times New Roman" w:cs="Times New Roman"/>
          <w:b/>
          <w:spacing w:val="-21"/>
          <w:sz w:val="24"/>
          <w:szCs w:val="24"/>
        </w:rPr>
        <w:t xml:space="preserve"> </w:t>
      </w:r>
      <w:r w:rsidR="006A69CC" w:rsidRPr="003C39E2">
        <w:rPr>
          <w:rFonts w:ascii="Times New Roman" w:hAnsi="Times New Roman" w:cs="Times New Roman"/>
          <w:b/>
          <w:sz w:val="24"/>
          <w:szCs w:val="24"/>
        </w:rPr>
        <w:t>Appointment</w:t>
      </w:r>
      <w:r>
        <w:rPr>
          <w:rFonts w:ascii="Times New Roman" w:hAnsi="Times New Roman" w:cs="Times New Roman"/>
          <w:b/>
          <w:sz w:val="24"/>
          <w:szCs w:val="24"/>
        </w:rPr>
        <w:t>.</w:t>
      </w:r>
    </w:p>
    <w:p w:rsidR="0089087F" w:rsidRPr="003062AF" w:rsidRDefault="0089087F" w:rsidP="003062AF">
      <w:pPr>
        <w:rPr>
          <w:rFonts w:ascii="Times New Roman" w:hAnsi="Times New Roman" w:cs="Times New Roman"/>
          <w:b/>
          <w:bCs/>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December 15,</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2006</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Dear Dr</w:t>
      </w:r>
      <w:r w:rsidRPr="003062AF">
        <w:rPr>
          <w:rFonts w:ascii="Times New Roman" w:hAnsi="Times New Roman" w:cs="Times New Roman"/>
          <w:spacing w:val="-7"/>
          <w:sz w:val="24"/>
          <w:szCs w:val="24"/>
        </w:rPr>
        <w:t xml:space="preserve"> </w:t>
      </w:r>
      <w:r w:rsidRPr="003062AF">
        <w:rPr>
          <w:rFonts w:ascii="Times New Roman" w:hAnsi="Times New Roman" w:cs="Times New Roman"/>
          <w:sz w:val="24"/>
          <w:szCs w:val="24"/>
        </w:rPr>
        <w:t>Doe: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On behalf of the faculty and administration of the Air Force Institute of Technology,</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I want to congratulate you on your appointment as an Assistant Professor of</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Mechanical Engineering in the Department of Mechanical Engineering. I trust that AFIT will</w:t>
      </w:r>
      <w:r w:rsidRPr="003062AF">
        <w:rPr>
          <w:rFonts w:ascii="Times New Roman" w:hAnsi="Times New Roman" w:cs="Times New Roman"/>
          <w:spacing w:val="-22"/>
          <w:sz w:val="24"/>
          <w:szCs w:val="24"/>
        </w:rPr>
        <w:t xml:space="preserve"> </w:t>
      </w:r>
      <w:r w:rsidRPr="003062AF">
        <w:rPr>
          <w:rFonts w:ascii="Times New Roman" w:hAnsi="Times New Roman" w:cs="Times New Roman"/>
          <w:sz w:val="24"/>
          <w:szCs w:val="24"/>
        </w:rPr>
        <w:t>provide an environment that will enhance your professional academic</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growth.</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Your official appointment date as an Assistant Professor is July 1, 2001. As a</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tenure- track faculty member, you are required to serve a three-year probationary period. If</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you are reappointed to the position at the end of the third year, you will be required to</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submit your tenure dossier in the mandatory tenure year which is approximately six years</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after your initial appointment date. In your case, the mandatory tenure year is the start of</w:t>
      </w:r>
      <w:r w:rsidRPr="003062AF">
        <w:rPr>
          <w:rFonts w:ascii="Times New Roman" w:hAnsi="Times New Roman" w:cs="Times New Roman"/>
          <w:spacing w:val="-19"/>
          <w:sz w:val="24"/>
          <w:szCs w:val="24"/>
        </w:rPr>
        <w:t xml:space="preserve"> </w:t>
      </w:r>
      <w:r w:rsidRPr="003062AF">
        <w:rPr>
          <w:rFonts w:ascii="Times New Roman" w:hAnsi="Times New Roman" w:cs="Times New Roman"/>
          <w:sz w:val="24"/>
          <w:szCs w:val="24"/>
        </w:rPr>
        <w:t>the fall term, 2006. (Please see the Tenure and Promotion Criteria, Section 5e part (1) of</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the Standing</w:t>
      </w:r>
      <w:r w:rsidRPr="003062AF">
        <w:rPr>
          <w:rFonts w:ascii="Times New Roman" w:hAnsi="Times New Roman" w:cs="Times New Roman"/>
          <w:spacing w:val="-5"/>
          <w:sz w:val="24"/>
          <w:szCs w:val="24"/>
        </w:rPr>
        <w:t xml:space="preserve"> </w:t>
      </w:r>
      <w:r w:rsidRPr="003062AF">
        <w:rPr>
          <w:rFonts w:ascii="Times New Roman" w:hAnsi="Times New Roman" w:cs="Times New Roman"/>
          <w:sz w:val="24"/>
          <w:szCs w:val="24"/>
        </w:rPr>
        <w:t>Rules.)</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Again, please accept my most sincere congratulations on your appointment to the</w:t>
      </w:r>
      <w:r w:rsidRPr="003062AF">
        <w:rPr>
          <w:rFonts w:ascii="Times New Roman" w:hAnsi="Times New Roman" w:cs="Times New Roman"/>
          <w:spacing w:val="-23"/>
          <w:sz w:val="24"/>
          <w:szCs w:val="24"/>
        </w:rPr>
        <w:t xml:space="preserve"> </w:t>
      </w:r>
      <w:r w:rsidRPr="003062AF">
        <w:rPr>
          <w:rFonts w:ascii="Times New Roman" w:hAnsi="Times New Roman" w:cs="Times New Roman"/>
          <w:sz w:val="24"/>
          <w:szCs w:val="24"/>
        </w:rPr>
        <w:t>AFIT faculty.  I look forward to working with you over the next few</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years.</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Sincerely,</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M. U.</w:t>
      </w:r>
      <w:r w:rsidRPr="003062AF">
        <w:rPr>
          <w:rFonts w:ascii="Times New Roman" w:hAnsi="Times New Roman" w:cs="Times New Roman"/>
          <w:spacing w:val="-3"/>
          <w:sz w:val="24"/>
          <w:szCs w:val="24"/>
        </w:rPr>
        <w:t xml:space="preserve"> </w:t>
      </w:r>
      <w:r w:rsidRPr="003062AF">
        <w:rPr>
          <w:rFonts w:ascii="Times New Roman" w:hAnsi="Times New Roman" w:cs="Times New Roman"/>
          <w:sz w:val="24"/>
          <w:szCs w:val="24"/>
        </w:rPr>
        <w:t>Thomas</w:t>
      </w:r>
    </w:p>
    <w:p w:rsidR="003C39E2"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Dean, Graduate School of</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Engineering and</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Management</w:t>
      </w:r>
      <w:r w:rsidR="003C39E2">
        <w:rPr>
          <w:rFonts w:ascii="Times New Roman" w:hAnsi="Times New Roman" w:cs="Times New Roman"/>
          <w:sz w:val="24"/>
          <w:szCs w:val="24"/>
        </w:rPr>
        <w:br w:type="page"/>
      </w:r>
    </w:p>
    <w:p w:rsidR="0089087F" w:rsidRPr="003C39E2" w:rsidRDefault="003C39E2" w:rsidP="003062AF">
      <w:pPr>
        <w:rPr>
          <w:rFonts w:ascii="Times New Roman" w:hAnsi="Times New Roman" w:cs="Times New Roman"/>
          <w:b/>
          <w:bCs/>
          <w:sz w:val="24"/>
          <w:szCs w:val="24"/>
        </w:rPr>
      </w:pPr>
      <w:r w:rsidRPr="003C39E2">
        <w:rPr>
          <w:rFonts w:ascii="Times New Roman" w:hAnsi="Times New Roman" w:cs="Times New Roman"/>
          <w:b/>
          <w:sz w:val="24"/>
          <w:szCs w:val="24"/>
        </w:rPr>
        <w:lastRenderedPageBreak/>
        <w:t xml:space="preserve">Appendix B. </w:t>
      </w:r>
      <w:r w:rsidR="000652E9">
        <w:rPr>
          <w:rFonts w:ascii="Times New Roman" w:hAnsi="Times New Roman" w:cs="Times New Roman"/>
          <w:b/>
          <w:sz w:val="24"/>
          <w:szCs w:val="24"/>
        </w:rPr>
        <w:t>Sample</w:t>
      </w:r>
      <w:r w:rsidR="006A69CC" w:rsidRPr="003C39E2">
        <w:rPr>
          <w:rFonts w:ascii="Times New Roman" w:hAnsi="Times New Roman" w:cs="Times New Roman"/>
          <w:b/>
          <w:sz w:val="24"/>
          <w:szCs w:val="24"/>
        </w:rPr>
        <w:t xml:space="preserve"> Summary of</w:t>
      </w:r>
      <w:r w:rsidR="006A69CC" w:rsidRPr="003C39E2">
        <w:rPr>
          <w:rFonts w:ascii="Times New Roman" w:hAnsi="Times New Roman" w:cs="Times New Roman"/>
          <w:b/>
          <w:spacing w:val="-24"/>
          <w:sz w:val="24"/>
          <w:szCs w:val="24"/>
        </w:rPr>
        <w:t xml:space="preserve"> </w:t>
      </w:r>
      <w:r w:rsidR="006A69CC" w:rsidRPr="003C39E2">
        <w:rPr>
          <w:rFonts w:ascii="Times New Roman" w:hAnsi="Times New Roman" w:cs="Times New Roman"/>
          <w:b/>
          <w:sz w:val="24"/>
          <w:szCs w:val="24"/>
        </w:rPr>
        <w:t>Accomplishments</w:t>
      </w:r>
      <w:r w:rsidRPr="003C39E2">
        <w:rPr>
          <w:rFonts w:ascii="Times New Roman" w:hAnsi="Times New Roman" w:cs="Times New Roman"/>
          <w:b/>
          <w:sz w:val="24"/>
          <w:szCs w:val="24"/>
        </w:rPr>
        <w:t>.</w:t>
      </w:r>
    </w:p>
    <w:p w:rsidR="0089087F" w:rsidRPr="003062AF" w:rsidRDefault="0089087F" w:rsidP="003062AF">
      <w:pPr>
        <w:rPr>
          <w:rFonts w:ascii="Times New Roman" w:hAnsi="Times New Roman" w:cs="Times New Roman"/>
          <w:b/>
          <w:bCs/>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Dr Jennifer C. Doe has been promoted to the rank of Associate Professor of</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Nuclear Engineering and awarded tenure in the Department of Engineering Physics, Air</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Force</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Institute of Technology effective 1 October 2006. She graduated from the University</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of Texas at Austin with a Ph.D. in nuclear engineering and is a licensed</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professional engineer and a certified health physicist. Prior to coming to the AFIT faculty in 1999,</w:t>
      </w:r>
      <w:r w:rsidRPr="003062AF">
        <w:rPr>
          <w:rFonts w:ascii="Times New Roman" w:hAnsi="Times New Roman" w:cs="Times New Roman"/>
          <w:spacing w:val="-23"/>
          <w:sz w:val="24"/>
          <w:szCs w:val="24"/>
        </w:rPr>
        <w:t xml:space="preserve"> </w:t>
      </w:r>
      <w:r w:rsidRPr="003062AF">
        <w:rPr>
          <w:rFonts w:ascii="Times New Roman" w:hAnsi="Times New Roman" w:cs="Times New Roman"/>
          <w:sz w:val="24"/>
          <w:szCs w:val="24"/>
        </w:rPr>
        <w:t>Dr Doe was an engineer at the U.S. Department of Energy Pantex Plant in Amarillo,</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Texas</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for three years. Professor Doe teaches graduate courses in space nuclear power,</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reactor design, nuclear physics, and nuclear weapons effects. Professor Doe’s research</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interests include experimental and modeling studies in support of neutrino mass</w:t>
      </w:r>
      <w:r w:rsidRPr="003062AF">
        <w:rPr>
          <w:rFonts w:ascii="Times New Roman" w:hAnsi="Times New Roman" w:cs="Times New Roman"/>
          <w:spacing w:val="41"/>
          <w:sz w:val="24"/>
          <w:szCs w:val="24"/>
        </w:rPr>
        <w:t xml:space="preserve"> </w:t>
      </w:r>
      <w:r w:rsidRPr="003062AF">
        <w:rPr>
          <w:rFonts w:ascii="Times New Roman" w:hAnsi="Times New Roman" w:cs="Times New Roman"/>
          <w:sz w:val="24"/>
          <w:szCs w:val="24"/>
        </w:rPr>
        <w:t>measurements, the design of methodologies and systems to counter the possible transport of</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clandestine nuclear materials, and applications in the biomedical and radiological sciences. She</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has</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successfully advised 8 master’s theses and 1 doctoral dissertation. Dr Doe has</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published 12 refereed journal articles and 16 conference papers, including the highly cited</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Nuclear</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Physics B article on “Exact energy spectrum for models with equally spaced</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point potentials”. Professor Doe has received three research grants totaling $385,000,</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including support from the non-proliferation program at the Defense Threat Reduction Agency.</w:t>
      </w:r>
      <w:r w:rsidRPr="003062AF">
        <w:rPr>
          <w:rFonts w:ascii="Times New Roman" w:hAnsi="Times New Roman" w:cs="Times New Roman"/>
          <w:spacing w:val="43"/>
          <w:sz w:val="24"/>
          <w:szCs w:val="24"/>
        </w:rPr>
        <w:t xml:space="preserve"> </w:t>
      </w:r>
      <w:r w:rsidRPr="003062AF">
        <w:rPr>
          <w:rFonts w:ascii="Times New Roman" w:hAnsi="Times New Roman" w:cs="Times New Roman"/>
          <w:sz w:val="24"/>
          <w:szCs w:val="24"/>
        </w:rPr>
        <w:t>Dr Doe is active member of the American Nuclear Society, serving as the technical</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program</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chair for the 2005 Advanced Nuclear Fuel Cycles and Systems conference. She is</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the recipient of the ANS Arthur Holly Compton Award in Education.</w:t>
      </w:r>
      <w:r w:rsidRPr="003062AF">
        <w:rPr>
          <w:rFonts w:ascii="Times New Roman" w:hAnsi="Times New Roman" w:cs="Times New Roman"/>
          <w:spacing w:val="-22"/>
          <w:sz w:val="24"/>
          <w:szCs w:val="24"/>
        </w:rPr>
        <w:t xml:space="preserve"> </w:t>
      </w:r>
      <w:r w:rsidRPr="003062AF">
        <w:rPr>
          <w:rFonts w:ascii="Times New Roman" w:hAnsi="Times New Roman" w:cs="Times New Roman"/>
          <w:sz w:val="24"/>
          <w:szCs w:val="24"/>
        </w:rPr>
        <w:t>(</w:t>
      </w:r>
      <w:hyperlink r:id="rId12">
        <w:r w:rsidRPr="003062AF">
          <w:rPr>
            <w:rFonts w:ascii="Times New Roman" w:hAnsi="Times New Roman" w:cs="Times New Roman"/>
            <w:color w:val="0000FF"/>
            <w:sz w:val="24"/>
            <w:szCs w:val="24"/>
            <w:u w:color="0000FF"/>
          </w:rPr>
          <w:t>Jennifer.doe@afit.edu</w:t>
        </w:r>
        <w:r w:rsidRPr="003062AF">
          <w:rPr>
            <w:rFonts w:ascii="Times New Roman" w:hAnsi="Times New Roman" w:cs="Times New Roman"/>
            <w:sz w:val="24"/>
            <w:szCs w:val="24"/>
          </w:rPr>
          <w:t>,</w:t>
        </w:r>
      </w:hyperlink>
      <w:r w:rsidRPr="003062AF">
        <w:rPr>
          <w:rFonts w:ascii="Times New Roman" w:hAnsi="Times New Roman" w:cs="Times New Roman"/>
          <w:sz w:val="24"/>
          <w:szCs w:val="24"/>
        </w:rPr>
        <w:t xml:space="preserve"> 937-255-3636 x</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0000).</w:t>
      </w:r>
    </w:p>
    <w:p w:rsidR="0089087F" w:rsidRPr="003062AF" w:rsidRDefault="0089087F" w:rsidP="003062AF">
      <w:pPr>
        <w:rPr>
          <w:rFonts w:ascii="Times New Roman" w:hAnsi="Times New Roman" w:cs="Times New Roman"/>
          <w:sz w:val="24"/>
          <w:szCs w:val="24"/>
        </w:rPr>
      </w:pPr>
    </w:p>
    <w:p w:rsidR="003C39E2"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Note: This sample is not intended to establish any quantitative metrics for promotion</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or tenure</w:t>
      </w:r>
      <w:r w:rsidRPr="003062AF">
        <w:rPr>
          <w:rFonts w:ascii="Times New Roman" w:hAnsi="Times New Roman" w:cs="Times New Roman"/>
          <w:spacing w:val="-3"/>
          <w:sz w:val="24"/>
          <w:szCs w:val="24"/>
        </w:rPr>
        <w:t xml:space="preserve"> </w:t>
      </w:r>
      <w:r w:rsidRPr="003062AF">
        <w:rPr>
          <w:rFonts w:ascii="Times New Roman" w:hAnsi="Times New Roman" w:cs="Times New Roman"/>
          <w:sz w:val="24"/>
          <w:szCs w:val="24"/>
        </w:rPr>
        <w:t>decisions.</w:t>
      </w:r>
      <w:r w:rsidR="003C39E2">
        <w:rPr>
          <w:rFonts w:ascii="Times New Roman" w:hAnsi="Times New Roman" w:cs="Times New Roman"/>
          <w:sz w:val="24"/>
          <w:szCs w:val="24"/>
        </w:rPr>
        <w:br w:type="page"/>
      </w:r>
    </w:p>
    <w:p w:rsidR="0089087F" w:rsidRPr="003C39E2" w:rsidRDefault="003C39E2" w:rsidP="003062AF">
      <w:pPr>
        <w:rPr>
          <w:rFonts w:ascii="Times New Roman" w:hAnsi="Times New Roman" w:cs="Times New Roman"/>
          <w:b/>
          <w:bCs/>
          <w:sz w:val="24"/>
          <w:szCs w:val="24"/>
        </w:rPr>
      </w:pPr>
      <w:r w:rsidRPr="003C39E2">
        <w:rPr>
          <w:rFonts w:ascii="Times New Roman" w:hAnsi="Times New Roman" w:cs="Times New Roman"/>
          <w:b/>
          <w:sz w:val="24"/>
          <w:szCs w:val="24"/>
        </w:rPr>
        <w:lastRenderedPageBreak/>
        <w:t xml:space="preserve">Appendix C. </w:t>
      </w:r>
      <w:r w:rsidR="006A69CC" w:rsidRPr="003C39E2">
        <w:rPr>
          <w:rFonts w:ascii="Times New Roman" w:hAnsi="Times New Roman" w:cs="Times New Roman"/>
          <w:b/>
          <w:sz w:val="24"/>
          <w:szCs w:val="24"/>
        </w:rPr>
        <w:t>Elements of the Candidate’s</w:t>
      </w:r>
      <w:r w:rsidR="006A69CC" w:rsidRPr="003C39E2">
        <w:rPr>
          <w:rFonts w:ascii="Times New Roman" w:hAnsi="Times New Roman" w:cs="Times New Roman"/>
          <w:b/>
          <w:spacing w:val="-19"/>
          <w:sz w:val="24"/>
          <w:szCs w:val="24"/>
        </w:rPr>
        <w:t xml:space="preserve"> </w:t>
      </w:r>
      <w:r w:rsidR="006A69CC" w:rsidRPr="003C39E2">
        <w:rPr>
          <w:rFonts w:ascii="Times New Roman" w:hAnsi="Times New Roman" w:cs="Times New Roman"/>
          <w:b/>
          <w:sz w:val="24"/>
          <w:szCs w:val="24"/>
        </w:rPr>
        <w:t>Vita</w:t>
      </w:r>
      <w:r w:rsidRPr="003C39E2">
        <w:rPr>
          <w:rFonts w:ascii="Times New Roman" w:hAnsi="Times New Roman" w:cs="Times New Roman"/>
          <w:b/>
          <w:sz w:val="24"/>
          <w:szCs w:val="24"/>
        </w:rPr>
        <w:t>.</w:t>
      </w:r>
    </w:p>
    <w:p w:rsidR="0089087F" w:rsidRPr="003062AF" w:rsidRDefault="0089087F" w:rsidP="003062AF">
      <w:pPr>
        <w:rPr>
          <w:rFonts w:ascii="Times New Roman" w:hAnsi="Times New Roman" w:cs="Times New Roman"/>
          <w:b/>
          <w:bCs/>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 xml:space="preserve">A. </w:t>
      </w:r>
      <w:r w:rsidR="006A69CC" w:rsidRPr="003062AF">
        <w:rPr>
          <w:rFonts w:ascii="Times New Roman" w:hAnsi="Times New Roman" w:cs="Times New Roman"/>
          <w:sz w:val="24"/>
          <w:szCs w:val="24"/>
        </w:rPr>
        <w:t>Biographical</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Information:</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1. </w:t>
      </w:r>
      <w:r w:rsidR="006A69CC" w:rsidRPr="003062AF">
        <w:rPr>
          <w:rFonts w:ascii="Times New Roman" w:hAnsi="Times New Roman" w:cs="Times New Roman"/>
          <w:sz w:val="24"/>
          <w:szCs w:val="24"/>
        </w:rPr>
        <w:t>Demographic: Name, current title, office address, email address,</w:t>
      </w:r>
      <w:r w:rsidR="006A69CC" w:rsidRPr="003062AF">
        <w:rPr>
          <w:rFonts w:ascii="Times New Roman" w:hAnsi="Times New Roman" w:cs="Times New Roman"/>
          <w:spacing w:val="-16"/>
          <w:sz w:val="24"/>
          <w:szCs w:val="24"/>
        </w:rPr>
        <w:t xml:space="preserve"> </w:t>
      </w:r>
      <w:r w:rsidR="006A69CC" w:rsidRPr="003062AF">
        <w:rPr>
          <w:rFonts w:ascii="Times New Roman" w:hAnsi="Times New Roman" w:cs="Times New Roman"/>
          <w:sz w:val="24"/>
          <w:szCs w:val="24"/>
        </w:rPr>
        <w:t>and telephone</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number.</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2. Education:</w:t>
      </w:r>
      <w:r w:rsidR="006A69CC" w:rsidRPr="003062AF">
        <w:rPr>
          <w:rFonts w:ascii="Times New Roman" w:hAnsi="Times New Roman" w:cs="Times New Roman"/>
          <w:sz w:val="24"/>
          <w:szCs w:val="24"/>
        </w:rPr>
        <w:t xml:space="preserve"> For graduate and undergraduate careers, give institutions,</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field(s) of concentration, dates, degrees, honors, fellowships, and scholarships. Non-degree</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study of relevance to academic duties and/or study towards not yet completed degree may</w:t>
      </w:r>
      <w:r w:rsidR="006A69CC" w:rsidRPr="003062AF">
        <w:rPr>
          <w:rFonts w:ascii="Times New Roman" w:hAnsi="Times New Roman" w:cs="Times New Roman"/>
          <w:spacing w:val="-16"/>
          <w:sz w:val="24"/>
          <w:szCs w:val="24"/>
        </w:rPr>
        <w:t xml:space="preserve"> </w:t>
      </w:r>
      <w:r w:rsidR="006A69CC" w:rsidRPr="003062AF">
        <w:rPr>
          <w:rFonts w:ascii="Times New Roman" w:hAnsi="Times New Roman" w:cs="Times New Roman"/>
          <w:sz w:val="24"/>
          <w:szCs w:val="24"/>
        </w:rPr>
        <w:t>also be</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noted.</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3. </w:t>
      </w:r>
      <w:r w:rsidR="006A69CC" w:rsidRPr="003062AF">
        <w:rPr>
          <w:rFonts w:ascii="Times New Roman" w:hAnsi="Times New Roman" w:cs="Times New Roman"/>
          <w:sz w:val="24"/>
          <w:szCs w:val="24"/>
        </w:rPr>
        <w:t>Professional History: From award of baccalaureate degree to the present</w:t>
      </w:r>
      <w:r w:rsidR="006A69CC" w:rsidRPr="003062AF">
        <w:rPr>
          <w:rFonts w:ascii="Times New Roman" w:hAnsi="Times New Roman" w:cs="Times New Roman"/>
          <w:spacing w:val="-20"/>
          <w:sz w:val="24"/>
          <w:szCs w:val="24"/>
        </w:rPr>
        <w:t xml:space="preserve"> </w:t>
      </w:r>
      <w:r w:rsidR="006A69CC" w:rsidRPr="003062AF">
        <w:rPr>
          <w:rFonts w:ascii="Times New Roman" w:hAnsi="Times New Roman" w:cs="Times New Roman"/>
          <w:sz w:val="24"/>
          <w:szCs w:val="24"/>
        </w:rPr>
        <w:t>time,</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list position titles (academic and other), dates (include months and year) of</w:t>
      </w:r>
      <w:r w:rsidR="006A69CC" w:rsidRPr="003062AF">
        <w:rPr>
          <w:rFonts w:ascii="Times New Roman" w:hAnsi="Times New Roman" w:cs="Times New Roman"/>
          <w:spacing w:val="-16"/>
          <w:sz w:val="24"/>
          <w:szCs w:val="24"/>
        </w:rPr>
        <w:t xml:space="preserve"> </w:t>
      </w:r>
      <w:r w:rsidR="006A69CC" w:rsidRPr="003062AF">
        <w:rPr>
          <w:rFonts w:ascii="Times New Roman" w:hAnsi="Times New Roman" w:cs="Times New Roman"/>
          <w:sz w:val="24"/>
          <w:szCs w:val="24"/>
        </w:rPr>
        <w:t>appointment and promotion, and/or granting of academic tenure. A brief statement of</w:t>
      </w:r>
      <w:r w:rsidR="006A69CC" w:rsidRPr="003062AF">
        <w:rPr>
          <w:rFonts w:ascii="Times New Roman" w:hAnsi="Times New Roman" w:cs="Times New Roman"/>
          <w:spacing w:val="-17"/>
          <w:sz w:val="24"/>
          <w:szCs w:val="24"/>
        </w:rPr>
        <w:t xml:space="preserve"> </w:t>
      </w:r>
      <w:r w:rsidR="006A69CC" w:rsidRPr="003062AF">
        <w:rPr>
          <w:rFonts w:ascii="Times New Roman" w:hAnsi="Times New Roman" w:cs="Times New Roman"/>
          <w:sz w:val="24"/>
          <w:szCs w:val="24"/>
        </w:rPr>
        <w:t>responsibilities and accomplishments in each position is</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appropriate.</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4. </w:t>
      </w:r>
      <w:r w:rsidR="006A69CC" w:rsidRPr="003062AF">
        <w:rPr>
          <w:rFonts w:ascii="Times New Roman" w:hAnsi="Times New Roman" w:cs="Times New Roman"/>
          <w:sz w:val="24"/>
          <w:szCs w:val="24"/>
        </w:rPr>
        <w:t>Licenses, Registrations, and/or Certifications: List relevant</w:t>
      </w:r>
      <w:r w:rsidR="006A69CC" w:rsidRPr="003062AF">
        <w:rPr>
          <w:rFonts w:ascii="Times New Roman" w:hAnsi="Times New Roman" w:cs="Times New Roman"/>
          <w:spacing w:val="-20"/>
          <w:sz w:val="24"/>
          <w:szCs w:val="24"/>
        </w:rPr>
        <w:t xml:space="preserve"> </w:t>
      </w:r>
      <w:r w:rsidR="006A69CC" w:rsidRPr="003062AF">
        <w:rPr>
          <w:rFonts w:ascii="Times New Roman" w:hAnsi="Times New Roman" w:cs="Times New Roman"/>
          <w:sz w:val="24"/>
          <w:szCs w:val="24"/>
        </w:rPr>
        <w:t>professional credentials, with</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dates.</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5. </w:t>
      </w:r>
      <w:r w:rsidR="006A69CC" w:rsidRPr="003062AF">
        <w:rPr>
          <w:rFonts w:ascii="Times New Roman" w:hAnsi="Times New Roman" w:cs="Times New Roman"/>
          <w:sz w:val="24"/>
          <w:szCs w:val="24"/>
        </w:rPr>
        <w:t>Awards and Honors: List awards and honors not cited elsewhere in the</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vita.</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 xml:space="preserve">B. </w:t>
      </w:r>
      <w:r w:rsidR="006A69CC" w:rsidRPr="003062AF">
        <w:rPr>
          <w:rFonts w:ascii="Times New Roman" w:hAnsi="Times New Roman" w:cs="Times New Roman"/>
          <w:sz w:val="24"/>
          <w:szCs w:val="24"/>
        </w:rPr>
        <w:t>Scholarly</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Activities:</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1. </w:t>
      </w:r>
      <w:r w:rsidR="006A69CC" w:rsidRPr="003062AF">
        <w:rPr>
          <w:rFonts w:ascii="Times New Roman" w:hAnsi="Times New Roman" w:cs="Times New Roman"/>
          <w:sz w:val="24"/>
          <w:szCs w:val="24"/>
        </w:rPr>
        <w:t>Teaching:</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(a) </w:t>
      </w:r>
      <w:r w:rsidR="006A69CC" w:rsidRPr="003062AF">
        <w:rPr>
          <w:rFonts w:ascii="Times New Roman" w:hAnsi="Times New Roman" w:cs="Times New Roman"/>
          <w:sz w:val="24"/>
          <w:szCs w:val="24"/>
        </w:rPr>
        <w:t>A statement indicating the nature and amount of teaching experience.</w:t>
      </w:r>
      <w:r w:rsidR="006A69CC" w:rsidRPr="003062AF">
        <w:rPr>
          <w:rFonts w:ascii="Times New Roman" w:hAnsi="Times New Roman" w:cs="Times New Roman"/>
          <w:spacing w:val="45"/>
          <w:sz w:val="24"/>
          <w:szCs w:val="24"/>
        </w:rPr>
        <w:t xml:space="preserve"> </w:t>
      </w:r>
      <w:r w:rsidR="006A69CC" w:rsidRPr="003062AF">
        <w:rPr>
          <w:rFonts w:ascii="Times New Roman" w:hAnsi="Times New Roman" w:cs="Times New Roman"/>
          <w:sz w:val="24"/>
          <w:szCs w:val="24"/>
        </w:rPr>
        <w:t>This will include a list of courses taught with credit hours and enrollment in</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each.</w:t>
      </w: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(b) </w:t>
      </w:r>
      <w:r w:rsidR="006A69CC" w:rsidRPr="003062AF">
        <w:rPr>
          <w:rFonts w:ascii="Times New Roman" w:hAnsi="Times New Roman" w:cs="Times New Roman"/>
          <w:sz w:val="24"/>
          <w:szCs w:val="24"/>
        </w:rPr>
        <w:t>Course and curriculum development.</w:t>
      </w: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(c) </w:t>
      </w:r>
      <w:r w:rsidR="006A69CC" w:rsidRPr="003062AF">
        <w:rPr>
          <w:rFonts w:ascii="Times New Roman" w:hAnsi="Times New Roman" w:cs="Times New Roman"/>
          <w:sz w:val="24"/>
          <w:szCs w:val="24"/>
        </w:rPr>
        <w:t>Measures of teaching excellence including awards and</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evaluations.</w:t>
      </w: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(d) </w:t>
      </w:r>
      <w:r w:rsidR="006A69CC" w:rsidRPr="003062AF">
        <w:rPr>
          <w:rFonts w:ascii="Times New Roman" w:hAnsi="Times New Roman" w:cs="Times New Roman"/>
          <w:sz w:val="24"/>
          <w:szCs w:val="24"/>
        </w:rPr>
        <w:t>Publications intended primarily for use by students or by teachers in</w:t>
      </w:r>
      <w:r w:rsidR="006A69CC" w:rsidRPr="003062AF">
        <w:rPr>
          <w:rFonts w:ascii="Times New Roman" w:hAnsi="Times New Roman" w:cs="Times New Roman"/>
          <w:spacing w:val="-17"/>
          <w:sz w:val="24"/>
          <w:szCs w:val="24"/>
        </w:rPr>
        <w:t xml:space="preserve"> </w:t>
      </w:r>
      <w:r w:rsidR="006A69CC" w:rsidRPr="003062AF">
        <w:rPr>
          <w:rFonts w:ascii="Times New Roman" w:hAnsi="Times New Roman" w:cs="Times New Roman"/>
          <w:sz w:val="24"/>
          <w:szCs w:val="24"/>
        </w:rPr>
        <w:t>fulfilling instructional</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roles.</w:t>
      </w: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(e) </w:t>
      </w:r>
      <w:r w:rsidR="006A69CC" w:rsidRPr="003062AF">
        <w:rPr>
          <w:rFonts w:ascii="Times New Roman" w:hAnsi="Times New Roman" w:cs="Times New Roman"/>
          <w:sz w:val="24"/>
          <w:szCs w:val="24"/>
        </w:rPr>
        <w:t>A brief statement indicating number of theses and dissertations</w:t>
      </w:r>
      <w:r w:rsidR="006A69CC" w:rsidRPr="003062AF">
        <w:rPr>
          <w:rFonts w:ascii="Times New Roman" w:hAnsi="Times New Roman" w:cs="Times New Roman"/>
          <w:spacing w:val="-13"/>
          <w:sz w:val="24"/>
          <w:szCs w:val="24"/>
        </w:rPr>
        <w:t xml:space="preserve"> </w:t>
      </w:r>
      <w:r w:rsidR="006A69CC" w:rsidRPr="003062AF">
        <w:rPr>
          <w:rFonts w:ascii="Times New Roman" w:hAnsi="Times New Roman" w:cs="Times New Roman"/>
          <w:sz w:val="24"/>
          <w:szCs w:val="24"/>
        </w:rPr>
        <w:t>successfully advised and</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in-progress.</w:t>
      </w: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(f) </w:t>
      </w:r>
      <w:r w:rsidR="006A69CC" w:rsidRPr="003062AF">
        <w:rPr>
          <w:rFonts w:ascii="Times New Roman" w:hAnsi="Times New Roman" w:cs="Times New Roman"/>
          <w:sz w:val="24"/>
          <w:szCs w:val="24"/>
        </w:rPr>
        <w:t>Other significant teaching activities may be</w:t>
      </w:r>
      <w:r w:rsidR="006A69CC" w:rsidRPr="003062AF">
        <w:rPr>
          <w:rFonts w:ascii="Times New Roman" w:hAnsi="Times New Roman" w:cs="Times New Roman"/>
          <w:spacing w:val="-9"/>
          <w:sz w:val="24"/>
          <w:szCs w:val="24"/>
        </w:rPr>
        <w:t xml:space="preserve"> </w:t>
      </w:r>
      <w:r w:rsidR="006A69CC" w:rsidRPr="003062AF">
        <w:rPr>
          <w:rFonts w:ascii="Times New Roman" w:hAnsi="Times New Roman" w:cs="Times New Roman"/>
          <w:sz w:val="24"/>
          <w:szCs w:val="24"/>
        </w:rPr>
        <w:t>addressed.</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2. </w:t>
      </w:r>
      <w:r w:rsidR="006A69CC" w:rsidRPr="003062AF">
        <w:rPr>
          <w:rFonts w:ascii="Times New Roman" w:hAnsi="Times New Roman" w:cs="Times New Roman"/>
          <w:sz w:val="24"/>
          <w:szCs w:val="24"/>
        </w:rPr>
        <w:t>Research:</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(a)</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Research Grants: Provide a chronological list of grants received,</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including sponsor, period of performance, principal investigator, collaborators, supported</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students, total funds, funds received by AFIT, the share of AFIT funds controlled by the</w:t>
      </w:r>
      <w:r w:rsidR="006A69CC" w:rsidRPr="003062AF">
        <w:rPr>
          <w:rFonts w:ascii="Times New Roman" w:hAnsi="Times New Roman" w:cs="Times New Roman"/>
          <w:spacing w:val="-22"/>
          <w:sz w:val="24"/>
          <w:szCs w:val="24"/>
        </w:rPr>
        <w:t xml:space="preserve"> </w:t>
      </w:r>
      <w:r w:rsidR="006A69CC" w:rsidRPr="003062AF">
        <w:rPr>
          <w:rFonts w:ascii="Times New Roman" w:hAnsi="Times New Roman" w:cs="Times New Roman"/>
          <w:sz w:val="24"/>
          <w:szCs w:val="24"/>
        </w:rPr>
        <w:t>candidate,</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and brief summary of the project. Specify role on</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project.</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(b)</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Publications: Provide a chronological list of items including books,</w:t>
      </w:r>
      <w:r w:rsidR="006A69CC" w:rsidRPr="003062AF">
        <w:rPr>
          <w:rFonts w:ascii="Times New Roman" w:hAnsi="Times New Roman" w:cs="Times New Roman"/>
          <w:spacing w:val="-16"/>
          <w:sz w:val="24"/>
          <w:szCs w:val="24"/>
        </w:rPr>
        <w:t xml:space="preserve"> </w:t>
      </w:r>
      <w:r w:rsidR="006A69CC" w:rsidRPr="003062AF">
        <w:rPr>
          <w:rFonts w:ascii="Times New Roman" w:hAnsi="Times New Roman" w:cs="Times New Roman"/>
          <w:sz w:val="24"/>
          <w:szCs w:val="24"/>
        </w:rPr>
        <w:t>chapters in books, journal papers, conference papers, invited conference papers,</w:t>
      </w:r>
      <w:r w:rsidR="006A69CC" w:rsidRPr="003062AF">
        <w:rPr>
          <w:rFonts w:ascii="Times New Roman" w:hAnsi="Times New Roman" w:cs="Times New Roman"/>
          <w:spacing w:val="-9"/>
          <w:sz w:val="24"/>
          <w:szCs w:val="24"/>
        </w:rPr>
        <w:t xml:space="preserve"> </w:t>
      </w:r>
      <w:r w:rsidR="006A69CC" w:rsidRPr="003062AF">
        <w:rPr>
          <w:rFonts w:ascii="Times New Roman" w:hAnsi="Times New Roman" w:cs="Times New Roman"/>
          <w:sz w:val="24"/>
          <w:szCs w:val="24"/>
        </w:rPr>
        <w:t>presentations, technical book reviews, etc. List refereed publications separately from those</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not</w:t>
      </w:r>
    </w:p>
    <w:p w:rsidR="0089087F" w:rsidRPr="003062AF" w:rsidRDefault="0089087F" w:rsidP="003062AF">
      <w:pPr>
        <w:rPr>
          <w:rFonts w:ascii="Times New Roman" w:hAnsi="Times New Roman" w:cs="Times New Roman"/>
          <w:sz w:val="24"/>
          <w:szCs w:val="24"/>
        </w:rPr>
        <w:sectPr w:rsidR="0089087F" w:rsidRPr="003062AF">
          <w:pgSz w:w="12240" w:h="15840"/>
          <w:pgMar w:top="1380" w:right="1680" w:bottom="960" w:left="1700" w:header="0" w:footer="773" w:gutter="0"/>
          <w:cols w:space="720"/>
        </w:sect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lastRenderedPageBreak/>
        <w:t>refereed. For papers with multiple authors, indicate clearly the order of authors and</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use superscripts to classify authors IAW the categories discussed in Section</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5.b.(2).</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Submitted but not accepted publications should be listed separately. For</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consideration for promotion to Professor, designate the four publications that best represent your</w:t>
      </w:r>
      <w:r w:rsidRPr="003062AF">
        <w:rPr>
          <w:rFonts w:ascii="Times New Roman" w:hAnsi="Times New Roman" w:cs="Times New Roman"/>
          <w:spacing w:val="-19"/>
          <w:sz w:val="24"/>
          <w:szCs w:val="24"/>
        </w:rPr>
        <w:t xml:space="preserve"> </w:t>
      </w:r>
      <w:r w:rsidRPr="003062AF">
        <w:rPr>
          <w:rFonts w:ascii="Times New Roman" w:hAnsi="Times New Roman" w:cs="Times New Roman"/>
          <w:sz w:val="24"/>
          <w:szCs w:val="24"/>
        </w:rPr>
        <w:t>most significant work; designate two such publications for consideration for Tenure</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and promotion to Associate</w:t>
      </w:r>
      <w:r w:rsidRPr="003062AF">
        <w:rPr>
          <w:rFonts w:ascii="Times New Roman" w:hAnsi="Times New Roman" w:cs="Times New Roman"/>
          <w:spacing w:val="-9"/>
          <w:sz w:val="24"/>
          <w:szCs w:val="24"/>
        </w:rPr>
        <w:t xml:space="preserve"> </w:t>
      </w:r>
      <w:r w:rsidRPr="003062AF">
        <w:rPr>
          <w:rFonts w:ascii="Times New Roman" w:hAnsi="Times New Roman" w:cs="Times New Roman"/>
          <w:sz w:val="24"/>
          <w:szCs w:val="24"/>
        </w:rPr>
        <w:t>Professor.</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(c) </w:t>
      </w:r>
      <w:r w:rsidR="006A69CC" w:rsidRPr="003062AF">
        <w:rPr>
          <w:rFonts w:ascii="Times New Roman" w:hAnsi="Times New Roman" w:cs="Times New Roman"/>
          <w:sz w:val="24"/>
          <w:szCs w:val="24"/>
        </w:rPr>
        <w:t>Patents: Provide a chronological list of patents. Describe the practicality</w:t>
      </w:r>
      <w:r w:rsidR="006A69CC" w:rsidRPr="003062AF">
        <w:rPr>
          <w:rFonts w:ascii="Times New Roman" w:hAnsi="Times New Roman" w:cs="Times New Roman"/>
          <w:spacing w:val="-18"/>
          <w:sz w:val="24"/>
          <w:szCs w:val="24"/>
        </w:rPr>
        <w:t xml:space="preserve"> </w:t>
      </w:r>
      <w:r w:rsidR="006A69CC" w:rsidRPr="003062AF">
        <w:rPr>
          <w:rFonts w:ascii="Times New Roman" w:hAnsi="Times New Roman" w:cs="Times New Roman"/>
          <w:sz w:val="24"/>
          <w:szCs w:val="24"/>
        </w:rPr>
        <w:t>and market acceptance of the</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patent.</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(d) </w:t>
      </w:r>
      <w:r w:rsidR="006A69CC" w:rsidRPr="003062AF">
        <w:rPr>
          <w:rFonts w:ascii="Times New Roman" w:hAnsi="Times New Roman" w:cs="Times New Roman"/>
          <w:sz w:val="24"/>
          <w:szCs w:val="24"/>
        </w:rPr>
        <w:t>Other significant intellectual activities may be</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addressed.</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z w:val="24"/>
          <w:szCs w:val="24"/>
        </w:rPr>
        <w:tab/>
        <w:t xml:space="preserve">3. </w:t>
      </w:r>
      <w:r w:rsidR="006A69CC" w:rsidRPr="003062AF">
        <w:rPr>
          <w:rFonts w:ascii="Times New Roman" w:hAnsi="Times New Roman" w:cs="Times New Roman"/>
          <w:sz w:val="24"/>
          <w:szCs w:val="24"/>
        </w:rPr>
        <w:t>Service: indicate membership, leadership role, nature of service</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and contribution.</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(a) </w:t>
      </w:r>
      <w:r w:rsidR="006A69CC" w:rsidRPr="003062AF">
        <w:rPr>
          <w:rFonts w:ascii="Times New Roman" w:hAnsi="Times New Roman" w:cs="Times New Roman"/>
          <w:sz w:val="24"/>
          <w:szCs w:val="24"/>
        </w:rPr>
        <w:t>Institute (or comparable institution for initial appointees): Including</w:t>
      </w:r>
      <w:r w:rsidR="006A69CC" w:rsidRPr="003062AF">
        <w:rPr>
          <w:rFonts w:ascii="Times New Roman" w:hAnsi="Times New Roman" w:cs="Times New Roman"/>
          <w:spacing w:val="-20"/>
          <w:sz w:val="24"/>
          <w:szCs w:val="24"/>
        </w:rPr>
        <w:t xml:space="preserve"> </w:t>
      </w:r>
      <w:r w:rsidR="006A69CC" w:rsidRPr="003062AF">
        <w:rPr>
          <w:rFonts w:ascii="Times New Roman" w:hAnsi="Times New Roman" w:cs="Times New Roman"/>
          <w:sz w:val="24"/>
          <w:szCs w:val="24"/>
        </w:rPr>
        <w:t>service on faculty committees and councils, service to student organizations, and</w:t>
      </w:r>
      <w:r w:rsidR="006A69CC" w:rsidRPr="003062AF">
        <w:rPr>
          <w:rFonts w:ascii="Times New Roman" w:hAnsi="Times New Roman" w:cs="Times New Roman"/>
          <w:spacing w:val="-14"/>
          <w:sz w:val="24"/>
          <w:szCs w:val="24"/>
        </w:rPr>
        <w:t xml:space="preserve"> </w:t>
      </w:r>
      <w:r w:rsidR="006A69CC" w:rsidRPr="003062AF">
        <w:rPr>
          <w:rFonts w:ascii="Times New Roman" w:hAnsi="Times New Roman" w:cs="Times New Roman"/>
          <w:sz w:val="24"/>
          <w:szCs w:val="24"/>
        </w:rPr>
        <w:t>administrative service. Indicate dates of service and roles</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performed.</w:t>
      </w:r>
    </w:p>
    <w:p w:rsidR="0089087F" w:rsidRPr="003062AF" w:rsidRDefault="0089087F" w:rsidP="003062AF">
      <w:pPr>
        <w:rPr>
          <w:rFonts w:ascii="Times New Roman" w:hAnsi="Times New Roman" w:cs="Times New Roman"/>
          <w:sz w:val="24"/>
          <w:szCs w:val="24"/>
        </w:rPr>
      </w:pPr>
    </w:p>
    <w:p w:rsidR="0089087F" w:rsidRPr="003062AF"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(b) </w:t>
      </w:r>
      <w:r w:rsidR="006A69CC" w:rsidRPr="003062AF">
        <w:rPr>
          <w:rFonts w:ascii="Times New Roman" w:hAnsi="Times New Roman" w:cs="Times New Roman"/>
          <w:sz w:val="24"/>
          <w:szCs w:val="24"/>
        </w:rPr>
        <w:t>Profession: Including academic and professional societies,</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conference</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organizing, editorships, and refereeing. Indicate the organization,</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location, responsibilities, and</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dates.</w:t>
      </w:r>
    </w:p>
    <w:p w:rsidR="0089087F" w:rsidRPr="003062AF" w:rsidRDefault="0089087F" w:rsidP="003062AF">
      <w:pPr>
        <w:rPr>
          <w:rFonts w:ascii="Times New Roman" w:hAnsi="Times New Roman" w:cs="Times New Roman"/>
          <w:sz w:val="24"/>
          <w:szCs w:val="24"/>
        </w:rPr>
      </w:pPr>
    </w:p>
    <w:p w:rsidR="000652E9" w:rsidRDefault="000652E9" w:rsidP="003062AF">
      <w:pPr>
        <w:rPr>
          <w:rFonts w:ascii="Times New Roman" w:hAnsi="Times New Roman" w:cs="Times New Roman"/>
          <w:sz w:val="24"/>
          <w:szCs w:val="24"/>
        </w:rPr>
      </w:pPr>
      <w:r>
        <w:rPr>
          <w:rFonts w:ascii="Times New Roman" w:hAnsi="Times New Roman" w:cs="Times New Roman"/>
          <w:spacing w:val="-1"/>
          <w:sz w:val="24"/>
          <w:szCs w:val="24"/>
        </w:rPr>
        <w:tab/>
        <w:t xml:space="preserve">(c) </w:t>
      </w:r>
      <w:r w:rsidR="006A69CC" w:rsidRPr="003062AF">
        <w:rPr>
          <w:rFonts w:ascii="Times New Roman" w:hAnsi="Times New Roman" w:cs="Times New Roman"/>
          <w:sz w:val="24"/>
          <w:szCs w:val="24"/>
        </w:rPr>
        <w:t>Community service: Describe community service (defining the USAF</w:t>
      </w:r>
      <w:r w:rsidR="006A69CC" w:rsidRPr="003062AF">
        <w:rPr>
          <w:rFonts w:ascii="Times New Roman" w:hAnsi="Times New Roman" w:cs="Times New Roman"/>
          <w:spacing w:val="-14"/>
          <w:sz w:val="24"/>
          <w:szCs w:val="24"/>
        </w:rPr>
        <w:t xml:space="preserve"> </w:t>
      </w:r>
      <w:r w:rsidR="006A69CC" w:rsidRPr="003062AF">
        <w:rPr>
          <w:rFonts w:ascii="Times New Roman" w:hAnsi="Times New Roman" w:cs="Times New Roman"/>
          <w:sz w:val="24"/>
          <w:szCs w:val="24"/>
        </w:rPr>
        <w:t>and DoD as our primary, though not only, community) directly related to professional</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and scholarly activities. Provide a chronological summary of service activities,</w:t>
      </w:r>
      <w:r w:rsidR="006A69CC" w:rsidRPr="003062AF">
        <w:rPr>
          <w:rFonts w:ascii="Times New Roman" w:hAnsi="Times New Roman" w:cs="Times New Roman"/>
          <w:spacing w:val="-17"/>
          <w:sz w:val="24"/>
          <w:szCs w:val="24"/>
        </w:rPr>
        <w:t xml:space="preserve"> </w:t>
      </w:r>
      <w:r w:rsidR="006A69CC" w:rsidRPr="003062AF">
        <w:rPr>
          <w:rFonts w:ascii="Times New Roman" w:hAnsi="Times New Roman" w:cs="Times New Roman"/>
          <w:sz w:val="24"/>
          <w:szCs w:val="24"/>
        </w:rPr>
        <w:t>including consulting/advisory services performed, publications and presentations for lay</w:t>
      </w:r>
      <w:r w:rsidR="006A69CC" w:rsidRPr="003062AF">
        <w:rPr>
          <w:rFonts w:ascii="Times New Roman" w:hAnsi="Times New Roman" w:cs="Times New Roman"/>
          <w:spacing w:val="-20"/>
          <w:sz w:val="24"/>
          <w:szCs w:val="24"/>
        </w:rPr>
        <w:t xml:space="preserve"> </w:t>
      </w:r>
      <w:r w:rsidR="006A69CC" w:rsidRPr="003062AF">
        <w:rPr>
          <w:rFonts w:ascii="Times New Roman" w:hAnsi="Times New Roman" w:cs="Times New Roman"/>
          <w:sz w:val="24"/>
          <w:szCs w:val="24"/>
        </w:rPr>
        <w:t>audiences, and media interviews. State organizations supported, the magnitude, level and type</w:t>
      </w:r>
      <w:r w:rsidR="006A69CC" w:rsidRPr="003062AF">
        <w:rPr>
          <w:rFonts w:ascii="Times New Roman" w:hAnsi="Times New Roman" w:cs="Times New Roman"/>
          <w:spacing w:val="-14"/>
          <w:sz w:val="24"/>
          <w:szCs w:val="24"/>
        </w:rPr>
        <w:t xml:space="preserve"> </w:t>
      </w:r>
      <w:r w:rsidR="006A69CC" w:rsidRPr="003062AF">
        <w:rPr>
          <w:rFonts w:ascii="Times New Roman" w:hAnsi="Times New Roman" w:cs="Times New Roman"/>
          <w:sz w:val="24"/>
          <w:szCs w:val="24"/>
        </w:rPr>
        <w:t>of work, significance and impact, and any personal or institutional</w:t>
      </w:r>
      <w:r w:rsidR="006A69CC" w:rsidRPr="003062AF">
        <w:rPr>
          <w:rFonts w:ascii="Times New Roman" w:hAnsi="Times New Roman" w:cs="Times New Roman"/>
          <w:spacing w:val="-8"/>
          <w:sz w:val="24"/>
          <w:szCs w:val="24"/>
        </w:rPr>
        <w:t xml:space="preserve"> </w:t>
      </w:r>
      <w:r w:rsidR="006A69CC" w:rsidRPr="003062AF">
        <w:rPr>
          <w:rFonts w:ascii="Times New Roman" w:hAnsi="Times New Roman" w:cs="Times New Roman"/>
          <w:sz w:val="24"/>
          <w:szCs w:val="24"/>
        </w:rPr>
        <w:t>recognition.</w:t>
      </w:r>
      <w:r>
        <w:rPr>
          <w:rFonts w:ascii="Times New Roman" w:hAnsi="Times New Roman" w:cs="Times New Roman"/>
          <w:sz w:val="24"/>
          <w:szCs w:val="24"/>
        </w:rPr>
        <w:br w:type="page"/>
      </w:r>
    </w:p>
    <w:p w:rsidR="0089087F" w:rsidRPr="00CB53F5" w:rsidRDefault="00CB53F5" w:rsidP="003062AF">
      <w:pPr>
        <w:rPr>
          <w:rFonts w:ascii="Times New Roman" w:hAnsi="Times New Roman" w:cs="Times New Roman"/>
          <w:b/>
          <w:sz w:val="24"/>
          <w:szCs w:val="24"/>
        </w:rPr>
      </w:pPr>
      <w:r w:rsidRPr="00CB53F5">
        <w:rPr>
          <w:rFonts w:ascii="Times New Roman" w:hAnsi="Times New Roman" w:cs="Times New Roman"/>
          <w:b/>
          <w:sz w:val="24"/>
          <w:szCs w:val="24"/>
        </w:rPr>
        <w:lastRenderedPageBreak/>
        <w:t>Appendix D.</w:t>
      </w:r>
      <w:r w:rsidR="006A69CC" w:rsidRPr="00CB53F5">
        <w:rPr>
          <w:rFonts w:ascii="Times New Roman" w:hAnsi="Times New Roman" w:cs="Times New Roman"/>
          <w:b/>
          <w:sz w:val="24"/>
          <w:szCs w:val="24"/>
        </w:rPr>
        <w:t xml:space="preserve"> Sample Commission Letter to External Academic</w:t>
      </w:r>
      <w:r w:rsidR="006A69CC" w:rsidRPr="00CB53F5">
        <w:rPr>
          <w:rFonts w:ascii="Times New Roman" w:hAnsi="Times New Roman" w:cs="Times New Roman"/>
          <w:b/>
          <w:spacing w:val="-26"/>
          <w:sz w:val="24"/>
          <w:szCs w:val="24"/>
        </w:rPr>
        <w:t xml:space="preserve"> </w:t>
      </w:r>
      <w:r w:rsidR="006A69CC" w:rsidRPr="00CB53F5">
        <w:rPr>
          <w:rFonts w:ascii="Times New Roman" w:hAnsi="Times New Roman" w:cs="Times New Roman"/>
          <w:b/>
          <w:sz w:val="24"/>
          <w:szCs w:val="24"/>
        </w:rPr>
        <w:t>Reviewer</w:t>
      </w:r>
      <w:r w:rsidR="00C33B30">
        <w:rPr>
          <w:rFonts w:ascii="Times New Roman" w:hAnsi="Times New Roman" w:cs="Times New Roman"/>
          <w:b/>
          <w:sz w:val="24"/>
          <w:szCs w:val="24"/>
        </w:rPr>
        <w:t>.</w:t>
      </w:r>
    </w:p>
    <w:p w:rsidR="00CB53F5" w:rsidRPr="003062AF" w:rsidRDefault="00CB53F5" w:rsidP="003062AF">
      <w:pPr>
        <w:rPr>
          <w:rFonts w:ascii="Times New Roman" w:hAnsi="Times New Roman" w:cs="Times New Roman"/>
          <w:b/>
          <w:bCs/>
          <w:sz w:val="24"/>
          <w:szCs w:val="24"/>
        </w:rPr>
      </w:pPr>
    </w:p>
    <w:p w:rsidR="00CB53F5"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following letter is purely a sample and department</w:t>
      </w:r>
      <w:r w:rsidRPr="003062AF">
        <w:rPr>
          <w:rFonts w:ascii="Times New Roman" w:hAnsi="Times New Roman" w:cs="Times New Roman"/>
          <w:spacing w:val="-16"/>
          <w:sz w:val="24"/>
          <w:szCs w:val="24"/>
        </w:rPr>
        <w:t xml:space="preserve"> </w:t>
      </w:r>
      <w:r w:rsidR="00CB53F5">
        <w:rPr>
          <w:rFonts w:ascii="Times New Roman" w:hAnsi="Times New Roman" w:cs="Times New Roman"/>
          <w:sz w:val="24"/>
          <w:szCs w:val="24"/>
        </w:rPr>
        <w:t>dependent.</w:t>
      </w:r>
    </w:p>
    <w:p w:rsidR="00CB53F5" w:rsidRDefault="00CB53F5"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Professor John</w:t>
      </w:r>
      <w:r w:rsidRPr="003062AF">
        <w:rPr>
          <w:rFonts w:ascii="Times New Roman" w:hAnsi="Times New Roman" w:cs="Times New Roman"/>
          <w:spacing w:val="-3"/>
          <w:sz w:val="24"/>
          <w:szCs w:val="24"/>
        </w:rPr>
        <w:t xml:space="preserve"> </w:t>
      </w:r>
      <w:r w:rsidRPr="003062AF">
        <w:rPr>
          <w:rFonts w:ascii="Times New Roman" w:hAnsi="Times New Roman" w:cs="Times New Roman"/>
          <w:sz w:val="24"/>
          <w:szCs w:val="24"/>
        </w:rPr>
        <w:t>Doe</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Department of &lt;reviewer’s</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department&gt;</w:t>
      </w:r>
    </w:p>
    <w:p w:rsidR="00CB53F5"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&lt;reviewer’s</w:t>
      </w:r>
      <w:r w:rsidRPr="003062AF">
        <w:rPr>
          <w:rFonts w:ascii="Times New Roman" w:hAnsi="Times New Roman" w:cs="Times New Roman"/>
          <w:spacing w:val="-6"/>
          <w:sz w:val="24"/>
          <w:szCs w:val="24"/>
        </w:rPr>
        <w:t xml:space="preserve"> </w:t>
      </w:r>
      <w:r w:rsidR="00CB53F5">
        <w:rPr>
          <w:rFonts w:ascii="Times New Roman" w:hAnsi="Times New Roman" w:cs="Times New Roman"/>
          <w:sz w:val="24"/>
          <w:szCs w:val="24"/>
        </w:rPr>
        <w:t>department&gt;</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City, State, Zip</w:t>
      </w:r>
      <w:r w:rsidRPr="003062AF">
        <w:rPr>
          <w:rFonts w:ascii="Times New Roman" w:hAnsi="Times New Roman" w:cs="Times New Roman"/>
          <w:spacing w:val="-9"/>
          <w:sz w:val="24"/>
          <w:szCs w:val="24"/>
        </w:rPr>
        <w:t xml:space="preserve"> </w:t>
      </w:r>
      <w:r w:rsidRPr="003062AF">
        <w:rPr>
          <w:rFonts w:ascii="Times New Roman" w:hAnsi="Times New Roman" w:cs="Times New Roman"/>
          <w:sz w:val="24"/>
          <w:szCs w:val="24"/>
        </w:rPr>
        <w:t>Code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October 15,</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2006</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Dear Dr.</w:t>
      </w:r>
      <w:r w:rsidRPr="003062AF">
        <w:rPr>
          <w:rFonts w:ascii="Times New Roman" w:hAnsi="Times New Roman" w:cs="Times New Roman"/>
          <w:spacing w:val="-7"/>
          <w:sz w:val="24"/>
          <w:szCs w:val="24"/>
        </w:rPr>
        <w:t xml:space="preserve"> </w:t>
      </w:r>
      <w:r w:rsidRPr="003062AF">
        <w:rPr>
          <w:rFonts w:ascii="Times New Roman" w:hAnsi="Times New Roman" w:cs="Times New Roman"/>
          <w:sz w:val="24"/>
          <w:szCs w:val="24"/>
        </w:rPr>
        <w:t>Doe: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Department of &lt;candidate’s department&gt; at the Air Force Institute of Technology</w:t>
      </w:r>
      <w:r w:rsidRPr="003062AF">
        <w:rPr>
          <w:rFonts w:ascii="Times New Roman" w:hAnsi="Times New Roman" w:cs="Times New Roman"/>
          <w:spacing w:val="-22"/>
          <w:sz w:val="24"/>
          <w:szCs w:val="24"/>
        </w:rPr>
        <w:t xml:space="preserve"> </w:t>
      </w:r>
      <w:r w:rsidRPr="003062AF">
        <w:rPr>
          <w:rFonts w:ascii="Times New Roman" w:hAnsi="Times New Roman" w:cs="Times New Roman"/>
          <w:sz w:val="24"/>
          <w:szCs w:val="24"/>
        </w:rPr>
        <w:t>is considering Assistant Professor &lt;candidate’s name&gt; for promotion to the rank</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of Associate Professor with tenure. External evaluations play an important role in</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the Department, the Graduate School of Engineering and Management, and the Institute</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in evaluating candidates for promotion. We solicit your opinion of Dr.</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&lt;candidate’s name&gt;’s achievements thus far in his &lt;or her&gt; professional</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career.</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Promotion to the rank of Associate Professor with tenure at the Air Force Institute</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of Technology is granted to those who have a record of substantial success in both</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teaching and research. The Air Force Institute of Technology is the graduate school of the</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U.S. Air Force and is committed to high-quality graduate education and research that</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is primarily defense</w:t>
      </w:r>
      <w:r w:rsidRPr="003062AF">
        <w:rPr>
          <w:rFonts w:ascii="Times New Roman" w:hAnsi="Times New Roman" w:cs="Times New Roman"/>
          <w:spacing w:val="-5"/>
          <w:sz w:val="24"/>
          <w:szCs w:val="24"/>
        </w:rPr>
        <w:t xml:space="preserve"> </w:t>
      </w:r>
      <w:r w:rsidRPr="003062AF">
        <w:rPr>
          <w:rFonts w:ascii="Times New Roman" w:hAnsi="Times New Roman" w:cs="Times New Roman"/>
          <w:sz w:val="24"/>
          <w:szCs w:val="24"/>
        </w:rPr>
        <w:t>focused.</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 xml:space="preserve">The Department of xxx offers an M.S. program in </w:t>
      </w:r>
      <w:proofErr w:type="spellStart"/>
      <w:r w:rsidRPr="003062AF">
        <w:rPr>
          <w:rFonts w:ascii="Times New Roman" w:hAnsi="Times New Roman" w:cs="Times New Roman"/>
          <w:sz w:val="24"/>
          <w:szCs w:val="24"/>
        </w:rPr>
        <w:t>yyy</w:t>
      </w:r>
      <w:proofErr w:type="spellEnd"/>
      <w:r w:rsidRPr="003062AF">
        <w:rPr>
          <w:rFonts w:ascii="Times New Roman" w:hAnsi="Times New Roman" w:cs="Times New Roman"/>
          <w:sz w:val="24"/>
          <w:szCs w:val="24"/>
        </w:rPr>
        <w:t xml:space="preserve"> and Dr. &lt;candidate’s name&gt; is</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on this program’s faculty. In order to help you evaluate Dr. &lt;candidate’s name&gt;,</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 xml:space="preserve">some background on the </w:t>
      </w:r>
      <w:proofErr w:type="spellStart"/>
      <w:r w:rsidRPr="003062AF">
        <w:rPr>
          <w:rFonts w:ascii="Times New Roman" w:hAnsi="Times New Roman" w:cs="Times New Roman"/>
          <w:sz w:val="24"/>
          <w:szCs w:val="24"/>
        </w:rPr>
        <w:t>yyy</w:t>
      </w:r>
      <w:proofErr w:type="spellEnd"/>
      <w:r w:rsidRPr="003062AF">
        <w:rPr>
          <w:rFonts w:ascii="Times New Roman" w:hAnsi="Times New Roman" w:cs="Times New Roman"/>
          <w:sz w:val="24"/>
          <w:szCs w:val="24"/>
        </w:rPr>
        <w:t xml:space="preserve"> program at AFIT may be useful. There are x full-time</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equivalent faculty affiliated with the program. Students successfully completing the</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 xml:space="preserve">18-month ABET-accredited program receive an MS degree in </w:t>
      </w:r>
      <w:proofErr w:type="spellStart"/>
      <w:r w:rsidRPr="003062AF">
        <w:rPr>
          <w:rFonts w:ascii="Times New Roman" w:hAnsi="Times New Roman" w:cs="Times New Roman"/>
          <w:sz w:val="24"/>
          <w:szCs w:val="24"/>
        </w:rPr>
        <w:t>yyy</w:t>
      </w:r>
      <w:proofErr w:type="spellEnd"/>
      <w:r w:rsidRPr="003062AF">
        <w:rPr>
          <w:rFonts w:ascii="Times New Roman" w:hAnsi="Times New Roman" w:cs="Times New Roman"/>
          <w:sz w:val="24"/>
          <w:szCs w:val="24"/>
        </w:rPr>
        <w:t>. Approximately x</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fully-funded DoD students matriculate each year into the program. The Air Force also</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provides approximately $</w:t>
      </w:r>
      <w:proofErr w:type="spellStart"/>
      <w:r w:rsidRPr="003062AF">
        <w:rPr>
          <w:rFonts w:ascii="Times New Roman" w:hAnsi="Times New Roman" w:cs="Times New Roman"/>
          <w:sz w:val="24"/>
          <w:szCs w:val="24"/>
        </w:rPr>
        <w:t>xxxk</w:t>
      </w:r>
      <w:proofErr w:type="spellEnd"/>
      <w:r w:rsidRPr="003062AF">
        <w:rPr>
          <w:rFonts w:ascii="Times New Roman" w:hAnsi="Times New Roman" w:cs="Times New Roman"/>
          <w:sz w:val="24"/>
          <w:szCs w:val="24"/>
        </w:rPr>
        <w:t xml:space="preserve"> annually to buy equipment, supplies, and manpower to</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support program research activities. Program faculty brought in $</w:t>
      </w:r>
      <w:proofErr w:type="spellStart"/>
      <w:r w:rsidRPr="003062AF">
        <w:rPr>
          <w:rFonts w:ascii="Times New Roman" w:hAnsi="Times New Roman" w:cs="Times New Roman"/>
          <w:sz w:val="24"/>
          <w:szCs w:val="24"/>
        </w:rPr>
        <w:t>yyyk</w:t>
      </w:r>
      <w:proofErr w:type="spellEnd"/>
      <w:r w:rsidRPr="003062AF">
        <w:rPr>
          <w:rFonts w:ascii="Times New Roman" w:hAnsi="Times New Roman" w:cs="Times New Roman"/>
          <w:sz w:val="24"/>
          <w:szCs w:val="24"/>
        </w:rPr>
        <w:t xml:space="preserve"> in external</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research</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funding in FY 06. Our overhead rate is</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17-29%.</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Graduate School of Engineering and Management measures research success</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using standards similar to those of major academic departments in the candidate’s field.</w:t>
      </w:r>
      <w:r w:rsidRPr="003062AF">
        <w:rPr>
          <w:rFonts w:ascii="Times New Roman" w:hAnsi="Times New Roman" w:cs="Times New Roman"/>
          <w:spacing w:val="47"/>
          <w:sz w:val="24"/>
          <w:szCs w:val="24"/>
        </w:rPr>
        <w:t xml:space="preserve"> </w:t>
      </w:r>
      <w:r w:rsidRPr="003062AF">
        <w:rPr>
          <w:rFonts w:ascii="Times New Roman" w:hAnsi="Times New Roman" w:cs="Times New Roman"/>
          <w:spacing w:val="-4"/>
          <w:sz w:val="24"/>
          <w:szCs w:val="24"/>
        </w:rPr>
        <w:t xml:space="preserve">In </w:t>
      </w:r>
      <w:r w:rsidRPr="003062AF">
        <w:rPr>
          <w:rFonts w:ascii="Times New Roman" w:hAnsi="Times New Roman" w:cs="Times New Roman"/>
          <w:sz w:val="24"/>
          <w:szCs w:val="24"/>
        </w:rPr>
        <w:t>your evaluation, could you please comment</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on:</w:t>
      </w:r>
    </w:p>
    <w:p w:rsidR="0089087F" w:rsidRPr="003062AF" w:rsidRDefault="0089087F" w:rsidP="003062AF">
      <w:pPr>
        <w:rPr>
          <w:rFonts w:ascii="Times New Roman" w:hAnsi="Times New Roman" w:cs="Times New Roman"/>
          <w:sz w:val="24"/>
          <w:szCs w:val="24"/>
        </w:rPr>
      </w:pPr>
    </w:p>
    <w:p w:rsidR="0089087F" w:rsidRPr="003062AF" w:rsidRDefault="00CB53F5"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How long have you known Dr. &lt;candidate’s name&gt;, and in what capacities?</w:t>
      </w:r>
      <w:r w:rsidR="006A69CC" w:rsidRPr="003062AF">
        <w:rPr>
          <w:rFonts w:ascii="Times New Roman" w:hAnsi="Times New Roman" w:cs="Times New Roman"/>
          <w:spacing w:val="45"/>
          <w:sz w:val="24"/>
          <w:szCs w:val="24"/>
        </w:rPr>
        <w:t xml:space="preserve"> </w:t>
      </w:r>
      <w:r w:rsidR="006A69CC" w:rsidRPr="003062AF">
        <w:rPr>
          <w:rFonts w:ascii="Times New Roman" w:hAnsi="Times New Roman" w:cs="Times New Roman"/>
          <w:sz w:val="24"/>
          <w:szCs w:val="24"/>
        </w:rPr>
        <w:t>(Please note that you need not know the candidate to do the</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evaluation.)</w:t>
      </w:r>
    </w:p>
    <w:p w:rsidR="0089087F" w:rsidRPr="003062AF" w:rsidRDefault="0089087F" w:rsidP="003062AF">
      <w:pPr>
        <w:rPr>
          <w:rFonts w:ascii="Times New Roman" w:hAnsi="Times New Roman" w:cs="Times New Roman"/>
          <w:sz w:val="24"/>
          <w:szCs w:val="24"/>
        </w:rPr>
      </w:pPr>
    </w:p>
    <w:p w:rsidR="0089087F" w:rsidRPr="00CB53F5" w:rsidRDefault="00CB53F5" w:rsidP="00CB53F5">
      <w:pPr>
        <w:rPr>
          <w:rFonts w:ascii="Times New Roman" w:hAnsi="Times New Roman" w:cs="Times New Roman"/>
          <w:sz w:val="24"/>
          <w:szCs w:val="24"/>
        </w:rPr>
      </w:pPr>
      <w:r w:rsidRPr="00CB53F5">
        <w:rPr>
          <w:rFonts w:ascii="Times New Roman" w:eastAsia="Symbol" w:hAnsi="Times New Roman" w:cs="Times New Roman"/>
          <w:sz w:val="24"/>
          <w:szCs w:val="24"/>
        </w:rPr>
        <w:t>-</w:t>
      </w:r>
      <w:r>
        <w:rPr>
          <w:rFonts w:ascii="Times New Roman" w:hAnsi="Times New Roman" w:cs="Times New Roman"/>
          <w:sz w:val="24"/>
          <w:szCs w:val="24"/>
        </w:rPr>
        <w:t xml:space="preserve"> </w:t>
      </w:r>
      <w:r w:rsidR="006A69CC" w:rsidRPr="00CB53F5">
        <w:rPr>
          <w:rFonts w:ascii="Times New Roman" w:hAnsi="Times New Roman" w:cs="Times New Roman"/>
          <w:sz w:val="24"/>
          <w:szCs w:val="24"/>
        </w:rPr>
        <w:t>What is your candid estimate of Dr. &lt;candidate’s name&gt;’s scholarship, including</w:t>
      </w:r>
      <w:r w:rsidR="006A69CC" w:rsidRPr="00CB53F5">
        <w:rPr>
          <w:rFonts w:ascii="Times New Roman" w:hAnsi="Times New Roman" w:cs="Times New Roman"/>
          <w:spacing w:val="-18"/>
          <w:sz w:val="24"/>
          <w:szCs w:val="24"/>
        </w:rPr>
        <w:t xml:space="preserve"> </w:t>
      </w:r>
      <w:r w:rsidR="006A69CC" w:rsidRPr="00CB53F5">
        <w:rPr>
          <w:rFonts w:ascii="Times New Roman" w:hAnsi="Times New Roman" w:cs="Times New Roman"/>
          <w:sz w:val="24"/>
          <w:szCs w:val="24"/>
        </w:rPr>
        <w:t>the recognition of his/her</w:t>
      </w:r>
      <w:r w:rsidR="006A69CC" w:rsidRPr="00CB53F5">
        <w:rPr>
          <w:rFonts w:ascii="Times New Roman" w:hAnsi="Times New Roman" w:cs="Times New Roman"/>
          <w:spacing w:val="-3"/>
          <w:sz w:val="24"/>
          <w:szCs w:val="24"/>
        </w:rPr>
        <w:t xml:space="preserve"> </w:t>
      </w:r>
      <w:r w:rsidR="006A69CC" w:rsidRPr="00CB53F5">
        <w:rPr>
          <w:rFonts w:ascii="Times New Roman" w:hAnsi="Times New Roman" w:cs="Times New Roman"/>
          <w:sz w:val="24"/>
          <w:szCs w:val="24"/>
        </w:rPr>
        <w:t>work?</w:t>
      </w:r>
    </w:p>
    <w:p w:rsidR="0089087F" w:rsidRPr="003062AF" w:rsidRDefault="0089087F" w:rsidP="003062AF">
      <w:pPr>
        <w:rPr>
          <w:rFonts w:ascii="Times New Roman" w:hAnsi="Times New Roman" w:cs="Times New Roman"/>
          <w:sz w:val="24"/>
          <w:szCs w:val="24"/>
        </w:rPr>
        <w:sectPr w:rsidR="0089087F" w:rsidRPr="003062AF">
          <w:pgSz w:w="12240" w:h="15840"/>
          <w:pgMar w:top="1380" w:right="1720" w:bottom="960" w:left="1680" w:header="0" w:footer="773" w:gutter="0"/>
          <w:cols w:space="720"/>
        </w:sectPr>
      </w:pPr>
    </w:p>
    <w:p w:rsidR="0089087F" w:rsidRPr="003062AF" w:rsidRDefault="0089087F" w:rsidP="003062AF">
      <w:pPr>
        <w:rPr>
          <w:rFonts w:ascii="Times New Roman" w:hAnsi="Times New Roman" w:cs="Times New Roman"/>
          <w:sz w:val="24"/>
          <w:szCs w:val="24"/>
        </w:rPr>
      </w:pPr>
    </w:p>
    <w:p w:rsidR="0089087F" w:rsidRPr="003062AF" w:rsidRDefault="00CB53F5"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What is your candid estimate of how Dr. &lt;candidate’s name&gt;’s</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accomplishments compare with leading scholars at similar stages in their careers in the same or</w:t>
      </w:r>
      <w:r w:rsidR="006A69CC" w:rsidRPr="003062AF">
        <w:rPr>
          <w:rFonts w:ascii="Times New Roman" w:hAnsi="Times New Roman" w:cs="Times New Roman"/>
          <w:spacing w:val="-21"/>
          <w:sz w:val="24"/>
          <w:szCs w:val="24"/>
        </w:rPr>
        <w:t xml:space="preserve"> </w:t>
      </w:r>
      <w:r w:rsidR="006A69CC" w:rsidRPr="003062AF">
        <w:rPr>
          <w:rFonts w:ascii="Times New Roman" w:hAnsi="Times New Roman" w:cs="Times New Roman"/>
          <w:sz w:val="24"/>
          <w:szCs w:val="24"/>
        </w:rPr>
        <w:t>related</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sub-areas of &lt;candidate’s field&gt;?</w:t>
      </w:r>
    </w:p>
    <w:p w:rsidR="0089087F" w:rsidRPr="003062AF" w:rsidRDefault="0089087F" w:rsidP="003062AF">
      <w:pPr>
        <w:rPr>
          <w:rFonts w:ascii="Times New Roman" w:hAnsi="Times New Roman" w:cs="Times New Roman"/>
          <w:sz w:val="24"/>
          <w:szCs w:val="24"/>
        </w:rPr>
      </w:pPr>
    </w:p>
    <w:p w:rsidR="0089087F" w:rsidRPr="003062AF" w:rsidRDefault="00CB53F5"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Your frank assessment of whether Dr. &lt;candidate’s name&gt; merits promotion</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to Associate Professor with</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tenure.</w:t>
      </w:r>
    </w:p>
    <w:p w:rsidR="0089087F" w:rsidRPr="003062AF" w:rsidRDefault="0089087F" w:rsidP="003062AF">
      <w:pPr>
        <w:rPr>
          <w:rFonts w:ascii="Times New Roman" w:hAnsi="Times New Roman" w:cs="Times New Roman"/>
          <w:sz w:val="24"/>
          <w:szCs w:val="24"/>
        </w:rPr>
      </w:pPr>
    </w:p>
    <w:p w:rsidR="0089087F" w:rsidRPr="003062AF" w:rsidRDefault="00CB53F5"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If you have specific knowledge of Dr. &lt;candidate’s name&gt;’s abilities as a teacher</w:t>
      </w:r>
      <w:r w:rsidR="006A69CC" w:rsidRPr="003062AF">
        <w:rPr>
          <w:rFonts w:ascii="Times New Roman" w:hAnsi="Times New Roman" w:cs="Times New Roman"/>
          <w:spacing w:val="-18"/>
          <w:sz w:val="24"/>
          <w:szCs w:val="24"/>
        </w:rPr>
        <w:t xml:space="preserve"> </w:t>
      </w:r>
      <w:r w:rsidR="006A69CC" w:rsidRPr="003062AF">
        <w:rPr>
          <w:rFonts w:ascii="Times New Roman" w:hAnsi="Times New Roman" w:cs="Times New Roman"/>
          <w:sz w:val="24"/>
          <w:szCs w:val="24"/>
        </w:rPr>
        <w:t>or his/her service activities, how would you compare those with leading scholars</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at similar stages in their</w:t>
      </w:r>
      <w:r w:rsidR="006A69CC" w:rsidRPr="003062AF">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careers?</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I have included Dr. &lt;candidate’s name&gt;’s curriculum vitae to assist you in</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 xml:space="preserve">your evaluation. I have also included copies of three publications. Should </w:t>
      </w:r>
      <w:r w:rsidRPr="003062AF">
        <w:rPr>
          <w:rFonts w:ascii="Times New Roman" w:hAnsi="Times New Roman" w:cs="Times New Roman"/>
          <w:spacing w:val="-3"/>
          <w:sz w:val="24"/>
          <w:szCs w:val="24"/>
        </w:rPr>
        <w:t xml:space="preserve">you </w:t>
      </w:r>
      <w:r w:rsidRPr="003062AF">
        <w:rPr>
          <w:rFonts w:ascii="Times New Roman" w:hAnsi="Times New Roman" w:cs="Times New Roman"/>
          <w:sz w:val="24"/>
          <w:szCs w:val="24"/>
        </w:rPr>
        <w:t>require</w:t>
      </w:r>
      <w:r w:rsidRPr="003062AF">
        <w:rPr>
          <w:rFonts w:ascii="Times New Roman" w:hAnsi="Times New Roman" w:cs="Times New Roman"/>
          <w:spacing w:val="-1"/>
          <w:sz w:val="24"/>
          <w:szCs w:val="24"/>
        </w:rPr>
        <w:t xml:space="preserve"> </w:t>
      </w:r>
      <w:r w:rsidRPr="003062AF">
        <w:rPr>
          <w:rFonts w:ascii="Times New Roman" w:hAnsi="Times New Roman" w:cs="Times New Roman"/>
          <w:sz w:val="24"/>
          <w:szCs w:val="24"/>
        </w:rPr>
        <w:t>any additional information, please let me know and I’ll forward them</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immediately.</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Evaluations of this type are difficult and time consuming, but promotion decisions</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are perhaps the most critical assessment in a faculty member’s career. The</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Department Promotion and Tenure Committee very much appreciates your help in this evaluation.</w:t>
      </w:r>
      <w:r w:rsidRPr="003062AF">
        <w:rPr>
          <w:rFonts w:ascii="Times New Roman" w:hAnsi="Times New Roman" w:cs="Times New Roman"/>
          <w:spacing w:val="46"/>
          <w:sz w:val="24"/>
          <w:szCs w:val="24"/>
        </w:rPr>
        <w:t xml:space="preserve"> </w:t>
      </w:r>
      <w:r w:rsidRPr="003062AF">
        <w:rPr>
          <w:rFonts w:ascii="Times New Roman" w:hAnsi="Times New Roman" w:cs="Times New Roman"/>
          <w:spacing w:val="-4"/>
          <w:sz w:val="24"/>
          <w:szCs w:val="24"/>
        </w:rPr>
        <w:t xml:space="preserve">In </w:t>
      </w:r>
      <w:r w:rsidRPr="003062AF">
        <w:rPr>
          <w:rFonts w:ascii="Times New Roman" w:hAnsi="Times New Roman" w:cs="Times New Roman"/>
          <w:sz w:val="24"/>
          <w:szCs w:val="24"/>
        </w:rPr>
        <w:t>order to meet our internal deadlines, we would appreciate your response by no later</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than December 31,</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2006.</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I would like to emphasize that your identity will be held in confidence to the</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extent possible. However, as a federal institution, we may be compelled to provide</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this information in response to appropriate</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requests.</w:t>
      </w:r>
    </w:p>
    <w:p w:rsidR="0089087F" w:rsidRPr="003062AF" w:rsidRDefault="0089087F" w:rsidP="003062AF">
      <w:pPr>
        <w:rPr>
          <w:rFonts w:ascii="Times New Roman" w:hAnsi="Times New Roman" w:cs="Times New Roman"/>
          <w:sz w:val="24"/>
          <w:szCs w:val="24"/>
        </w:rPr>
      </w:pPr>
    </w:p>
    <w:p w:rsidR="00CB53F5"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Thank you for your</w:t>
      </w:r>
      <w:r w:rsidRPr="003062AF">
        <w:rPr>
          <w:rFonts w:ascii="Times New Roman" w:hAnsi="Times New Roman" w:cs="Times New Roman"/>
          <w:spacing w:val="-8"/>
          <w:sz w:val="24"/>
          <w:szCs w:val="24"/>
        </w:rPr>
        <w:t xml:space="preserve"> </w:t>
      </w:r>
      <w:r w:rsidR="00CB53F5">
        <w:rPr>
          <w:rFonts w:ascii="Times New Roman" w:hAnsi="Times New Roman" w:cs="Times New Roman"/>
          <w:sz w:val="24"/>
          <w:szCs w:val="24"/>
        </w:rPr>
        <w:t>assistance.</w:t>
      </w:r>
    </w:p>
    <w:p w:rsidR="00CB53F5" w:rsidRDefault="00CB53F5" w:rsidP="003062AF">
      <w:pPr>
        <w:rPr>
          <w:rFonts w:ascii="Times New Roman" w:hAnsi="Times New Roman" w:cs="Times New Roman"/>
          <w:sz w:val="24"/>
          <w:szCs w:val="24"/>
        </w:rPr>
      </w:pPr>
    </w:p>
    <w:p w:rsidR="0089087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Sincerely,</w:t>
      </w:r>
    </w:p>
    <w:p w:rsidR="00CB53F5" w:rsidRDefault="00CB53F5" w:rsidP="003062AF">
      <w:pPr>
        <w:rPr>
          <w:rFonts w:ascii="Times New Roman" w:hAnsi="Times New Roman" w:cs="Times New Roman"/>
          <w:sz w:val="24"/>
          <w:szCs w:val="24"/>
        </w:rPr>
      </w:pPr>
    </w:p>
    <w:p w:rsidR="00CB53F5" w:rsidRDefault="00CB53F5" w:rsidP="003062AF">
      <w:pPr>
        <w:rPr>
          <w:rFonts w:ascii="Times New Roman" w:hAnsi="Times New Roman" w:cs="Times New Roman"/>
          <w:sz w:val="24"/>
          <w:szCs w:val="24"/>
        </w:rPr>
      </w:pPr>
    </w:p>
    <w:p w:rsidR="00CB53F5" w:rsidRPr="003062AF" w:rsidRDefault="00CB53F5" w:rsidP="003062AF">
      <w:pPr>
        <w:rPr>
          <w:rFonts w:ascii="Times New Roman" w:hAnsi="Times New Roman" w:cs="Times New Roman"/>
          <w:sz w:val="24"/>
          <w:szCs w:val="24"/>
        </w:rPr>
      </w:pPr>
    </w:p>
    <w:p w:rsidR="00CB53F5" w:rsidRDefault="006A69CC" w:rsidP="003062AF">
      <w:pPr>
        <w:rPr>
          <w:rFonts w:ascii="Times New Roman" w:hAnsi="Times New Roman" w:cs="Times New Roman"/>
          <w:spacing w:val="-1"/>
          <w:sz w:val="24"/>
          <w:szCs w:val="24"/>
        </w:rPr>
      </w:pPr>
      <w:r w:rsidRPr="003062AF">
        <w:rPr>
          <w:rFonts w:ascii="Times New Roman" w:hAnsi="Times New Roman" w:cs="Times New Roman"/>
          <w:sz w:val="24"/>
          <w:szCs w:val="24"/>
        </w:rPr>
        <w:t>Jane Doe, Professor and</w:t>
      </w:r>
      <w:r w:rsidRPr="003062AF">
        <w:rPr>
          <w:rFonts w:ascii="Times New Roman" w:hAnsi="Times New Roman" w:cs="Times New Roman"/>
          <w:spacing w:val="-2"/>
          <w:sz w:val="24"/>
          <w:szCs w:val="24"/>
        </w:rPr>
        <w:t xml:space="preserve"> </w:t>
      </w:r>
      <w:r w:rsidRPr="003062AF">
        <w:rPr>
          <w:rFonts w:ascii="Times New Roman" w:hAnsi="Times New Roman" w:cs="Times New Roman"/>
          <w:sz w:val="24"/>
          <w:szCs w:val="24"/>
        </w:rPr>
        <w:t>Head</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Department of &lt;candidate’s</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department&gt;</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Enclosures</w:t>
      </w:r>
    </w:p>
    <w:p w:rsidR="0089087F" w:rsidRPr="003062AF" w:rsidRDefault="0089087F" w:rsidP="003062AF">
      <w:pPr>
        <w:rPr>
          <w:rFonts w:ascii="Times New Roman" w:hAnsi="Times New Roman" w:cs="Times New Roman"/>
          <w:sz w:val="24"/>
          <w:szCs w:val="24"/>
        </w:rPr>
      </w:pPr>
    </w:p>
    <w:p w:rsidR="00CB53F5"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Candidate’s</w:t>
      </w:r>
      <w:r w:rsidRPr="003062AF">
        <w:rPr>
          <w:rFonts w:ascii="Times New Roman" w:hAnsi="Times New Roman" w:cs="Times New Roman"/>
          <w:spacing w:val="-1"/>
          <w:sz w:val="24"/>
          <w:szCs w:val="24"/>
        </w:rPr>
        <w:t xml:space="preserve"> </w:t>
      </w:r>
      <w:r w:rsidR="00CB53F5">
        <w:rPr>
          <w:rFonts w:ascii="Times New Roman" w:hAnsi="Times New Roman" w:cs="Times New Roman"/>
          <w:sz w:val="24"/>
          <w:szCs w:val="24"/>
        </w:rPr>
        <w:t>vitae</w:t>
      </w:r>
    </w:p>
    <w:p w:rsidR="00CB53F5"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Sample</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publications</w:t>
      </w:r>
      <w:r w:rsidR="00CB53F5">
        <w:rPr>
          <w:rFonts w:ascii="Times New Roman" w:hAnsi="Times New Roman" w:cs="Times New Roman"/>
          <w:sz w:val="24"/>
          <w:szCs w:val="24"/>
        </w:rPr>
        <w:br w:type="page"/>
      </w:r>
    </w:p>
    <w:p w:rsidR="0089087F" w:rsidRPr="004670B3" w:rsidRDefault="00C33B30" w:rsidP="003062AF">
      <w:pPr>
        <w:rPr>
          <w:rFonts w:ascii="Times New Roman" w:hAnsi="Times New Roman" w:cs="Times New Roman"/>
          <w:b/>
          <w:sz w:val="24"/>
          <w:szCs w:val="24"/>
        </w:rPr>
      </w:pPr>
      <w:r w:rsidRPr="004670B3">
        <w:rPr>
          <w:rFonts w:ascii="Times New Roman" w:hAnsi="Times New Roman" w:cs="Times New Roman"/>
          <w:b/>
          <w:sz w:val="24"/>
          <w:szCs w:val="24"/>
        </w:rPr>
        <w:lastRenderedPageBreak/>
        <w:t>Appendix E.</w:t>
      </w:r>
      <w:r w:rsidR="006A69CC" w:rsidRPr="004670B3">
        <w:rPr>
          <w:rFonts w:ascii="Times New Roman" w:hAnsi="Times New Roman" w:cs="Times New Roman"/>
          <w:b/>
          <w:sz w:val="24"/>
          <w:szCs w:val="24"/>
        </w:rPr>
        <w:t xml:space="preserve"> Sample Commission Letter to External Non-Academic</w:t>
      </w:r>
      <w:r w:rsidR="006A69CC" w:rsidRPr="004670B3">
        <w:rPr>
          <w:rFonts w:ascii="Times New Roman" w:hAnsi="Times New Roman" w:cs="Times New Roman"/>
          <w:b/>
          <w:spacing w:val="-27"/>
          <w:sz w:val="24"/>
          <w:szCs w:val="24"/>
        </w:rPr>
        <w:t xml:space="preserve"> </w:t>
      </w:r>
      <w:r w:rsidR="006A69CC" w:rsidRPr="004670B3">
        <w:rPr>
          <w:rFonts w:ascii="Times New Roman" w:hAnsi="Times New Roman" w:cs="Times New Roman"/>
          <w:b/>
          <w:sz w:val="24"/>
          <w:szCs w:val="24"/>
        </w:rPr>
        <w:t>Reviewer</w:t>
      </w:r>
      <w:r w:rsidRPr="004670B3">
        <w:rPr>
          <w:rFonts w:ascii="Times New Roman" w:hAnsi="Times New Roman" w:cs="Times New Roman"/>
          <w:b/>
          <w:sz w:val="24"/>
          <w:szCs w:val="24"/>
        </w:rPr>
        <w:t>.</w:t>
      </w:r>
    </w:p>
    <w:p w:rsidR="004670B3" w:rsidRPr="003062AF" w:rsidRDefault="004670B3" w:rsidP="003062AF">
      <w:pPr>
        <w:rPr>
          <w:rFonts w:ascii="Times New Roman" w:hAnsi="Times New Roman" w:cs="Times New Roman"/>
          <w:b/>
          <w:bCs/>
          <w:sz w:val="24"/>
          <w:szCs w:val="24"/>
        </w:rPr>
      </w:pPr>
    </w:p>
    <w:p w:rsidR="004670B3"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following letter is purely a sample and department</w:t>
      </w:r>
      <w:r w:rsidRPr="003062AF">
        <w:rPr>
          <w:rFonts w:ascii="Times New Roman" w:hAnsi="Times New Roman" w:cs="Times New Roman"/>
          <w:spacing w:val="-16"/>
          <w:sz w:val="24"/>
          <w:szCs w:val="24"/>
        </w:rPr>
        <w:t xml:space="preserve"> </w:t>
      </w:r>
      <w:r w:rsidR="004670B3">
        <w:rPr>
          <w:rFonts w:ascii="Times New Roman" w:hAnsi="Times New Roman" w:cs="Times New Roman"/>
          <w:sz w:val="24"/>
          <w:szCs w:val="24"/>
        </w:rPr>
        <w:t>dependent.</w:t>
      </w:r>
    </w:p>
    <w:p w:rsidR="004670B3" w:rsidRDefault="004670B3"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Mr. John Doe</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&lt;reviewer’s</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affiliation&gt;</w:t>
      </w:r>
    </w:p>
    <w:p w:rsidR="004670B3"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&lt;reviewer’s</w:t>
      </w:r>
      <w:r w:rsidRPr="003062AF">
        <w:rPr>
          <w:rFonts w:ascii="Times New Roman" w:hAnsi="Times New Roman" w:cs="Times New Roman"/>
          <w:spacing w:val="-5"/>
          <w:sz w:val="24"/>
          <w:szCs w:val="24"/>
        </w:rPr>
        <w:t xml:space="preserve"> </w:t>
      </w:r>
      <w:r w:rsidR="004670B3">
        <w:rPr>
          <w:rFonts w:ascii="Times New Roman" w:hAnsi="Times New Roman" w:cs="Times New Roman"/>
          <w:sz w:val="24"/>
          <w:szCs w:val="24"/>
        </w:rPr>
        <w:t>address&gt;</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City, State, Zip</w:t>
      </w:r>
      <w:r w:rsidRPr="003062AF">
        <w:rPr>
          <w:rFonts w:ascii="Times New Roman" w:hAnsi="Times New Roman" w:cs="Times New Roman"/>
          <w:spacing w:val="-9"/>
          <w:sz w:val="24"/>
          <w:szCs w:val="24"/>
        </w:rPr>
        <w:t xml:space="preserve"> </w:t>
      </w:r>
      <w:r w:rsidRPr="003062AF">
        <w:rPr>
          <w:rFonts w:ascii="Times New Roman" w:hAnsi="Times New Roman" w:cs="Times New Roman"/>
          <w:sz w:val="24"/>
          <w:szCs w:val="24"/>
        </w:rPr>
        <w:t>Code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October 15,</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2006</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Dear Mr.</w:t>
      </w:r>
      <w:r w:rsidRPr="003062AF">
        <w:rPr>
          <w:rFonts w:ascii="Times New Roman" w:hAnsi="Times New Roman" w:cs="Times New Roman"/>
          <w:spacing w:val="-6"/>
          <w:sz w:val="24"/>
          <w:szCs w:val="24"/>
        </w:rPr>
        <w:t xml:space="preserve"> </w:t>
      </w:r>
      <w:r w:rsidRPr="003062AF">
        <w:rPr>
          <w:rFonts w:ascii="Times New Roman" w:hAnsi="Times New Roman" w:cs="Times New Roman"/>
          <w:sz w:val="24"/>
          <w:szCs w:val="24"/>
        </w:rPr>
        <w:t>Doe: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Department of &lt;candidate’s department&gt; at the Air Force Institute of Technology</w:t>
      </w:r>
      <w:r w:rsidRPr="003062AF">
        <w:rPr>
          <w:rFonts w:ascii="Times New Roman" w:hAnsi="Times New Roman" w:cs="Times New Roman"/>
          <w:spacing w:val="-22"/>
          <w:sz w:val="24"/>
          <w:szCs w:val="24"/>
        </w:rPr>
        <w:t xml:space="preserve"> </w:t>
      </w:r>
      <w:r w:rsidRPr="003062AF">
        <w:rPr>
          <w:rFonts w:ascii="Times New Roman" w:hAnsi="Times New Roman" w:cs="Times New Roman"/>
          <w:sz w:val="24"/>
          <w:szCs w:val="24"/>
        </w:rPr>
        <w:t>is considering Assistant Professor &lt;candidate’s name&gt; for promotion to the rank</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of Associate Professor with tenure. External evaluations play an important role in</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the Department, the Graduate School of Engineering and Management, and the Institute</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in evaluating candidates for promotion.  We specifically seek your opinion of how well</w:t>
      </w:r>
      <w:r w:rsidRPr="003062AF">
        <w:rPr>
          <w:rFonts w:ascii="Times New Roman" w:hAnsi="Times New Roman" w:cs="Times New Roman"/>
          <w:spacing w:val="-21"/>
          <w:sz w:val="24"/>
          <w:szCs w:val="24"/>
        </w:rPr>
        <w:t xml:space="preserve"> </w:t>
      </w:r>
      <w:r w:rsidRPr="003062AF">
        <w:rPr>
          <w:rFonts w:ascii="Times New Roman" w:hAnsi="Times New Roman" w:cs="Times New Roman"/>
          <w:sz w:val="24"/>
          <w:szCs w:val="24"/>
        </w:rPr>
        <w:t>Dr.</w:t>
      </w:r>
      <w:r w:rsidR="004670B3">
        <w:rPr>
          <w:rFonts w:ascii="Times New Roman" w:hAnsi="Times New Roman" w:cs="Times New Roman"/>
          <w:sz w:val="24"/>
          <w:szCs w:val="24"/>
        </w:rPr>
        <w:t xml:space="preserve"> </w:t>
      </w:r>
      <w:r w:rsidRPr="003062AF">
        <w:rPr>
          <w:rFonts w:ascii="Times New Roman" w:hAnsi="Times New Roman" w:cs="Times New Roman"/>
          <w:sz w:val="24"/>
          <w:szCs w:val="24"/>
        </w:rPr>
        <w:t>&lt;candidate’s name&gt;’s achievements thus far in his &lt;or her&gt; professional career</w:t>
      </w:r>
      <w:r w:rsidRPr="003062AF">
        <w:rPr>
          <w:rFonts w:ascii="Times New Roman" w:hAnsi="Times New Roman" w:cs="Times New Roman"/>
          <w:spacing w:val="-16"/>
          <w:sz w:val="24"/>
          <w:szCs w:val="24"/>
        </w:rPr>
        <w:t xml:space="preserve"> </w:t>
      </w:r>
      <w:r w:rsidRPr="003062AF">
        <w:rPr>
          <w:rFonts w:ascii="Times New Roman" w:hAnsi="Times New Roman" w:cs="Times New Roman"/>
          <w:sz w:val="24"/>
          <w:szCs w:val="24"/>
        </w:rPr>
        <w:t>support the mission of the U.S. Air Force and/or Department of</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Defense.</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Promotion to the rank of Associate Professor with tenure at the Air Force Institute</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of Technology is granted to those who have a record of substantial success in both</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teaching and research. The value of service to the U.S. Air Force and/or Department of Defense</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is also an important consideration. The Air Force Institute of Technology is the</w:t>
      </w:r>
      <w:r w:rsidRPr="003062AF">
        <w:rPr>
          <w:rFonts w:ascii="Times New Roman" w:hAnsi="Times New Roman" w:cs="Times New Roman"/>
          <w:spacing w:val="-18"/>
          <w:sz w:val="24"/>
          <w:szCs w:val="24"/>
        </w:rPr>
        <w:t xml:space="preserve"> </w:t>
      </w:r>
      <w:r w:rsidRPr="003062AF">
        <w:rPr>
          <w:rFonts w:ascii="Times New Roman" w:hAnsi="Times New Roman" w:cs="Times New Roman"/>
          <w:sz w:val="24"/>
          <w:szCs w:val="24"/>
        </w:rPr>
        <w:t>graduate school of the U.S. Air Force and is committed to high-quality graduate education</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and research that is primarily defense focused. [The letter may include additional</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information on</w:t>
      </w:r>
      <w:r w:rsidRPr="003062AF">
        <w:rPr>
          <w:rFonts w:ascii="Times New Roman" w:hAnsi="Times New Roman" w:cs="Times New Roman"/>
          <w:spacing w:val="-5"/>
          <w:sz w:val="24"/>
          <w:szCs w:val="24"/>
        </w:rPr>
        <w:t xml:space="preserve"> </w:t>
      </w:r>
      <w:r w:rsidRPr="003062AF">
        <w:rPr>
          <w:rFonts w:ascii="Times New Roman" w:hAnsi="Times New Roman" w:cs="Times New Roman"/>
          <w:sz w:val="24"/>
          <w:szCs w:val="24"/>
        </w:rPr>
        <w:t>AFIT].</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The Department of &lt;candidate’s department&gt; offers M.S. and Ph.D. programs</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in</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&lt;candidate’s field&gt; and Dr. &lt;candidate’s name&gt; has been involved in both of</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these programs. [Insert extended comments on the nature of the candidate’s</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academic department and</w:t>
      </w:r>
      <w:r w:rsidRPr="003062AF">
        <w:rPr>
          <w:rFonts w:ascii="Times New Roman" w:hAnsi="Times New Roman" w:cs="Times New Roman"/>
          <w:spacing w:val="-5"/>
          <w:sz w:val="24"/>
          <w:szCs w:val="24"/>
        </w:rPr>
        <w:t xml:space="preserve"> </w:t>
      </w:r>
      <w:r w:rsidRPr="003062AF">
        <w:rPr>
          <w:rFonts w:ascii="Times New Roman" w:hAnsi="Times New Roman" w:cs="Times New Roman"/>
          <w:sz w:val="24"/>
          <w:szCs w:val="24"/>
        </w:rPr>
        <w:t>programs.]</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In your evaluation, please</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include:</w:t>
      </w:r>
    </w:p>
    <w:p w:rsidR="0089087F" w:rsidRPr="003062AF" w:rsidRDefault="0089087F" w:rsidP="003062AF">
      <w:pPr>
        <w:rPr>
          <w:rFonts w:ascii="Times New Roman" w:hAnsi="Times New Roman" w:cs="Times New Roman"/>
          <w:sz w:val="24"/>
          <w:szCs w:val="24"/>
        </w:rPr>
      </w:pPr>
    </w:p>
    <w:p w:rsidR="0089087F" w:rsidRPr="003062AF" w:rsidRDefault="004670B3"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How long have you known Dr. &lt;candidate’s name&gt;, and in what capacities?</w:t>
      </w:r>
      <w:r w:rsidR="006A69CC" w:rsidRPr="003062AF">
        <w:rPr>
          <w:rFonts w:ascii="Times New Roman" w:hAnsi="Times New Roman" w:cs="Times New Roman"/>
          <w:spacing w:val="45"/>
          <w:sz w:val="24"/>
          <w:szCs w:val="24"/>
        </w:rPr>
        <w:t xml:space="preserve"> </w:t>
      </w:r>
      <w:r w:rsidR="006A69CC" w:rsidRPr="003062AF">
        <w:rPr>
          <w:rFonts w:ascii="Times New Roman" w:hAnsi="Times New Roman" w:cs="Times New Roman"/>
          <w:sz w:val="24"/>
          <w:szCs w:val="24"/>
        </w:rPr>
        <w:t>(Please note that you need not know the candidate to do the</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evaluation.)</w:t>
      </w:r>
    </w:p>
    <w:p w:rsidR="0089087F" w:rsidRPr="003062AF" w:rsidRDefault="0089087F" w:rsidP="003062AF">
      <w:pPr>
        <w:rPr>
          <w:rFonts w:ascii="Times New Roman" w:hAnsi="Times New Roman" w:cs="Times New Roman"/>
          <w:sz w:val="24"/>
          <w:szCs w:val="24"/>
        </w:rPr>
      </w:pPr>
    </w:p>
    <w:p w:rsidR="0089087F" w:rsidRPr="003062AF" w:rsidRDefault="004670B3"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The relevance and importance of Dr. &lt;candidate’s name&gt;’s research to</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your organization in particular, or to the Air Force or Department of Defense in</w:t>
      </w:r>
      <w:r w:rsidR="006A69CC" w:rsidRPr="003062AF">
        <w:rPr>
          <w:rFonts w:ascii="Times New Roman" w:hAnsi="Times New Roman" w:cs="Times New Roman"/>
          <w:spacing w:val="-19"/>
          <w:sz w:val="24"/>
          <w:szCs w:val="24"/>
        </w:rPr>
        <w:t xml:space="preserve"> </w:t>
      </w:r>
      <w:r w:rsidR="006A69CC" w:rsidRPr="003062AF">
        <w:rPr>
          <w:rFonts w:ascii="Times New Roman" w:hAnsi="Times New Roman" w:cs="Times New Roman"/>
          <w:sz w:val="24"/>
          <w:szCs w:val="24"/>
        </w:rPr>
        <w:t>general.</w:t>
      </w:r>
    </w:p>
    <w:p w:rsidR="0089087F" w:rsidRPr="003062AF" w:rsidRDefault="0089087F" w:rsidP="003062AF">
      <w:pPr>
        <w:rPr>
          <w:rFonts w:ascii="Times New Roman" w:hAnsi="Times New Roman" w:cs="Times New Roman"/>
          <w:sz w:val="24"/>
          <w:szCs w:val="24"/>
        </w:rPr>
      </w:pPr>
    </w:p>
    <w:p w:rsidR="0089087F" w:rsidRPr="003062AF" w:rsidRDefault="004670B3" w:rsidP="003062AF">
      <w:pPr>
        <w:rPr>
          <w:rFonts w:ascii="Times New Roman" w:hAnsi="Times New Roman" w:cs="Times New Roman"/>
          <w:sz w:val="24"/>
          <w:szCs w:val="24"/>
        </w:rPr>
      </w:pPr>
      <w:r>
        <w:rPr>
          <w:rFonts w:ascii="Times New Roman" w:eastAsia="Symbol" w:hAnsi="Times New Roman" w:cs="Times New Roman"/>
          <w:sz w:val="24"/>
          <w:szCs w:val="24"/>
        </w:rPr>
        <w:t xml:space="preserve">- </w:t>
      </w:r>
      <w:r w:rsidR="006A69CC" w:rsidRPr="003062AF">
        <w:rPr>
          <w:rFonts w:ascii="Times New Roman" w:hAnsi="Times New Roman" w:cs="Times New Roman"/>
          <w:sz w:val="24"/>
          <w:szCs w:val="24"/>
        </w:rPr>
        <w:t>If possible, specific knowledge of Dr. &lt;candidate’s name&gt;’s teaching or</w:t>
      </w:r>
      <w:r w:rsidR="006A69CC" w:rsidRPr="003062AF">
        <w:rPr>
          <w:rFonts w:ascii="Times New Roman" w:hAnsi="Times New Roman" w:cs="Times New Roman"/>
          <w:spacing w:val="-18"/>
          <w:sz w:val="24"/>
          <w:szCs w:val="24"/>
        </w:rPr>
        <w:t xml:space="preserve"> </w:t>
      </w:r>
      <w:r w:rsidR="006A69CC" w:rsidRPr="003062AF">
        <w:rPr>
          <w:rFonts w:ascii="Times New Roman" w:hAnsi="Times New Roman" w:cs="Times New Roman"/>
          <w:sz w:val="24"/>
          <w:szCs w:val="24"/>
        </w:rPr>
        <w:t>service activities and the extent to which these have contributed to the mission of</w:t>
      </w:r>
      <w:r w:rsidR="006A69CC" w:rsidRPr="003062AF">
        <w:rPr>
          <w:rFonts w:ascii="Times New Roman" w:hAnsi="Times New Roman" w:cs="Times New Roman"/>
          <w:spacing w:val="-12"/>
          <w:sz w:val="24"/>
          <w:szCs w:val="24"/>
        </w:rPr>
        <w:t xml:space="preserve"> </w:t>
      </w:r>
      <w:r w:rsidR="006A69CC" w:rsidRPr="003062AF">
        <w:rPr>
          <w:rFonts w:ascii="Times New Roman" w:hAnsi="Times New Roman" w:cs="Times New Roman"/>
          <w:sz w:val="24"/>
          <w:szCs w:val="24"/>
        </w:rPr>
        <w:t>your organization, the U.S. Air Force or Department of</w:t>
      </w:r>
      <w:r w:rsidR="006A69CC" w:rsidRPr="003062AF">
        <w:rPr>
          <w:rFonts w:ascii="Times New Roman" w:hAnsi="Times New Roman" w:cs="Times New Roman"/>
          <w:spacing w:val="-4"/>
          <w:sz w:val="24"/>
          <w:szCs w:val="24"/>
        </w:rPr>
        <w:t xml:space="preserve"> </w:t>
      </w:r>
      <w:r w:rsidR="006A69CC" w:rsidRPr="003062AF">
        <w:rPr>
          <w:rFonts w:ascii="Times New Roman" w:hAnsi="Times New Roman" w:cs="Times New Roman"/>
          <w:sz w:val="24"/>
          <w:szCs w:val="24"/>
        </w:rPr>
        <w:t>Defense.</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I have included Dr. &lt;candidate’s name&gt;’s curriculum vitae summary to assist you in</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 xml:space="preserve">your evaluation. I have also included copies of three publications. Should </w:t>
      </w:r>
      <w:r w:rsidRPr="003062AF">
        <w:rPr>
          <w:rFonts w:ascii="Times New Roman" w:hAnsi="Times New Roman" w:cs="Times New Roman"/>
          <w:spacing w:val="-3"/>
          <w:sz w:val="24"/>
          <w:szCs w:val="24"/>
        </w:rPr>
        <w:t xml:space="preserve">you </w:t>
      </w:r>
      <w:r w:rsidRPr="003062AF">
        <w:rPr>
          <w:rFonts w:ascii="Times New Roman" w:hAnsi="Times New Roman" w:cs="Times New Roman"/>
          <w:sz w:val="24"/>
          <w:szCs w:val="24"/>
        </w:rPr>
        <w:t>require any additional information, please let me know and I will forward them</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immediately.</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Evaluations of this type are difficult and time consuming, but promotion and</w:t>
      </w:r>
      <w:r w:rsidRPr="003062AF">
        <w:rPr>
          <w:rFonts w:ascii="Times New Roman" w:hAnsi="Times New Roman" w:cs="Times New Roman"/>
          <w:spacing w:val="-13"/>
          <w:sz w:val="24"/>
          <w:szCs w:val="24"/>
        </w:rPr>
        <w:t xml:space="preserve"> </w:t>
      </w:r>
      <w:r w:rsidRPr="003062AF">
        <w:rPr>
          <w:rFonts w:ascii="Times New Roman" w:hAnsi="Times New Roman" w:cs="Times New Roman"/>
          <w:sz w:val="24"/>
          <w:szCs w:val="24"/>
        </w:rPr>
        <w:t>tenure decisions are perhaps the most critical assessment in a faculty member’s career.</w:t>
      </w:r>
      <w:r w:rsidRPr="003062AF">
        <w:rPr>
          <w:rFonts w:ascii="Times New Roman" w:hAnsi="Times New Roman" w:cs="Times New Roman"/>
          <w:spacing w:val="46"/>
          <w:sz w:val="24"/>
          <w:szCs w:val="24"/>
        </w:rPr>
        <w:t xml:space="preserve"> </w:t>
      </w:r>
      <w:r w:rsidRPr="003062AF">
        <w:rPr>
          <w:rFonts w:ascii="Times New Roman" w:hAnsi="Times New Roman" w:cs="Times New Roman"/>
          <w:sz w:val="24"/>
          <w:szCs w:val="24"/>
        </w:rPr>
        <w:t>The Department Promotion and Tenure Committee very much appreciates your help in</w:t>
      </w:r>
      <w:r w:rsidRPr="003062AF">
        <w:rPr>
          <w:rFonts w:ascii="Times New Roman" w:hAnsi="Times New Roman" w:cs="Times New Roman"/>
          <w:spacing w:val="-14"/>
          <w:sz w:val="24"/>
          <w:szCs w:val="24"/>
        </w:rPr>
        <w:t xml:space="preserve"> </w:t>
      </w:r>
      <w:r w:rsidRPr="003062AF">
        <w:rPr>
          <w:rFonts w:ascii="Times New Roman" w:hAnsi="Times New Roman" w:cs="Times New Roman"/>
          <w:sz w:val="24"/>
          <w:szCs w:val="24"/>
        </w:rPr>
        <w:t>this evaluation. In order to meet our internal deadlines, we would appreciate your</w:t>
      </w:r>
      <w:r w:rsidRPr="003062AF">
        <w:rPr>
          <w:rFonts w:ascii="Times New Roman" w:hAnsi="Times New Roman" w:cs="Times New Roman"/>
          <w:spacing w:val="-20"/>
          <w:sz w:val="24"/>
          <w:szCs w:val="24"/>
        </w:rPr>
        <w:t xml:space="preserve"> </w:t>
      </w:r>
      <w:r w:rsidRPr="003062AF">
        <w:rPr>
          <w:rFonts w:ascii="Times New Roman" w:hAnsi="Times New Roman" w:cs="Times New Roman"/>
          <w:sz w:val="24"/>
          <w:szCs w:val="24"/>
        </w:rPr>
        <w:t>response by no later than December 31, 2006. If you will be unable to provide an</w:t>
      </w:r>
      <w:r w:rsidRPr="003062AF">
        <w:rPr>
          <w:rFonts w:ascii="Times New Roman" w:hAnsi="Times New Roman" w:cs="Times New Roman"/>
          <w:spacing w:val="-11"/>
          <w:sz w:val="24"/>
          <w:szCs w:val="24"/>
        </w:rPr>
        <w:t xml:space="preserve"> </w:t>
      </w:r>
      <w:r w:rsidRPr="003062AF">
        <w:rPr>
          <w:rFonts w:ascii="Times New Roman" w:hAnsi="Times New Roman" w:cs="Times New Roman"/>
          <w:sz w:val="24"/>
          <w:szCs w:val="24"/>
        </w:rPr>
        <w:t>evaluation, please let me know</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immediately.</w:t>
      </w: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I would like to emphasize that your identity will be held in confidence to the</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extent possible. However, as a federal institution, we may be compelled to provide</w:t>
      </w:r>
      <w:r w:rsidRPr="003062AF">
        <w:rPr>
          <w:rFonts w:ascii="Times New Roman" w:hAnsi="Times New Roman" w:cs="Times New Roman"/>
          <w:spacing w:val="-12"/>
          <w:sz w:val="24"/>
          <w:szCs w:val="24"/>
        </w:rPr>
        <w:t xml:space="preserve"> </w:t>
      </w:r>
      <w:r w:rsidRPr="003062AF">
        <w:rPr>
          <w:rFonts w:ascii="Times New Roman" w:hAnsi="Times New Roman" w:cs="Times New Roman"/>
          <w:sz w:val="24"/>
          <w:szCs w:val="24"/>
        </w:rPr>
        <w:t>this information in response to appropriate</w:t>
      </w:r>
      <w:r w:rsidRPr="003062AF">
        <w:rPr>
          <w:rFonts w:ascii="Times New Roman" w:hAnsi="Times New Roman" w:cs="Times New Roman"/>
          <w:spacing w:val="-10"/>
          <w:sz w:val="24"/>
          <w:szCs w:val="24"/>
        </w:rPr>
        <w:t xml:space="preserve"> </w:t>
      </w:r>
      <w:r w:rsidRPr="003062AF">
        <w:rPr>
          <w:rFonts w:ascii="Times New Roman" w:hAnsi="Times New Roman" w:cs="Times New Roman"/>
          <w:sz w:val="24"/>
          <w:szCs w:val="24"/>
        </w:rPr>
        <w:t>requests.</w:t>
      </w:r>
    </w:p>
    <w:p w:rsidR="0089087F" w:rsidRPr="003062AF" w:rsidRDefault="0089087F" w:rsidP="003062AF">
      <w:pPr>
        <w:rPr>
          <w:rFonts w:ascii="Times New Roman" w:hAnsi="Times New Roman" w:cs="Times New Roman"/>
          <w:sz w:val="24"/>
          <w:szCs w:val="24"/>
        </w:rPr>
      </w:pPr>
    </w:p>
    <w:p w:rsidR="004670B3"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Thank you for your</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assistance.</w:t>
      </w:r>
    </w:p>
    <w:p w:rsidR="004670B3" w:rsidRDefault="004670B3" w:rsidP="003062AF">
      <w:pPr>
        <w:rPr>
          <w:rFonts w:ascii="Times New Roman" w:hAnsi="Times New Roman" w:cs="Times New Roman"/>
          <w:sz w:val="24"/>
          <w:szCs w:val="24"/>
        </w:rPr>
      </w:pPr>
    </w:p>
    <w:p w:rsidR="0089087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Sincerely,</w:t>
      </w:r>
    </w:p>
    <w:p w:rsidR="004670B3" w:rsidRDefault="004670B3" w:rsidP="003062AF">
      <w:pPr>
        <w:rPr>
          <w:rFonts w:ascii="Times New Roman" w:hAnsi="Times New Roman" w:cs="Times New Roman"/>
          <w:sz w:val="24"/>
          <w:szCs w:val="24"/>
        </w:rPr>
      </w:pPr>
    </w:p>
    <w:p w:rsidR="004670B3" w:rsidRDefault="004670B3" w:rsidP="003062AF">
      <w:pPr>
        <w:rPr>
          <w:rFonts w:ascii="Times New Roman" w:hAnsi="Times New Roman" w:cs="Times New Roman"/>
          <w:sz w:val="24"/>
          <w:szCs w:val="24"/>
        </w:rPr>
      </w:pPr>
    </w:p>
    <w:p w:rsidR="004670B3" w:rsidRPr="003062AF" w:rsidRDefault="004670B3" w:rsidP="003062AF">
      <w:pPr>
        <w:rPr>
          <w:rFonts w:ascii="Times New Roman" w:hAnsi="Times New Roman" w:cs="Times New Roman"/>
          <w:sz w:val="24"/>
          <w:szCs w:val="24"/>
        </w:rPr>
      </w:pPr>
    </w:p>
    <w:p w:rsidR="004670B3" w:rsidRDefault="006A69CC" w:rsidP="003062AF">
      <w:pPr>
        <w:rPr>
          <w:rFonts w:ascii="Times New Roman" w:hAnsi="Times New Roman" w:cs="Times New Roman"/>
          <w:spacing w:val="-1"/>
          <w:sz w:val="24"/>
          <w:szCs w:val="24"/>
        </w:rPr>
      </w:pPr>
      <w:r w:rsidRPr="003062AF">
        <w:rPr>
          <w:rFonts w:ascii="Times New Roman" w:hAnsi="Times New Roman" w:cs="Times New Roman"/>
          <w:sz w:val="24"/>
          <w:szCs w:val="24"/>
        </w:rPr>
        <w:t>Jane Doe, Professor and</w:t>
      </w:r>
      <w:r w:rsidRPr="003062AF">
        <w:rPr>
          <w:rFonts w:ascii="Times New Roman" w:hAnsi="Times New Roman" w:cs="Times New Roman"/>
          <w:spacing w:val="-2"/>
          <w:sz w:val="24"/>
          <w:szCs w:val="24"/>
        </w:rPr>
        <w:t xml:space="preserve"> </w:t>
      </w:r>
      <w:r w:rsidRPr="003062AF">
        <w:rPr>
          <w:rFonts w:ascii="Times New Roman" w:hAnsi="Times New Roman" w:cs="Times New Roman"/>
          <w:sz w:val="24"/>
          <w:szCs w:val="24"/>
        </w:rPr>
        <w:t>Head</w:t>
      </w:r>
    </w:p>
    <w:p w:rsidR="0089087F" w:rsidRPr="003062A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Department of &lt;candidate’s</w:t>
      </w:r>
      <w:r w:rsidRPr="003062AF">
        <w:rPr>
          <w:rFonts w:ascii="Times New Roman" w:hAnsi="Times New Roman" w:cs="Times New Roman"/>
          <w:spacing w:val="-8"/>
          <w:sz w:val="24"/>
          <w:szCs w:val="24"/>
        </w:rPr>
        <w:t xml:space="preserve"> </w:t>
      </w:r>
      <w:r w:rsidRPr="003062AF">
        <w:rPr>
          <w:rFonts w:ascii="Times New Roman" w:hAnsi="Times New Roman" w:cs="Times New Roman"/>
          <w:sz w:val="24"/>
          <w:szCs w:val="24"/>
        </w:rPr>
        <w:t>department&gt;</w:t>
      </w:r>
    </w:p>
    <w:p w:rsidR="0089087F" w:rsidRPr="003062AF" w:rsidRDefault="0089087F" w:rsidP="003062AF">
      <w:pPr>
        <w:rPr>
          <w:rFonts w:ascii="Times New Roman" w:hAnsi="Times New Roman" w:cs="Times New Roman"/>
          <w:sz w:val="24"/>
          <w:szCs w:val="24"/>
        </w:rPr>
      </w:pPr>
    </w:p>
    <w:p w:rsidR="0089087F" w:rsidRDefault="0089087F" w:rsidP="003062AF">
      <w:pPr>
        <w:rPr>
          <w:rFonts w:ascii="Times New Roman" w:hAnsi="Times New Roman" w:cs="Times New Roman"/>
          <w:sz w:val="24"/>
          <w:szCs w:val="24"/>
        </w:rPr>
      </w:pPr>
    </w:p>
    <w:p w:rsidR="004670B3" w:rsidRDefault="004670B3" w:rsidP="003062AF">
      <w:pPr>
        <w:rPr>
          <w:rFonts w:ascii="Times New Roman" w:hAnsi="Times New Roman" w:cs="Times New Roman"/>
          <w:sz w:val="24"/>
          <w:szCs w:val="24"/>
        </w:rPr>
      </w:pPr>
    </w:p>
    <w:p w:rsidR="004670B3" w:rsidRPr="003062AF" w:rsidRDefault="004670B3" w:rsidP="003062AF">
      <w:pPr>
        <w:rPr>
          <w:rFonts w:ascii="Times New Roman" w:hAnsi="Times New Roman" w:cs="Times New Roman"/>
          <w:sz w:val="24"/>
          <w:szCs w:val="24"/>
        </w:rPr>
      </w:pPr>
    </w:p>
    <w:p w:rsidR="004670B3" w:rsidRDefault="004670B3" w:rsidP="003062AF">
      <w:pPr>
        <w:rPr>
          <w:rFonts w:ascii="Times New Roman" w:hAnsi="Times New Roman" w:cs="Times New Roman"/>
          <w:sz w:val="24"/>
          <w:szCs w:val="24"/>
        </w:rPr>
      </w:pPr>
      <w:r>
        <w:rPr>
          <w:rFonts w:ascii="Times New Roman" w:hAnsi="Times New Roman" w:cs="Times New Roman"/>
          <w:sz w:val="24"/>
          <w:szCs w:val="24"/>
        </w:rPr>
        <w:t>Enclosures</w:t>
      </w:r>
    </w:p>
    <w:p w:rsidR="004670B3" w:rsidRDefault="004670B3" w:rsidP="003062AF">
      <w:pPr>
        <w:rPr>
          <w:rFonts w:ascii="Times New Roman" w:hAnsi="Times New Roman" w:cs="Times New Roman"/>
          <w:sz w:val="24"/>
          <w:szCs w:val="24"/>
        </w:rPr>
      </w:pPr>
    </w:p>
    <w:p w:rsidR="004670B3" w:rsidRDefault="006A69CC" w:rsidP="003062AF">
      <w:pPr>
        <w:rPr>
          <w:rFonts w:ascii="Times New Roman" w:hAnsi="Times New Roman" w:cs="Times New Roman"/>
          <w:spacing w:val="-1"/>
          <w:sz w:val="24"/>
          <w:szCs w:val="24"/>
        </w:rPr>
      </w:pPr>
      <w:r w:rsidRPr="003062AF">
        <w:rPr>
          <w:rFonts w:ascii="Times New Roman" w:hAnsi="Times New Roman" w:cs="Times New Roman"/>
          <w:sz w:val="24"/>
          <w:szCs w:val="24"/>
        </w:rPr>
        <w:t>Candidate’s</w:t>
      </w:r>
      <w:r w:rsidRPr="003062AF">
        <w:rPr>
          <w:rFonts w:ascii="Times New Roman" w:hAnsi="Times New Roman" w:cs="Times New Roman"/>
          <w:spacing w:val="-2"/>
          <w:sz w:val="24"/>
          <w:szCs w:val="24"/>
        </w:rPr>
        <w:t xml:space="preserve"> </w:t>
      </w:r>
      <w:r w:rsidRPr="003062AF">
        <w:rPr>
          <w:rFonts w:ascii="Times New Roman" w:hAnsi="Times New Roman" w:cs="Times New Roman"/>
          <w:sz w:val="24"/>
          <w:szCs w:val="24"/>
        </w:rPr>
        <w:t>vitae</w:t>
      </w:r>
    </w:p>
    <w:p w:rsidR="004670B3"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Sample</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publications</w:t>
      </w:r>
      <w:r w:rsidR="004670B3">
        <w:rPr>
          <w:rFonts w:ascii="Times New Roman" w:hAnsi="Times New Roman" w:cs="Times New Roman"/>
          <w:sz w:val="24"/>
          <w:szCs w:val="24"/>
        </w:rPr>
        <w:br w:type="page"/>
      </w:r>
    </w:p>
    <w:p w:rsidR="0089087F" w:rsidRPr="004670B3" w:rsidRDefault="004670B3" w:rsidP="003062AF">
      <w:pPr>
        <w:rPr>
          <w:rFonts w:ascii="Times New Roman" w:hAnsi="Times New Roman" w:cs="Times New Roman"/>
          <w:b/>
          <w:sz w:val="24"/>
          <w:szCs w:val="24"/>
        </w:rPr>
      </w:pPr>
      <w:r w:rsidRPr="004670B3">
        <w:rPr>
          <w:rFonts w:ascii="Times New Roman" w:hAnsi="Times New Roman" w:cs="Times New Roman"/>
          <w:b/>
          <w:sz w:val="24"/>
          <w:szCs w:val="24"/>
        </w:rPr>
        <w:lastRenderedPageBreak/>
        <w:t xml:space="preserve">Appendix F. </w:t>
      </w:r>
      <w:r w:rsidR="006A69CC" w:rsidRPr="004670B3">
        <w:rPr>
          <w:rFonts w:ascii="Times New Roman" w:hAnsi="Times New Roman" w:cs="Times New Roman"/>
          <w:b/>
          <w:sz w:val="24"/>
          <w:szCs w:val="24"/>
        </w:rPr>
        <w:t>Promotion and Tenure Cycle</w:t>
      </w:r>
      <w:r w:rsidR="006A69CC" w:rsidRPr="004670B3">
        <w:rPr>
          <w:rFonts w:ascii="Times New Roman" w:hAnsi="Times New Roman" w:cs="Times New Roman"/>
          <w:b/>
          <w:spacing w:val="-13"/>
          <w:sz w:val="24"/>
          <w:szCs w:val="24"/>
        </w:rPr>
        <w:t xml:space="preserve"> </w:t>
      </w:r>
      <w:r w:rsidR="006A69CC" w:rsidRPr="004670B3">
        <w:rPr>
          <w:rFonts w:ascii="Times New Roman" w:hAnsi="Times New Roman" w:cs="Times New Roman"/>
          <w:b/>
          <w:sz w:val="24"/>
          <w:szCs w:val="24"/>
        </w:rPr>
        <w:t>Timeline</w:t>
      </w:r>
      <w:r w:rsidRPr="004670B3">
        <w:rPr>
          <w:rFonts w:ascii="Times New Roman" w:hAnsi="Times New Roman" w:cs="Times New Roman"/>
          <w:b/>
          <w:sz w:val="24"/>
          <w:szCs w:val="24"/>
        </w:rPr>
        <w:t>.</w:t>
      </w:r>
    </w:p>
    <w:p w:rsidR="0089087F" w:rsidRPr="003062AF" w:rsidRDefault="0089087F" w:rsidP="003062AF">
      <w:pPr>
        <w:rPr>
          <w:rFonts w:ascii="Times New Roman" w:hAnsi="Times New Roman" w:cs="Times New Roman"/>
          <w:sz w:val="24"/>
          <w:szCs w:val="24"/>
        </w:rPr>
      </w:pPr>
    </w:p>
    <w:p w:rsidR="0089087F" w:rsidRPr="003062AF" w:rsidRDefault="0089087F" w:rsidP="003062AF">
      <w:pPr>
        <w:rPr>
          <w:rFonts w:ascii="Times New Roman" w:hAnsi="Times New Roman" w:cs="Times New Roman"/>
          <w:sz w:val="24"/>
          <w:szCs w:val="24"/>
        </w:rPr>
      </w:pPr>
    </w:p>
    <w:p w:rsidR="0089087F" w:rsidRPr="003062AF" w:rsidRDefault="006A69CC" w:rsidP="003062AF">
      <w:pPr>
        <w:rPr>
          <w:rFonts w:ascii="Times New Roman" w:hAnsi="Times New Roman" w:cs="Times New Roman"/>
          <w:sz w:val="24"/>
          <w:szCs w:val="24"/>
        </w:rPr>
      </w:pPr>
      <w:r w:rsidRPr="004D5AA7">
        <w:rPr>
          <w:rFonts w:ascii="Times New Roman" w:hAnsi="Times New Roman" w:cs="Times New Roman"/>
          <w:spacing w:val="-1"/>
          <w:sz w:val="24"/>
          <w:szCs w:val="24"/>
          <w:u w:val="single"/>
        </w:rPr>
        <w:t>Date</w:t>
      </w:r>
      <w:r w:rsidRPr="003062AF">
        <w:rPr>
          <w:rFonts w:ascii="Times New Roman" w:hAnsi="Times New Roman" w:cs="Times New Roman"/>
          <w:spacing w:val="-1"/>
          <w:sz w:val="24"/>
          <w:szCs w:val="24"/>
        </w:rPr>
        <w:tab/>
      </w:r>
      <w:r w:rsidR="004D5AA7">
        <w:rPr>
          <w:rFonts w:ascii="Times New Roman" w:hAnsi="Times New Roman" w:cs="Times New Roman"/>
          <w:spacing w:val="-1"/>
          <w:sz w:val="24"/>
          <w:szCs w:val="24"/>
        </w:rPr>
        <w:tab/>
      </w:r>
      <w:r w:rsidR="004D5AA7">
        <w:rPr>
          <w:rFonts w:ascii="Times New Roman" w:hAnsi="Times New Roman" w:cs="Times New Roman"/>
          <w:spacing w:val="-1"/>
          <w:sz w:val="24"/>
          <w:szCs w:val="24"/>
        </w:rPr>
        <w:tab/>
      </w:r>
      <w:r w:rsidRPr="004D5AA7">
        <w:rPr>
          <w:rFonts w:ascii="Times New Roman" w:hAnsi="Times New Roman" w:cs="Times New Roman"/>
          <w:spacing w:val="-1"/>
          <w:sz w:val="24"/>
          <w:szCs w:val="24"/>
          <w:u w:val="single"/>
        </w:rPr>
        <w:t>Action</w:t>
      </w:r>
    </w:p>
    <w:p w:rsidR="0089087F" w:rsidRPr="003062AF" w:rsidRDefault="0089087F" w:rsidP="003062AF">
      <w:pPr>
        <w:rPr>
          <w:rFonts w:ascii="Times New Roman" w:hAnsi="Times New Roman" w:cs="Times New Roman"/>
          <w:sz w:val="24"/>
          <w:szCs w:val="24"/>
        </w:rPr>
      </w:pPr>
    </w:p>
    <w:p w:rsidR="00B9725E"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Before 1</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Oct</w:t>
      </w:r>
      <w:r w:rsidR="009D02BD">
        <w:rPr>
          <w:rFonts w:ascii="Times New Roman" w:hAnsi="Times New Roman" w:cs="Times New Roman"/>
          <w:sz w:val="24"/>
          <w:szCs w:val="24"/>
        </w:rPr>
        <w:tab/>
        <w:t xml:space="preserve"> </w:t>
      </w:r>
      <w:r w:rsidR="004D5AA7">
        <w:rPr>
          <w:rFonts w:ascii="Times New Roman" w:hAnsi="Times New Roman" w:cs="Times New Roman"/>
          <w:sz w:val="24"/>
          <w:szCs w:val="24"/>
        </w:rPr>
        <w:tab/>
      </w:r>
      <w:r w:rsidRPr="003062AF">
        <w:rPr>
          <w:rFonts w:ascii="Times New Roman" w:hAnsi="Times New Roman" w:cs="Times New Roman"/>
          <w:sz w:val="24"/>
          <w:szCs w:val="24"/>
        </w:rPr>
        <w:t>The Department Committees will provide written guidelines</w:t>
      </w:r>
      <w:r w:rsidRPr="003062AF">
        <w:rPr>
          <w:rFonts w:ascii="Times New Roman" w:hAnsi="Times New Roman" w:cs="Times New Roman"/>
          <w:spacing w:val="-17"/>
          <w:sz w:val="24"/>
          <w:szCs w:val="24"/>
        </w:rPr>
        <w:t xml:space="preserve"> </w:t>
      </w:r>
      <w:r w:rsidR="00B9725E">
        <w:rPr>
          <w:rFonts w:ascii="Times New Roman" w:hAnsi="Times New Roman" w:cs="Times New Roman"/>
          <w:sz w:val="24"/>
          <w:szCs w:val="24"/>
        </w:rPr>
        <w:t>for</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(Sec 8.4)</w:t>
      </w:r>
      <w:r w:rsidR="009D02BD">
        <w:rPr>
          <w:rFonts w:ascii="Times New Roman" w:hAnsi="Times New Roman" w:cs="Times New Roman"/>
          <w:sz w:val="24"/>
          <w:szCs w:val="24"/>
        </w:rPr>
        <w:tab/>
      </w:r>
      <w:r w:rsidR="009D02BD">
        <w:rPr>
          <w:rFonts w:ascii="Times New Roman" w:hAnsi="Times New Roman" w:cs="Times New Roman"/>
          <w:sz w:val="24"/>
          <w:szCs w:val="24"/>
        </w:rPr>
        <w:tab/>
      </w:r>
      <w:r w:rsidR="006A69CC" w:rsidRPr="003062AF">
        <w:rPr>
          <w:rFonts w:ascii="Times New Roman" w:hAnsi="Times New Roman" w:cs="Times New Roman"/>
          <w:sz w:val="24"/>
          <w:szCs w:val="24"/>
        </w:rPr>
        <w:t>promotion and tenure expectations to the faculty and forward</w:t>
      </w:r>
      <w:r w:rsidR="006A69CC" w:rsidRPr="003062AF">
        <w:rPr>
          <w:rFonts w:ascii="Times New Roman" w:hAnsi="Times New Roman" w:cs="Times New Roman"/>
          <w:spacing w:val="-15"/>
          <w:sz w:val="24"/>
          <w:szCs w:val="24"/>
        </w:rPr>
        <w:t xml:space="preserve"> </w:t>
      </w:r>
      <w:r w:rsidR="006A69CC" w:rsidRPr="003062AF">
        <w:rPr>
          <w:rFonts w:ascii="Times New Roman" w:hAnsi="Times New Roman" w:cs="Times New Roman"/>
          <w:sz w:val="24"/>
          <w:szCs w:val="24"/>
        </w:rPr>
        <w:t>them</w:t>
      </w:r>
    </w:p>
    <w:p w:rsidR="0089087F" w:rsidRPr="003062AF"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to the School</w:t>
      </w:r>
      <w:r w:rsidR="006A69CC" w:rsidRPr="003062AF">
        <w:rPr>
          <w:rFonts w:ascii="Times New Roman" w:hAnsi="Times New Roman" w:cs="Times New Roman"/>
          <w:spacing w:val="-6"/>
          <w:sz w:val="24"/>
          <w:szCs w:val="24"/>
        </w:rPr>
        <w:t xml:space="preserve"> </w:t>
      </w:r>
      <w:r w:rsidR="006A69CC" w:rsidRPr="003062AF">
        <w:rPr>
          <w:rFonts w:ascii="Times New Roman" w:hAnsi="Times New Roman" w:cs="Times New Roman"/>
          <w:sz w:val="24"/>
          <w:szCs w:val="24"/>
        </w:rPr>
        <w:t>Committee.</w:t>
      </w:r>
    </w:p>
    <w:p w:rsidR="0089087F" w:rsidRPr="003062AF" w:rsidRDefault="0089087F" w:rsidP="003062AF">
      <w:pPr>
        <w:rPr>
          <w:rFonts w:ascii="Times New Roman" w:hAnsi="Times New Roman" w:cs="Times New Roman"/>
          <w:sz w:val="24"/>
          <w:szCs w:val="24"/>
        </w:rPr>
      </w:pPr>
    </w:p>
    <w:p w:rsidR="00B9725E"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By 14</w:t>
      </w:r>
      <w:r w:rsidRPr="003062AF">
        <w:rPr>
          <w:rFonts w:ascii="Times New Roman" w:hAnsi="Times New Roman" w:cs="Times New Roman"/>
          <w:spacing w:val="-4"/>
          <w:sz w:val="24"/>
          <w:szCs w:val="24"/>
        </w:rPr>
        <w:t xml:space="preserve"> </w:t>
      </w:r>
      <w:r w:rsidR="00B9725E">
        <w:rPr>
          <w:rFonts w:ascii="Times New Roman" w:hAnsi="Times New Roman" w:cs="Times New Roman"/>
          <w:sz w:val="24"/>
          <w:szCs w:val="24"/>
        </w:rPr>
        <w:t>Oct</w:t>
      </w:r>
      <w:r w:rsidR="00B9725E">
        <w:rPr>
          <w:rFonts w:ascii="Times New Roman" w:hAnsi="Times New Roman" w:cs="Times New Roman"/>
          <w:sz w:val="24"/>
          <w:szCs w:val="24"/>
        </w:rPr>
        <w:tab/>
      </w:r>
      <w:r w:rsidR="004D5AA7">
        <w:rPr>
          <w:rFonts w:ascii="Times New Roman" w:hAnsi="Times New Roman" w:cs="Times New Roman"/>
          <w:sz w:val="24"/>
          <w:szCs w:val="24"/>
        </w:rPr>
        <w:tab/>
      </w:r>
      <w:r w:rsidRPr="003062AF">
        <w:rPr>
          <w:rFonts w:ascii="Times New Roman" w:hAnsi="Times New Roman" w:cs="Times New Roman"/>
          <w:sz w:val="24"/>
          <w:szCs w:val="24"/>
        </w:rPr>
        <w:t>Candidate consults with the Department Head and the</w:t>
      </w:r>
      <w:r w:rsidRPr="003062AF">
        <w:rPr>
          <w:rFonts w:ascii="Times New Roman" w:hAnsi="Times New Roman" w:cs="Times New Roman"/>
          <w:spacing w:val="-15"/>
          <w:sz w:val="24"/>
          <w:szCs w:val="24"/>
        </w:rPr>
        <w:t xml:space="preserve"> </w:t>
      </w:r>
      <w:r w:rsidRPr="003062AF">
        <w:rPr>
          <w:rFonts w:ascii="Times New Roman" w:hAnsi="Times New Roman" w:cs="Times New Roman"/>
          <w:sz w:val="24"/>
          <w:szCs w:val="24"/>
        </w:rPr>
        <w:t xml:space="preserve">Department </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(Sec 4.5)</w:t>
      </w:r>
      <w:r w:rsidR="009D02BD">
        <w:rPr>
          <w:rFonts w:ascii="Times New Roman" w:hAnsi="Times New Roman" w:cs="Times New Roman"/>
          <w:sz w:val="24"/>
          <w:szCs w:val="24"/>
        </w:rPr>
        <w:tab/>
      </w:r>
      <w:r w:rsidR="009D02BD">
        <w:rPr>
          <w:rFonts w:ascii="Times New Roman" w:hAnsi="Times New Roman" w:cs="Times New Roman"/>
          <w:sz w:val="24"/>
          <w:szCs w:val="24"/>
        </w:rPr>
        <w:tab/>
      </w:r>
      <w:r w:rsidR="006A69CC" w:rsidRPr="003062AF">
        <w:rPr>
          <w:rFonts w:ascii="Times New Roman" w:hAnsi="Times New Roman" w:cs="Times New Roman"/>
          <w:sz w:val="24"/>
          <w:szCs w:val="24"/>
        </w:rPr>
        <w:t>Committee.</w:t>
      </w:r>
    </w:p>
    <w:p w:rsidR="0089087F" w:rsidRPr="003062AF" w:rsidRDefault="0089087F" w:rsidP="003062AF">
      <w:pPr>
        <w:rPr>
          <w:rFonts w:ascii="Times New Roman" w:hAnsi="Times New Roman" w:cs="Times New Roman"/>
          <w:sz w:val="24"/>
          <w:szCs w:val="24"/>
        </w:rPr>
      </w:pPr>
    </w:p>
    <w:p w:rsidR="0089087F" w:rsidRPr="003062AF"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Candidate prepares</w:t>
      </w:r>
      <w:r w:rsidR="006A69CC" w:rsidRPr="003062AF">
        <w:rPr>
          <w:rFonts w:ascii="Times New Roman" w:hAnsi="Times New Roman" w:cs="Times New Roman"/>
          <w:spacing w:val="-9"/>
          <w:sz w:val="24"/>
          <w:szCs w:val="24"/>
        </w:rPr>
        <w:t xml:space="preserve"> </w:t>
      </w:r>
      <w:r w:rsidR="006A69CC" w:rsidRPr="003062AF">
        <w:rPr>
          <w:rFonts w:ascii="Times New Roman" w:hAnsi="Times New Roman" w:cs="Times New Roman"/>
          <w:sz w:val="24"/>
          <w:szCs w:val="24"/>
        </w:rPr>
        <w:t>Vita.</w:t>
      </w:r>
    </w:p>
    <w:p w:rsidR="0089087F" w:rsidRPr="003062AF" w:rsidRDefault="0089087F" w:rsidP="003062AF">
      <w:pPr>
        <w:rPr>
          <w:rFonts w:ascii="Times New Roman" w:hAnsi="Times New Roman" w:cs="Times New Roman"/>
          <w:sz w:val="24"/>
          <w:szCs w:val="24"/>
        </w:rPr>
      </w:pPr>
    </w:p>
    <w:p w:rsidR="0089087F" w:rsidRPr="003062AF"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Department Committee selects four external</w:t>
      </w:r>
      <w:r w:rsidR="006A69CC" w:rsidRPr="003062AF">
        <w:rPr>
          <w:rFonts w:ascii="Times New Roman" w:hAnsi="Times New Roman" w:cs="Times New Roman"/>
          <w:spacing w:val="-16"/>
          <w:sz w:val="24"/>
          <w:szCs w:val="24"/>
        </w:rPr>
        <w:t xml:space="preserve"> </w:t>
      </w:r>
      <w:r w:rsidR="006A69CC" w:rsidRPr="003062AF">
        <w:rPr>
          <w:rFonts w:ascii="Times New Roman" w:hAnsi="Times New Roman" w:cs="Times New Roman"/>
          <w:sz w:val="24"/>
          <w:szCs w:val="24"/>
        </w:rPr>
        <w:t>reviewers.</w:t>
      </w:r>
    </w:p>
    <w:p w:rsidR="0089087F" w:rsidRPr="003062AF" w:rsidRDefault="0089087F" w:rsidP="003062AF">
      <w:pPr>
        <w:rPr>
          <w:rFonts w:ascii="Times New Roman" w:hAnsi="Times New Roman" w:cs="Times New Roman"/>
          <w:sz w:val="24"/>
          <w:szCs w:val="24"/>
        </w:rPr>
      </w:pPr>
    </w:p>
    <w:p w:rsidR="0089087F"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By 21</w:t>
      </w:r>
      <w:r w:rsidRPr="003062AF">
        <w:rPr>
          <w:rFonts w:ascii="Times New Roman" w:hAnsi="Times New Roman" w:cs="Times New Roman"/>
          <w:spacing w:val="-4"/>
          <w:sz w:val="24"/>
          <w:szCs w:val="24"/>
        </w:rPr>
        <w:t xml:space="preserve"> </w:t>
      </w:r>
      <w:r w:rsidRPr="003062AF">
        <w:rPr>
          <w:rFonts w:ascii="Times New Roman" w:hAnsi="Times New Roman" w:cs="Times New Roman"/>
          <w:sz w:val="24"/>
          <w:szCs w:val="24"/>
        </w:rPr>
        <w:t>Oct</w:t>
      </w:r>
      <w:r w:rsidRPr="003062AF">
        <w:rPr>
          <w:rFonts w:ascii="Times New Roman" w:hAnsi="Times New Roman" w:cs="Times New Roman"/>
          <w:sz w:val="24"/>
          <w:szCs w:val="24"/>
        </w:rPr>
        <w:tab/>
      </w:r>
      <w:r w:rsidR="004D5AA7">
        <w:rPr>
          <w:rFonts w:ascii="Times New Roman" w:hAnsi="Times New Roman" w:cs="Times New Roman"/>
          <w:sz w:val="24"/>
          <w:szCs w:val="24"/>
        </w:rPr>
        <w:tab/>
      </w:r>
      <w:r w:rsidRPr="003062AF">
        <w:rPr>
          <w:rFonts w:ascii="Times New Roman" w:hAnsi="Times New Roman" w:cs="Times New Roman"/>
          <w:sz w:val="24"/>
          <w:szCs w:val="24"/>
        </w:rPr>
        <w:t>The School committee will review selection of external</w:t>
      </w:r>
      <w:r w:rsidRPr="003062AF">
        <w:rPr>
          <w:rFonts w:ascii="Times New Roman" w:hAnsi="Times New Roman" w:cs="Times New Roman"/>
          <w:spacing w:val="-17"/>
          <w:sz w:val="24"/>
          <w:szCs w:val="24"/>
        </w:rPr>
        <w:t xml:space="preserve"> </w:t>
      </w:r>
      <w:r w:rsidRPr="003062AF">
        <w:rPr>
          <w:rFonts w:ascii="Times New Roman" w:hAnsi="Times New Roman" w:cs="Times New Roman"/>
          <w:sz w:val="24"/>
          <w:szCs w:val="24"/>
        </w:rPr>
        <w:t>review</w:t>
      </w:r>
      <w:r w:rsidR="00B9725E">
        <w:rPr>
          <w:rFonts w:ascii="Times New Roman" w:hAnsi="Times New Roman" w:cs="Times New Roman"/>
          <w:sz w:val="24"/>
          <w:szCs w:val="24"/>
        </w:rPr>
        <w:t>ers.</w:t>
      </w:r>
    </w:p>
    <w:p w:rsidR="00B9725E"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(Sec 7.2)</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ab/>
        <w:t>Required information for each potential reviewer</w:t>
      </w:r>
      <w:r w:rsidR="006A69CC" w:rsidRPr="003062AF">
        <w:rPr>
          <w:rFonts w:ascii="Times New Roman" w:hAnsi="Times New Roman" w:cs="Times New Roman"/>
          <w:spacing w:val="-13"/>
          <w:sz w:val="24"/>
          <w:szCs w:val="24"/>
        </w:rPr>
        <w:t xml:space="preserve"> </w:t>
      </w:r>
      <w:r w:rsidR="006A69CC" w:rsidRPr="003062AF">
        <w:rPr>
          <w:rFonts w:ascii="Times New Roman" w:hAnsi="Times New Roman" w:cs="Times New Roman"/>
          <w:sz w:val="24"/>
          <w:szCs w:val="24"/>
        </w:rPr>
        <w:t>includes:</w:t>
      </w:r>
    </w:p>
    <w:p w:rsidR="004D5AA7"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Full name and full academic</w:t>
      </w:r>
      <w:r w:rsidR="006A69CC" w:rsidRPr="003062AF">
        <w:rPr>
          <w:rFonts w:ascii="Times New Roman" w:hAnsi="Times New Roman" w:cs="Times New Roman"/>
          <w:spacing w:val="-4"/>
          <w:sz w:val="24"/>
          <w:szCs w:val="24"/>
        </w:rPr>
        <w:t xml:space="preserve"> </w:t>
      </w:r>
      <w:r>
        <w:rPr>
          <w:rFonts w:ascii="Times New Roman" w:hAnsi="Times New Roman" w:cs="Times New Roman"/>
          <w:sz w:val="24"/>
          <w:szCs w:val="24"/>
        </w:rPr>
        <w:t>title</w:t>
      </w:r>
    </w:p>
    <w:p w:rsidR="004D5AA7" w:rsidRDefault="004D5AA7" w:rsidP="003062AF">
      <w:pPr>
        <w:rPr>
          <w:rFonts w:ascii="Times New Roman" w:hAnsi="Times New Roman" w:cs="Times New Roman"/>
          <w:spacing w:val="-9"/>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Institution or organization</w:t>
      </w:r>
    </w:p>
    <w:p w:rsidR="0089087F" w:rsidRPr="003062AF" w:rsidRDefault="004D5AA7" w:rsidP="003062AF">
      <w:pPr>
        <w:rPr>
          <w:rFonts w:ascii="Times New Roman" w:hAnsi="Times New Roman" w:cs="Times New Roman"/>
          <w:sz w:val="24"/>
          <w:szCs w:val="24"/>
        </w:rPr>
      </w:pPr>
      <w:r>
        <w:rPr>
          <w:rFonts w:ascii="Times New Roman" w:hAnsi="Times New Roman" w:cs="Times New Roman"/>
          <w:spacing w:val="-9"/>
          <w:sz w:val="24"/>
          <w:szCs w:val="24"/>
        </w:rPr>
        <w:tab/>
      </w:r>
      <w:r>
        <w:rPr>
          <w:rFonts w:ascii="Times New Roman" w:hAnsi="Times New Roman" w:cs="Times New Roman"/>
          <w:spacing w:val="-9"/>
          <w:sz w:val="24"/>
          <w:szCs w:val="24"/>
        </w:rPr>
        <w:tab/>
      </w:r>
      <w:r>
        <w:rPr>
          <w:rFonts w:ascii="Times New Roman" w:hAnsi="Times New Roman" w:cs="Times New Roman"/>
          <w:spacing w:val="-9"/>
          <w:sz w:val="24"/>
          <w:szCs w:val="24"/>
        </w:rPr>
        <w:tab/>
      </w:r>
      <w:r>
        <w:rPr>
          <w:rFonts w:ascii="Times New Roman" w:hAnsi="Times New Roman" w:cs="Times New Roman"/>
          <w:spacing w:val="-9"/>
          <w:sz w:val="24"/>
          <w:szCs w:val="24"/>
        </w:rPr>
        <w:tab/>
      </w:r>
      <w:r w:rsidR="006A69CC" w:rsidRPr="003062AF">
        <w:rPr>
          <w:rFonts w:ascii="Times New Roman" w:hAnsi="Times New Roman" w:cs="Times New Roman"/>
          <w:sz w:val="24"/>
          <w:szCs w:val="24"/>
        </w:rPr>
        <w:t>Mailing</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address and email</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address</w:t>
      </w:r>
    </w:p>
    <w:p w:rsidR="0089087F" w:rsidRPr="003062AF"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Telephone number with area code and fax</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number</w:t>
      </w:r>
    </w:p>
    <w:p w:rsidR="0089087F" w:rsidRPr="003062AF" w:rsidRDefault="004D5AA7"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A brief statement of the potential reviewer’s</w:t>
      </w:r>
      <w:r w:rsidR="006A69CC" w:rsidRPr="003062AF">
        <w:rPr>
          <w:rFonts w:ascii="Times New Roman" w:hAnsi="Times New Roman" w:cs="Times New Roman"/>
          <w:spacing w:val="-12"/>
          <w:sz w:val="24"/>
          <w:szCs w:val="24"/>
        </w:rPr>
        <w:t xml:space="preserve"> </w:t>
      </w:r>
      <w:r w:rsidR="006A69CC" w:rsidRPr="003062AF">
        <w:rPr>
          <w:rFonts w:ascii="Times New Roman" w:hAnsi="Times New Roman" w:cs="Times New Roman"/>
          <w:sz w:val="24"/>
          <w:szCs w:val="24"/>
        </w:rPr>
        <w:t xml:space="preserve">credentials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familiarity with the candidate’s Scholarly</w:t>
      </w:r>
      <w:r w:rsidR="006A69CC" w:rsidRPr="003062AF">
        <w:rPr>
          <w:rFonts w:ascii="Times New Roman" w:hAnsi="Times New Roman" w:cs="Times New Roman"/>
          <w:spacing w:val="-12"/>
          <w:sz w:val="24"/>
          <w:szCs w:val="24"/>
        </w:rPr>
        <w:t xml:space="preserve"> </w:t>
      </w:r>
      <w:r w:rsidR="006A69CC" w:rsidRPr="003062AF">
        <w:rPr>
          <w:rFonts w:ascii="Times New Roman" w:hAnsi="Times New Roman" w:cs="Times New Roman"/>
          <w:sz w:val="24"/>
          <w:szCs w:val="24"/>
        </w:rPr>
        <w:t>activities.</w:t>
      </w:r>
    </w:p>
    <w:p w:rsidR="0089087F" w:rsidRPr="003062AF" w:rsidRDefault="0089087F" w:rsidP="003062AF">
      <w:pPr>
        <w:rPr>
          <w:rFonts w:ascii="Times New Roman" w:hAnsi="Times New Roman" w:cs="Times New Roman"/>
          <w:sz w:val="24"/>
          <w:szCs w:val="24"/>
        </w:rPr>
      </w:pP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(Sec 4.5</w:t>
      </w:r>
      <w:r w:rsidR="006A69CC" w:rsidRPr="003062AF">
        <w:rPr>
          <w:rFonts w:ascii="Times New Roman" w:hAnsi="Times New Roman" w:cs="Times New Roman"/>
          <w:sz w:val="24"/>
          <w:szCs w:val="24"/>
        </w:rPr>
        <w:t>)</w:t>
      </w:r>
      <w:r>
        <w:rPr>
          <w:rFonts w:ascii="Times New Roman" w:hAnsi="Times New Roman" w:cs="Times New Roman"/>
          <w:sz w:val="24"/>
          <w:szCs w:val="24"/>
        </w:rPr>
        <w:tab/>
      </w:r>
      <w:r w:rsidR="006A69CC" w:rsidRPr="003062AF">
        <w:rPr>
          <w:rFonts w:ascii="Times New Roman" w:hAnsi="Times New Roman" w:cs="Times New Roman"/>
          <w:sz w:val="24"/>
          <w:szCs w:val="24"/>
        </w:rPr>
        <w:tab/>
        <w:t>Dept Head sends letter of commission to reviewers by 21</w:t>
      </w:r>
      <w:r w:rsidR="006A69CC" w:rsidRPr="003062AF">
        <w:rPr>
          <w:rFonts w:ascii="Times New Roman" w:hAnsi="Times New Roman" w:cs="Times New Roman"/>
          <w:spacing w:val="-14"/>
          <w:sz w:val="24"/>
          <w:szCs w:val="24"/>
        </w:rPr>
        <w:t xml:space="preserve"> </w:t>
      </w:r>
      <w:r w:rsidR="006A69CC" w:rsidRPr="003062AF">
        <w:rPr>
          <w:rFonts w:ascii="Times New Roman" w:hAnsi="Times New Roman" w:cs="Times New Roman"/>
          <w:sz w:val="24"/>
          <w:szCs w:val="24"/>
        </w:rPr>
        <w:t>Oct.</w:t>
      </w:r>
    </w:p>
    <w:p w:rsidR="0089087F" w:rsidRPr="003062AF" w:rsidRDefault="0089087F" w:rsidP="003062AF">
      <w:pPr>
        <w:rPr>
          <w:rFonts w:ascii="Times New Roman" w:hAnsi="Times New Roman" w:cs="Times New Roman"/>
          <w:sz w:val="24"/>
          <w:szCs w:val="24"/>
        </w:rPr>
      </w:pPr>
    </w:p>
    <w:p w:rsidR="004D5AA7"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By 28</w:t>
      </w:r>
      <w:r w:rsidRPr="003062AF">
        <w:rPr>
          <w:rFonts w:ascii="Times New Roman" w:hAnsi="Times New Roman" w:cs="Times New Roman"/>
          <w:spacing w:val="-3"/>
          <w:sz w:val="24"/>
          <w:szCs w:val="24"/>
        </w:rPr>
        <w:t xml:space="preserve"> </w:t>
      </w:r>
      <w:r w:rsidRPr="003062AF">
        <w:rPr>
          <w:rFonts w:ascii="Times New Roman" w:hAnsi="Times New Roman" w:cs="Times New Roman"/>
          <w:sz w:val="24"/>
          <w:szCs w:val="24"/>
        </w:rPr>
        <w:t>Feb</w:t>
      </w:r>
      <w:r w:rsidRPr="003062AF">
        <w:rPr>
          <w:rFonts w:ascii="Times New Roman" w:hAnsi="Times New Roman" w:cs="Times New Roman"/>
          <w:sz w:val="24"/>
          <w:szCs w:val="24"/>
        </w:rPr>
        <w:tab/>
      </w:r>
      <w:r w:rsidR="004D5AA7">
        <w:rPr>
          <w:rFonts w:ascii="Times New Roman" w:hAnsi="Times New Roman" w:cs="Times New Roman"/>
          <w:sz w:val="24"/>
          <w:szCs w:val="24"/>
        </w:rPr>
        <w:tab/>
      </w:r>
      <w:r w:rsidRPr="003062AF">
        <w:rPr>
          <w:rFonts w:ascii="Times New Roman" w:hAnsi="Times New Roman" w:cs="Times New Roman"/>
          <w:sz w:val="24"/>
          <w:szCs w:val="24"/>
        </w:rPr>
        <w:t>Dept Committees forward packages to the School</w:t>
      </w:r>
      <w:r w:rsidRPr="003062AF">
        <w:rPr>
          <w:rFonts w:ascii="Times New Roman" w:hAnsi="Times New Roman" w:cs="Times New Roman"/>
          <w:spacing w:val="-13"/>
          <w:sz w:val="24"/>
          <w:szCs w:val="24"/>
        </w:rPr>
        <w:t xml:space="preserve"> </w:t>
      </w:r>
      <w:r w:rsidR="004D5AA7">
        <w:rPr>
          <w:rFonts w:ascii="Times New Roman" w:hAnsi="Times New Roman" w:cs="Times New Roman"/>
          <w:sz w:val="24"/>
          <w:szCs w:val="24"/>
        </w:rPr>
        <w:t>Committee.</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w:t>
      </w:r>
      <w:r w:rsidR="006A69CC" w:rsidRPr="003062AF">
        <w:rPr>
          <w:rFonts w:ascii="Times New Roman" w:hAnsi="Times New Roman" w:cs="Times New Roman"/>
          <w:sz w:val="24"/>
          <w:szCs w:val="24"/>
        </w:rPr>
        <w:t>Sec</w:t>
      </w:r>
      <w:r w:rsidR="006A69CC" w:rsidRPr="003062AF">
        <w:rPr>
          <w:rFonts w:ascii="Times New Roman" w:hAnsi="Times New Roman" w:cs="Times New Roman"/>
          <w:spacing w:val="-5"/>
          <w:sz w:val="24"/>
          <w:szCs w:val="24"/>
        </w:rPr>
        <w:t xml:space="preserve"> </w:t>
      </w:r>
      <w:r>
        <w:rPr>
          <w:rFonts w:ascii="Times New Roman" w:hAnsi="Times New Roman" w:cs="Times New Roman"/>
          <w:sz w:val="24"/>
          <w:szCs w:val="24"/>
        </w:rPr>
        <w:t>4.5, 6.1)</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A complete candidate package must</w:t>
      </w:r>
      <w:r w:rsidR="006A69CC" w:rsidRPr="003062AF">
        <w:rPr>
          <w:rFonts w:ascii="Times New Roman" w:hAnsi="Times New Roman" w:cs="Times New Roman"/>
          <w:spacing w:val="-11"/>
          <w:sz w:val="24"/>
          <w:szCs w:val="24"/>
        </w:rPr>
        <w:t xml:space="preserve"> </w:t>
      </w:r>
      <w:r w:rsidR="006A69CC" w:rsidRPr="003062AF">
        <w:rPr>
          <w:rFonts w:ascii="Times New Roman" w:hAnsi="Times New Roman" w:cs="Times New Roman"/>
          <w:sz w:val="24"/>
          <w:szCs w:val="24"/>
        </w:rPr>
        <w:t>include:</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(1)</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the candidate’s</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vita</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(2)</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the candidate’s personal statement requesting the</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action</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(3)</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 file of the candidate’s</w:t>
      </w:r>
      <w:r w:rsidR="006A69CC" w:rsidRPr="003062AF">
        <w:rPr>
          <w:rFonts w:ascii="Times New Roman" w:hAnsi="Times New Roman" w:cs="Times New Roman"/>
          <w:spacing w:val="-5"/>
          <w:sz w:val="24"/>
          <w:szCs w:val="24"/>
        </w:rPr>
        <w:t xml:space="preserve"> </w:t>
      </w:r>
      <w:r w:rsidR="006A69CC" w:rsidRPr="003062AF">
        <w:rPr>
          <w:rFonts w:ascii="Times New Roman" w:hAnsi="Times New Roman" w:cs="Times New Roman"/>
          <w:sz w:val="24"/>
          <w:szCs w:val="24"/>
        </w:rPr>
        <w:t>publications</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(4)</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 Department Committee</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evaluation</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(5)</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the Department Head’s letter of</w:t>
      </w:r>
      <w:r w:rsidR="006A69CC" w:rsidRPr="003062AF">
        <w:rPr>
          <w:rFonts w:ascii="Times New Roman" w:hAnsi="Times New Roman" w:cs="Times New Roman"/>
          <w:spacing w:val="-4"/>
          <w:sz w:val="24"/>
          <w:szCs w:val="24"/>
        </w:rPr>
        <w:t xml:space="preserve"> </w:t>
      </w:r>
      <w:r w:rsidR="006A69CC" w:rsidRPr="003062AF">
        <w:rPr>
          <w:rFonts w:ascii="Times New Roman" w:hAnsi="Times New Roman" w:cs="Times New Roman"/>
          <w:sz w:val="24"/>
          <w:szCs w:val="24"/>
        </w:rPr>
        <w:t>evaluation</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(6)</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the Department Head’s letter to the external</w:t>
      </w:r>
      <w:r w:rsidR="006A69CC" w:rsidRPr="003062AF">
        <w:rPr>
          <w:rFonts w:ascii="Times New Roman" w:hAnsi="Times New Roman" w:cs="Times New Roman"/>
          <w:spacing w:val="-7"/>
          <w:sz w:val="24"/>
          <w:szCs w:val="24"/>
        </w:rPr>
        <w:t xml:space="preserve"> </w:t>
      </w:r>
      <w:r w:rsidR="006A69CC" w:rsidRPr="003062AF">
        <w:rPr>
          <w:rFonts w:ascii="Times New Roman" w:hAnsi="Times New Roman" w:cs="Times New Roman"/>
          <w:sz w:val="24"/>
          <w:szCs w:val="24"/>
        </w:rPr>
        <w:t>reviewers</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(7)</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four letters of external</w:t>
      </w:r>
      <w:r w:rsidR="006A69CC" w:rsidRPr="003062AF">
        <w:rPr>
          <w:rFonts w:ascii="Times New Roman" w:hAnsi="Times New Roman" w:cs="Times New Roman"/>
          <w:spacing w:val="-3"/>
          <w:sz w:val="24"/>
          <w:szCs w:val="24"/>
        </w:rPr>
        <w:t xml:space="preserve"> </w:t>
      </w:r>
      <w:r w:rsidR="006A69CC" w:rsidRPr="003062AF">
        <w:rPr>
          <w:rFonts w:ascii="Times New Roman" w:hAnsi="Times New Roman" w:cs="Times New Roman"/>
          <w:sz w:val="24"/>
          <w:szCs w:val="24"/>
        </w:rPr>
        <w:t>review</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(8)</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 draft Letter of</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Appointment</w:t>
      </w:r>
    </w:p>
    <w:p w:rsidR="0089087F" w:rsidRPr="003062AF" w:rsidRDefault="009D02BD" w:rsidP="003062AF">
      <w:pPr>
        <w:rPr>
          <w:rFonts w:ascii="Times New Roman" w:hAnsi="Times New Roman" w:cs="Times New Roman"/>
          <w:sz w:val="24"/>
          <w:szCs w:val="24"/>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sidR="00531E84" w:rsidRPr="003062AF">
        <w:rPr>
          <w:rFonts w:ascii="Times New Roman" w:hAnsi="Times New Roman" w:cs="Times New Roman"/>
          <w:spacing w:val="-1"/>
          <w:sz w:val="24"/>
          <w:szCs w:val="24"/>
        </w:rPr>
        <w:t>(9)</w:t>
      </w:r>
      <w:r>
        <w:rPr>
          <w:rFonts w:ascii="Times New Roman" w:hAnsi="Times New Roman" w:cs="Times New Roman"/>
          <w:spacing w:val="-1"/>
          <w:sz w:val="24"/>
          <w:szCs w:val="24"/>
        </w:rPr>
        <w:t xml:space="preserve"> </w:t>
      </w:r>
      <w:r w:rsidR="006A69CC" w:rsidRPr="003062AF">
        <w:rPr>
          <w:rFonts w:ascii="Times New Roman" w:hAnsi="Times New Roman" w:cs="Times New Roman"/>
          <w:sz w:val="24"/>
          <w:szCs w:val="24"/>
        </w:rPr>
        <w:t>a draft Summary of Accomplishments for the</w:t>
      </w:r>
      <w:r w:rsidR="006A69CC" w:rsidRPr="003062AF">
        <w:rPr>
          <w:rFonts w:ascii="Times New Roman" w:hAnsi="Times New Roman" w:cs="Times New Roman"/>
          <w:spacing w:val="-12"/>
          <w:sz w:val="24"/>
          <w:szCs w:val="24"/>
        </w:rPr>
        <w:t xml:space="preserve"> </w:t>
      </w:r>
      <w:r>
        <w:rPr>
          <w:rFonts w:ascii="Times New Roman" w:hAnsi="Times New Roman" w:cs="Times New Roman"/>
          <w:sz w:val="24"/>
          <w:szCs w:val="24"/>
        </w:rPr>
        <w:t xml:space="preserve">announcement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successful</w:t>
      </w:r>
      <w:r w:rsidR="006A69CC" w:rsidRPr="003062AF">
        <w:rPr>
          <w:rFonts w:ascii="Times New Roman" w:hAnsi="Times New Roman" w:cs="Times New Roman"/>
          <w:spacing w:val="-2"/>
          <w:sz w:val="24"/>
          <w:szCs w:val="24"/>
        </w:rPr>
        <w:t xml:space="preserve"> </w:t>
      </w:r>
      <w:r w:rsidR="006A69CC" w:rsidRPr="003062AF">
        <w:rPr>
          <w:rFonts w:ascii="Times New Roman" w:hAnsi="Times New Roman" w:cs="Times New Roman"/>
          <w:sz w:val="24"/>
          <w:szCs w:val="24"/>
        </w:rPr>
        <w:t>actions.</w:t>
      </w:r>
    </w:p>
    <w:p w:rsidR="0089087F" w:rsidRPr="003062AF" w:rsidRDefault="0089087F" w:rsidP="003062AF">
      <w:pPr>
        <w:rPr>
          <w:rFonts w:ascii="Times New Roman" w:hAnsi="Times New Roman" w:cs="Times New Roman"/>
          <w:sz w:val="24"/>
          <w:szCs w:val="24"/>
        </w:rPr>
      </w:pPr>
    </w:p>
    <w:p w:rsidR="009D02BD" w:rsidRDefault="006A69CC" w:rsidP="003062AF">
      <w:pPr>
        <w:rPr>
          <w:rFonts w:ascii="Times New Roman" w:hAnsi="Times New Roman" w:cs="Times New Roman"/>
          <w:sz w:val="24"/>
          <w:szCs w:val="24"/>
        </w:rPr>
      </w:pPr>
      <w:r w:rsidRPr="003062AF">
        <w:rPr>
          <w:rFonts w:ascii="Times New Roman" w:hAnsi="Times New Roman" w:cs="Times New Roman"/>
          <w:sz w:val="24"/>
          <w:szCs w:val="24"/>
        </w:rPr>
        <w:t>By 1</w:t>
      </w:r>
      <w:r w:rsidRPr="003062AF">
        <w:rPr>
          <w:rFonts w:ascii="Times New Roman" w:hAnsi="Times New Roman" w:cs="Times New Roman"/>
          <w:spacing w:val="-3"/>
          <w:sz w:val="24"/>
          <w:szCs w:val="24"/>
        </w:rPr>
        <w:t xml:space="preserve"> </w:t>
      </w:r>
      <w:r w:rsidRPr="003062AF">
        <w:rPr>
          <w:rFonts w:ascii="Times New Roman" w:hAnsi="Times New Roman" w:cs="Times New Roman"/>
          <w:sz w:val="24"/>
          <w:szCs w:val="24"/>
        </w:rPr>
        <w:t>Apr</w:t>
      </w:r>
      <w:r w:rsidRPr="003062AF">
        <w:rPr>
          <w:rFonts w:ascii="Times New Roman" w:hAnsi="Times New Roman" w:cs="Times New Roman"/>
          <w:sz w:val="24"/>
          <w:szCs w:val="24"/>
        </w:rPr>
        <w:tab/>
      </w:r>
      <w:r w:rsidR="009D02BD">
        <w:rPr>
          <w:rFonts w:ascii="Times New Roman" w:hAnsi="Times New Roman" w:cs="Times New Roman"/>
          <w:sz w:val="24"/>
          <w:szCs w:val="24"/>
        </w:rPr>
        <w:tab/>
      </w:r>
      <w:r w:rsidRPr="003062AF">
        <w:rPr>
          <w:rFonts w:ascii="Times New Roman" w:hAnsi="Times New Roman" w:cs="Times New Roman"/>
          <w:sz w:val="24"/>
          <w:szCs w:val="24"/>
        </w:rPr>
        <w:t>School committee completes evaluation and</w:t>
      </w:r>
      <w:r w:rsidRPr="003062AF">
        <w:rPr>
          <w:rFonts w:ascii="Times New Roman" w:hAnsi="Times New Roman" w:cs="Times New Roman"/>
          <w:spacing w:val="-10"/>
          <w:sz w:val="24"/>
          <w:szCs w:val="24"/>
        </w:rPr>
        <w:t xml:space="preserve"> </w:t>
      </w:r>
      <w:r w:rsidR="009D02BD">
        <w:rPr>
          <w:rFonts w:ascii="Times New Roman" w:hAnsi="Times New Roman" w:cs="Times New Roman"/>
          <w:sz w:val="24"/>
          <w:szCs w:val="24"/>
        </w:rPr>
        <w:t>sends</w:t>
      </w:r>
      <w:r w:rsidR="00B9725E">
        <w:rPr>
          <w:rFonts w:ascii="Times New Roman" w:hAnsi="Times New Roman" w:cs="Times New Roman"/>
          <w:sz w:val="24"/>
          <w:szCs w:val="24"/>
        </w:rPr>
        <w:t xml:space="preserve"> recommendation </w:t>
      </w:r>
    </w:p>
    <w:p w:rsidR="0089087F" w:rsidRPr="003062AF" w:rsidRDefault="00B9725E" w:rsidP="003062AF">
      <w:pPr>
        <w:rPr>
          <w:rFonts w:ascii="Times New Roman" w:hAnsi="Times New Roman" w:cs="Times New Roman"/>
          <w:sz w:val="24"/>
          <w:szCs w:val="24"/>
        </w:rPr>
      </w:pPr>
      <w:r>
        <w:rPr>
          <w:rFonts w:ascii="Times New Roman" w:hAnsi="Times New Roman" w:cs="Times New Roman"/>
          <w:sz w:val="24"/>
          <w:szCs w:val="24"/>
        </w:rPr>
        <w:t>(Sec 4.5)</w:t>
      </w:r>
      <w:r>
        <w:rPr>
          <w:rFonts w:ascii="Times New Roman" w:hAnsi="Times New Roman" w:cs="Times New Roman"/>
          <w:sz w:val="24"/>
          <w:szCs w:val="24"/>
        </w:rPr>
        <w:tab/>
      </w:r>
      <w:r>
        <w:rPr>
          <w:rFonts w:ascii="Times New Roman" w:hAnsi="Times New Roman" w:cs="Times New Roman"/>
          <w:sz w:val="24"/>
          <w:szCs w:val="24"/>
        </w:rPr>
        <w:tab/>
      </w:r>
      <w:r w:rsidR="006A69CC" w:rsidRPr="003062AF">
        <w:rPr>
          <w:rFonts w:ascii="Times New Roman" w:hAnsi="Times New Roman" w:cs="Times New Roman"/>
          <w:sz w:val="24"/>
          <w:szCs w:val="24"/>
        </w:rPr>
        <w:t>to the</w:t>
      </w:r>
      <w:r w:rsidR="006A69CC" w:rsidRPr="003062AF">
        <w:rPr>
          <w:rFonts w:ascii="Times New Roman" w:hAnsi="Times New Roman" w:cs="Times New Roman"/>
          <w:spacing w:val="-6"/>
          <w:sz w:val="24"/>
          <w:szCs w:val="24"/>
        </w:rPr>
        <w:t xml:space="preserve"> </w:t>
      </w:r>
      <w:r w:rsidR="006A69CC" w:rsidRPr="003062AF">
        <w:rPr>
          <w:rFonts w:ascii="Times New Roman" w:hAnsi="Times New Roman" w:cs="Times New Roman"/>
          <w:sz w:val="24"/>
          <w:szCs w:val="24"/>
        </w:rPr>
        <w:t>dean.</w:t>
      </w:r>
    </w:p>
    <w:sectPr w:rsidR="0089087F" w:rsidRPr="003062AF" w:rsidSect="0089087F">
      <w:pgSz w:w="12240" w:h="15840"/>
      <w:pgMar w:top="1380" w:right="1720" w:bottom="960" w:left="170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A2F" w:rsidRDefault="007A6A2F">
      <w:r>
        <w:separator/>
      </w:r>
    </w:p>
  </w:endnote>
  <w:endnote w:type="continuationSeparator" w:id="0">
    <w:p w:rsidR="007A6A2F" w:rsidRDefault="007A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114" w:rsidRDefault="009F5114">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31F622B9" wp14:editId="4A9EDFC9">
              <wp:simplePos x="0" y="0"/>
              <wp:positionH relativeFrom="page">
                <wp:posOffset>3784600</wp:posOffset>
              </wp:positionH>
              <wp:positionV relativeFrom="page">
                <wp:posOffset>9427210</wp:posOffset>
              </wp:positionV>
              <wp:extent cx="203200" cy="177800"/>
              <wp:effectExtent l="3175"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14" w:rsidRDefault="009F5114">
                          <w:pPr>
                            <w:pStyle w:val="BodyText"/>
                            <w:spacing w:line="265" w:lineRule="exact"/>
                            <w:ind w:left="40"/>
                            <w:rPr>
                              <w:u w:val="none"/>
                            </w:rPr>
                          </w:pPr>
                          <w:r>
                            <w:fldChar w:fldCharType="begin"/>
                          </w:r>
                          <w:r>
                            <w:rPr>
                              <w:u w:val="none"/>
                            </w:rPr>
                            <w:instrText xml:space="preserve"> PAGE </w:instrText>
                          </w:r>
                          <w:r>
                            <w:fldChar w:fldCharType="separate"/>
                          </w:r>
                          <w:r w:rsidR="00EA2E7D">
                            <w:rPr>
                              <w:noProof/>
                              <w:u w:val="none"/>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622B9" id="_x0000_t202" coordsize="21600,21600" o:spt="202" path="m,l,21600r21600,l21600,xe">
              <v:stroke joinstyle="miter"/>
              <v:path gradientshapeok="t" o:connecttype="rect"/>
            </v:shapetype>
            <v:shape id="Text Box 1" o:spid="_x0000_s1026" type="#_x0000_t202" style="position:absolute;left:0;text-align:left;margin-left:298pt;margin-top:742.3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zkqwIAAKg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" filled="f" stroked="f">
              <v:textbox inset="0,0,0,0">
                <w:txbxContent>
                  <w:p w:rsidR="009F5114" w:rsidRDefault="009F5114">
                    <w:pPr>
                      <w:pStyle w:val="BodyText"/>
                      <w:spacing w:line="265" w:lineRule="exact"/>
                      <w:ind w:left="40"/>
                      <w:rPr>
                        <w:u w:val="none"/>
                      </w:rPr>
                    </w:pPr>
                    <w:r>
                      <w:fldChar w:fldCharType="begin"/>
                    </w:r>
                    <w:r>
                      <w:rPr>
                        <w:u w:val="none"/>
                      </w:rPr>
                      <w:instrText xml:space="preserve"> PAGE </w:instrText>
                    </w:r>
                    <w:r>
                      <w:fldChar w:fldCharType="separate"/>
                    </w:r>
                    <w:r w:rsidR="00EA2E7D">
                      <w:rPr>
                        <w:noProof/>
                        <w:u w:val="none"/>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A2F" w:rsidRDefault="007A6A2F">
      <w:r>
        <w:separator/>
      </w:r>
    </w:p>
  </w:footnote>
  <w:footnote w:type="continuationSeparator" w:id="0">
    <w:p w:rsidR="007A6A2F" w:rsidRDefault="007A6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1D7B"/>
    <w:multiLevelType w:val="hybridMultilevel"/>
    <w:tmpl w:val="775A2AB4"/>
    <w:lvl w:ilvl="0" w:tplc="0E761F10">
      <w:start w:val="1"/>
      <w:numFmt w:val="decimal"/>
      <w:lvlText w:val="(%1)"/>
      <w:lvlJc w:val="left"/>
      <w:pPr>
        <w:ind w:left="990" w:hanging="360"/>
      </w:pPr>
      <w:rPr>
        <w:rFonts w:ascii="Times New Roman" w:eastAsia="Times New Roman" w:hAnsi="Times New Roman" w:hint="default"/>
        <w:spacing w:val="-1"/>
        <w:w w:val="10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919456B"/>
    <w:multiLevelType w:val="hybridMultilevel"/>
    <w:tmpl w:val="D0A85864"/>
    <w:lvl w:ilvl="0" w:tplc="462C6B26">
      <w:start w:val="1"/>
      <w:numFmt w:val="lowerLetter"/>
      <w:lvlText w:val="(%1)"/>
      <w:lvlJc w:val="left"/>
      <w:pPr>
        <w:ind w:left="820" w:hanging="324"/>
      </w:pPr>
      <w:rPr>
        <w:rFonts w:ascii="Times New Roman" w:eastAsia="Times New Roman" w:hAnsi="Times New Roman" w:hint="default"/>
        <w:spacing w:val="-1"/>
        <w:w w:val="100"/>
        <w:sz w:val="24"/>
        <w:szCs w:val="24"/>
      </w:rPr>
    </w:lvl>
    <w:lvl w:ilvl="1" w:tplc="E71A7910">
      <w:start w:val="1"/>
      <w:numFmt w:val="bullet"/>
      <w:lvlText w:val="•"/>
      <w:lvlJc w:val="left"/>
      <w:pPr>
        <w:ind w:left="1620" w:hanging="324"/>
      </w:pPr>
      <w:rPr>
        <w:rFonts w:hint="default"/>
      </w:rPr>
    </w:lvl>
    <w:lvl w:ilvl="2" w:tplc="D0F8529A">
      <w:start w:val="1"/>
      <w:numFmt w:val="bullet"/>
      <w:lvlText w:val="•"/>
      <w:lvlJc w:val="left"/>
      <w:pPr>
        <w:ind w:left="2420" w:hanging="324"/>
      </w:pPr>
      <w:rPr>
        <w:rFonts w:hint="default"/>
      </w:rPr>
    </w:lvl>
    <w:lvl w:ilvl="3" w:tplc="7124E238">
      <w:start w:val="1"/>
      <w:numFmt w:val="bullet"/>
      <w:lvlText w:val="•"/>
      <w:lvlJc w:val="left"/>
      <w:pPr>
        <w:ind w:left="3220" w:hanging="324"/>
      </w:pPr>
      <w:rPr>
        <w:rFonts w:hint="default"/>
      </w:rPr>
    </w:lvl>
    <w:lvl w:ilvl="4" w:tplc="1BC823A8">
      <w:start w:val="1"/>
      <w:numFmt w:val="bullet"/>
      <w:lvlText w:val="•"/>
      <w:lvlJc w:val="left"/>
      <w:pPr>
        <w:ind w:left="4020" w:hanging="324"/>
      </w:pPr>
      <w:rPr>
        <w:rFonts w:hint="default"/>
      </w:rPr>
    </w:lvl>
    <w:lvl w:ilvl="5" w:tplc="553E999C">
      <w:start w:val="1"/>
      <w:numFmt w:val="bullet"/>
      <w:lvlText w:val="•"/>
      <w:lvlJc w:val="left"/>
      <w:pPr>
        <w:ind w:left="4820" w:hanging="324"/>
      </w:pPr>
      <w:rPr>
        <w:rFonts w:hint="default"/>
      </w:rPr>
    </w:lvl>
    <w:lvl w:ilvl="6" w:tplc="932C72CA">
      <w:start w:val="1"/>
      <w:numFmt w:val="bullet"/>
      <w:lvlText w:val="•"/>
      <w:lvlJc w:val="left"/>
      <w:pPr>
        <w:ind w:left="5620" w:hanging="324"/>
      </w:pPr>
      <w:rPr>
        <w:rFonts w:hint="default"/>
      </w:rPr>
    </w:lvl>
    <w:lvl w:ilvl="7" w:tplc="4958478A">
      <w:start w:val="1"/>
      <w:numFmt w:val="bullet"/>
      <w:lvlText w:val="•"/>
      <w:lvlJc w:val="left"/>
      <w:pPr>
        <w:ind w:left="6420" w:hanging="324"/>
      </w:pPr>
      <w:rPr>
        <w:rFonts w:hint="default"/>
      </w:rPr>
    </w:lvl>
    <w:lvl w:ilvl="8" w:tplc="0E0639F2">
      <w:start w:val="1"/>
      <w:numFmt w:val="bullet"/>
      <w:lvlText w:val="•"/>
      <w:lvlJc w:val="left"/>
      <w:pPr>
        <w:ind w:left="7220" w:hanging="324"/>
      </w:pPr>
      <w:rPr>
        <w:rFonts w:hint="default"/>
      </w:rPr>
    </w:lvl>
  </w:abstractNum>
  <w:abstractNum w:abstractNumId="2" w15:restartNumberingAfterBreak="0">
    <w:nsid w:val="0AAF1C36"/>
    <w:multiLevelType w:val="hybridMultilevel"/>
    <w:tmpl w:val="E7BA6AB6"/>
    <w:lvl w:ilvl="0" w:tplc="3F900A24">
      <w:start w:val="1"/>
      <w:numFmt w:val="decimal"/>
      <w:lvlText w:val="%1."/>
      <w:lvlJc w:val="left"/>
      <w:pPr>
        <w:ind w:left="342" w:hanging="243"/>
      </w:pPr>
      <w:rPr>
        <w:rFonts w:ascii="Times New Roman" w:eastAsia="Times New Roman" w:hAnsi="Times New Roman" w:hint="default"/>
        <w:w w:val="100"/>
        <w:sz w:val="24"/>
        <w:szCs w:val="24"/>
      </w:rPr>
    </w:lvl>
    <w:lvl w:ilvl="1" w:tplc="7AB6F5BE">
      <w:start w:val="1"/>
      <w:numFmt w:val="lowerLetter"/>
      <w:lvlText w:val="%2."/>
      <w:lvlJc w:val="left"/>
      <w:pPr>
        <w:ind w:left="1045" w:hanging="226"/>
      </w:pPr>
      <w:rPr>
        <w:rFonts w:ascii="Times New Roman" w:eastAsia="Times New Roman" w:hAnsi="Times New Roman" w:hint="default"/>
        <w:spacing w:val="-1"/>
        <w:w w:val="100"/>
        <w:sz w:val="24"/>
        <w:szCs w:val="24"/>
      </w:rPr>
    </w:lvl>
    <w:lvl w:ilvl="2" w:tplc="FF7CFF4E">
      <w:start w:val="1"/>
      <w:numFmt w:val="bullet"/>
      <w:lvlText w:val="•"/>
      <w:lvlJc w:val="left"/>
      <w:pPr>
        <w:ind w:left="1904" w:hanging="226"/>
      </w:pPr>
      <w:rPr>
        <w:rFonts w:hint="default"/>
      </w:rPr>
    </w:lvl>
    <w:lvl w:ilvl="3" w:tplc="0AE2C62C">
      <w:start w:val="1"/>
      <w:numFmt w:val="bullet"/>
      <w:lvlText w:val="•"/>
      <w:lvlJc w:val="left"/>
      <w:pPr>
        <w:ind w:left="2768" w:hanging="226"/>
      </w:pPr>
      <w:rPr>
        <w:rFonts w:hint="default"/>
      </w:rPr>
    </w:lvl>
    <w:lvl w:ilvl="4" w:tplc="1B04EE8E">
      <w:start w:val="1"/>
      <w:numFmt w:val="bullet"/>
      <w:lvlText w:val="•"/>
      <w:lvlJc w:val="left"/>
      <w:pPr>
        <w:ind w:left="3633" w:hanging="226"/>
      </w:pPr>
      <w:rPr>
        <w:rFonts w:hint="default"/>
      </w:rPr>
    </w:lvl>
    <w:lvl w:ilvl="5" w:tplc="5CB64C94">
      <w:start w:val="1"/>
      <w:numFmt w:val="bullet"/>
      <w:lvlText w:val="•"/>
      <w:lvlJc w:val="left"/>
      <w:pPr>
        <w:ind w:left="4497" w:hanging="226"/>
      </w:pPr>
      <w:rPr>
        <w:rFonts w:hint="default"/>
      </w:rPr>
    </w:lvl>
    <w:lvl w:ilvl="6" w:tplc="33AA4EC8">
      <w:start w:val="1"/>
      <w:numFmt w:val="bullet"/>
      <w:lvlText w:val="•"/>
      <w:lvlJc w:val="left"/>
      <w:pPr>
        <w:ind w:left="5362" w:hanging="226"/>
      </w:pPr>
      <w:rPr>
        <w:rFonts w:hint="default"/>
      </w:rPr>
    </w:lvl>
    <w:lvl w:ilvl="7" w:tplc="9FAAAD26">
      <w:start w:val="1"/>
      <w:numFmt w:val="bullet"/>
      <w:lvlText w:val="•"/>
      <w:lvlJc w:val="left"/>
      <w:pPr>
        <w:ind w:left="6226" w:hanging="226"/>
      </w:pPr>
      <w:rPr>
        <w:rFonts w:hint="default"/>
      </w:rPr>
    </w:lvl>
    <w:lvl w:ilvl="8" w:tplc="285E2B46">
      <w:start w:val="1"/>
      <w:numFmt w:val="bullet"/>
      <w:lvlText w:val="•"/>
      <w:lvlJc w:val="left"/>
      <w:pPr>
        <w:ind w:left="7091" w:hanging="226"/>
      </w:pPr>
      <w:rPr>
        <w:rFonts w:hint="default"/>
      </w:rPr>
    </w:lvl>
  </w:abstractNum>
  <w:abstractNum w:abstractNumId="3" w15:restartNumberingAfterBreak="0">
    <w:nsid w:val="146A4C41"/>
    <w:multiLevelType w:val="multilevel"/>
    <w:tmpl w:val="A46AFC40"/>
    <w:lvl w:ilvl="0">
      <w:start w:val="1"/>
      <w:numFmt w:val="decimal"/>
      <w:suff w:val="space"/>
      <w:lvlText w:val="%1."/>
      <w:lvlJc w:val="left"/>
      <w:pPr>
        <w:ind w:left="0" w:firstLine="0"/>
      </w:pPr>
      <w:rPr>
        <w:rFonts w:ascii="Times New Roman" w:eastAsia="Times New Roman" w:hAnsi="Times New Roman" w:hint="default"/>
        <w:b/>
        <w:bCs/>
        <w:w w:val="100"/>
        <w:sz w:val="24"/>
        <w:szCs w:val="24"/>
      </w:rPr>
    </w:lvl>
    <w:lvl w:ilvl="1">
      <w:start w:val="1"/>
      <w:numFmt w:val="lowerLetter"/>
      <w:suff w:val="space"/>
      <w:lvlText w:val="%2."/>
      <w:lvlJc w:val="left"/>
      <w:pPr>
        <w:ind w:left="360" w:firstLine="0"/>
      </w:pPr>
      <w:rPr>
        <w:rFonts w:hint="default"/>
        <w:spacing w:val="-1"/>
        <w:u w:val="single" w:color="000000"/>
      </w:rPr>
    </w:lvl>
    <w:lvl w:ilvl="2">
      <w:start w:val="1"/>
      <w:numFmt w:val="decimal"/>
      <w:suff w:val="space"/>
      <w:lvlText w:val="(%3)"/>
      <w:lvlJc w:val="left"/>
      <w:pPr>
        <w:ind w:left="720" w:firstLine="0"/>
      </w:pPr>
      <w:rPr>
        <w:rFonts w:ascii="Times New Roman" w:eastAsia="Times New Roman" w:hAnsi="Times New Roman" w:hint="default"/>
        <w:spacing w:val="-1"/>
        <w:w w:val="100"/>
        <w:sz w:val="24"/>
        <w:szCs w:val="24"/>
      </w:rPr>
    </w:lvl>
    <w:lvl w:ilvl="3">
      <w:start w:val="1"/>
      <w:numFmt w:val="lowerRoman"/>
      <w:lvlText w:val="(%4)"/>
      <w:lvlJc w:val="left"/>
      <w:pPr>
        <w:ind w:left="1080" w:firstLine="0"/>
      </w:pPr>
      <w:rPr>
        <w:rFonts w:ascii="Times New Roman" w:eastAsia="Times New Roman" w:hAnsi="Times New Roman" w:hint="default"/>
        <w:spacing w:val="-1"/>
        <w:w w:val="100"/>
        <w:sz w:val="24"/>
        <w:szCs w:val="24"/>
      </w:rPr>
    </w:lvl>
    <w:lvl w:ilvl="4">
      <w:start w:val="1"/>
      <w:numFmt w:val="bullet"/>
      <w:lvlText w:val="•"/>
      <w:lvlJc w:val="left"/>
      <w:pPr>
        <w:ind w:left="1440" w:firstLine="0"/>
      </w:pPr>
      <w:rPr>
        <w:rFonts w:hint="default"/>
      </w:rPr>
    </w:lvl>
    <w:lvl w:ilvl="5">
      <w:start w:val="1"/>
      <w:numFmt w:val="bullet"/>
      <w:lvlText w:val="•"/>
      <w:lvlJc w:val="left"/>
      <w:pPr>
        <w:ind w:left="1800" w:firstLine="0"/>
      </w:pPr>
      <w:rPr>
        <w:rFonts w:hint="default"/>
      </w:rPr>
    </w:lvl>
    <w:lvl w:ilvl="6">
      <w:start w:val="1"/>
      <w:numFmt w:val="bullet"/>
      <w:lvlText w:val="•"/>
      <w:lvlJc w:val="left"/>
      <w:pPr>
        <w:ind w:left="2160" w:firstLine="0"/>
      </w:pPr>
      <w:rPr>
        <w:rFonts w:hint="default"/>
      </w:rPr>
    </w:lvl>
    <w:lvl w:ilvl="7">
      <w:start w:val="1"/>
      <w:numFmt w:val="bullet"/>
      <w:lvlText w:val="•"/>
      <w:lvlJc w:val="left"/>
      <w:pPr>
        <w:ind w:left="2520" w:firstLine="0"/>
      </w:pPr>
      <w:rPr>
        <w:rFonts w:hint="default"/>
      </w:rPr>
    </w:lvl>
    <w:lvl w:ilvl="8">
      <w:start w:val="1"/>
      <w:numFmt w:val="bullet"/>
      <w:lvlText w:val="•"/>
      <w:lvlJc w:val="left"/>
      <w:pPr>
        <w:ind w:left="2880" w:firstLine="0"/>
      </w:pPr>
      <w:rPr>
        <w:rFonts w:hint="default"/>
      </w:rPr>
    </w:lvl>
  </w:abstractNum>
  <w:abstractNum w:abstractNumId="4" w15:restartNumberingAfterBreak="0">
    <w:nsid w:val="18FA518C"/>
    <w:multiLevelType w:val="hybridMultilevel"/>
    <w:tmpl w:val="ABA8F8CA"/>
    <w:lvl w:ilvl="0" w:tplc="E618DD76">
      <w:start w:val="1"/>
      <w:numFmt w:val="bullet"/>
      <w:lvlText w:val="-"/>
      <w:lvlJc w:val="left"/>
      <w:pPr>
        <w:ind w:left="720" w:hanging="36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B6AD3"/>
    <w:multiLevelType w:val="hybridMultilevel"/>
    <w:tmpl w:val="C2CA40B6"/>
    <w:lvl w:ilvl="0" w:tplc="D29EA092">
      <w:start w:val="1"/>
      <w:numFmt w:val="lowerLetter"/>
      <w:lvlText w:val="(%1)"/>
      <w:lvlJc w:val="left"/>
      <w:pPr>
        <w:ind w:left="100" w:hanging="324"/>
        <w:jc w:val="right"/>
      </w:pPr>
      <w:rPr>
        <w:rFonts w:ascii="Times New Roman" w:eastAsia="Times New Roman" w:hAnsi="Times New Roman" w:hint="default"/>
        <w:spacing w:val="-1"/>
        <w:w w:val="100"/>
        <w:sz w:val="24"/>
        <w:szCs w:val="24"/>
      </w:rPr>
    </w:lvl>
    <w:lvl w:ilvl="1" w:tplc="94C844F2">
      <w:start w:val="1"/>
      <w:numFmt w:val="bullet"/>
      <w:lvlText w:val="•"/>
      <w:lvlJc w:val="left"/>
      <w:pPr>
        <w:ind w:left="976" w:hanging="324"/>
      </w:pPr>
      <w:rPr>
        <w:rFonts w:hint="default"/>
      </w:rPr>
    </w:lvl>
    <w:lvl w:ilvl="2" w:tplc="49909DD8">
      <w:start w:val="1"/>
      <w:numFmt w:val="bullet"/>
      <w:lvlText w:val="•"/>
      <w:lvlJc w:val="left"/>
      <w:pPr>
        <w:ind w:left="1852" w:hanging="324"/>
      </w:pPr>
      <w:rPr>
        <w:rFonts w:hint="default"/>
      </w:rPr>
    </w:lvl>
    <w:lvl w:ilvl="3" w:tplc="F306E3A8">
      <w:start w:val="1"/>
      <w:numFmt w:val="bullet"/>
      <w:lvlText w:val="•"/>
      <w:lvlJc w:val="left"/>
      <w:pPr>
        <w:ind w:left="2728" w:hanging="324"/>
      </w:pPr>
      <w:rPr>
        <w:rFonts w:hint="default"/>
      </w:rPr>
    </w:lvl>
    <w:lvl w:ilvl="4" w:tplc="59B87914">
      <w:start w:val="1"/>
      <w:numFmt w:val="bullet"/>
      <w:lvlText w:val="•"/>
      <w:lvlJc w:val="left"/>
      <w:pPr>
        <w:ind w:left="3604" w:hanging="324"/>
      </w:pPr>
      <w:rPr>
        <w:rFonts w:hint="default"/>
      </w:rPr>
    </w:lvl>
    <w:lvl w:ilvl="5" w:tplc="6A50D6D6">
      <w:start w:val="1"/>
      <w:numFmt w:val="bullet"/>
      <w:lvlText w:val="•"/>
      <w:lvlJc w:val="left"/>
      <w:pPr>
        <w:ind w:left="4480" w:hanging="324"/>
      </w:pPr>
      <w:rPr>
        <w:rFonts w:hint="default"/>
      </w:rPr>
    </w:lvl>
    <w:lvl w:ilvl="6" w:tplc="6290C352">
      <w:start w:val="1"/>
      <w:numFmt w:val="bullet"/>
      <w:lvlText w:val="•"/>
      <w:lvlJc w:val="left"/>
      <w:pPr>
        <w:ind w:left="5356" w:hanging="324"/>
      </w:pPr>
      <w:rPr>
        <w:rFonts w:hint="default"/>
      </w:rPr>
    </w:lvl>
    <w:lvl w:ilvl="7" w:tplc="DC66EEFA">
      <w:start w:val="1"/>
      <w:numFmt w:val="bullet"/>
      <w:lvlText w:val="•"/>
      <w:lvlJc w:val="left"/>
      <w:pPr>
        <w:ind w:left="6232" w:hanging="324"/>
      </w:pPr>
      <w:rPr>
        <w:rFonts w:hint="default"/>
      </w:rPr>
    </w:lvl>
    <w:lvl w:ilvl="8" w:tplc="81EE0ACE">
      <w:start w:val="1"/>
      <w:numFmt w:val="bullet"/>
      <w:lvlText w:val="•"/>
      <w:lvlJc w:val="left"/>
      <w:pPr>
        <w:ind w:left="7108" w:hanging="324"/>
      </w:pPr>
      <w:rPr>
        <w:rFonts w:hint="default"/>
      </w:rPr>
    </w:lvl>
  </w:abstractNum>
  <w:abstractNum w:abstractNumId="6" w15:restartNumberingAfterBreak="0">
    <w:nsid w:val="24B03FE1"/>
    <w:multiLevelType w:val="hybridMultilevel"/>
    <w:tmpl w:val="92EE4456"/>
    <w:lvl w:ilvl="0" w:tplc="EA7C3080">
      <w:start w:val="1"/>
      <w:numFmt w:val="decimal"/>
      <w:lvlText w:val="(%1)"/>
      <w:lvlJc w:val="left"/>
      <w:pPr>
        <w:ind w:left="1178" w:hanging="339"/>
      </w:pPr>
      <w:rPr>
        <w:rFonts w:ascii="Times New Roman" w:eastAsia="Times New Roman" w:hAnsi="Times New Roman" w:hint="default"/>
        <w:spacing w:val="-1"/>
        <w:w w:val="100"/>
        <w:sz w:val="24"/>
        <w:szCs w:val="24"/>
      </w:rPr>
    </w:lvl>
    <w:lvl w:ilvl="1" w:tplc="113C755C">
      <w:start w:val="1"/>
      <w:numFmt w:val="bullet"/>
      <w:lvlText w:val="•"/>
      <w:lvlJc w:val="left"/>
      <w:pPr>
        <w:ind w:left="1948" w:hanging="339"/>
      </w:pPr>
      <w:rPr>
        <w:rFonts w:hint="default"/>
      </w:rPr>
    </w:lvl>
    <w:lvl w:ilvl="2" w:tplc="B6709AD8">
      <w:start w:val="1"/>
      <w:numFmt w:val="bullet"/>
      <w:lvlText w:val="•"/>
      <w:lvlJc w:val="left"/>
      <w:pPr>
        <w:ind w:left="2716" w:hanging="339"/>
      </w:pPr>
      <w:rPr>
        <w:rFonts w:hint="default"/>
      </w:rPr>
    </w:lvl>
    <w:lvl w:ilvl="3" w:tplc="F488B4B2">
      <w:start w:val="1"/>
      <w:numFmt w:val="bullet"/>
      <w:lvlText w:val="•"/>
      <w:lvlJc w:val="left"/>
      <w:pPr>
        <w:ind w:left="3484" w:hanging="339"/>
      </w:pPr>
      <w:rPr>
        <w:rFonts w:hint="default"/>
      </w:rPr>
    </w:lvl>
    <w:lvl w:ilvl="4" w:tplc="93ACCC9A">
      <w:start w:val="1"/>
      <w:numFmt w:val="bullet"/>
      <w:lvlText w:val="•"/>
      <w:lvlJc w:val="left"/>
      <w:pPr>
        <w:ind w:left="4252" w:hanging="339"/>
      </w:pPr>
      <w:rPr>
        <w:rFonts w:hint="default"/>
      </w:rPr>
    </w:lvl>
    <w:lvl w:ilvl="5" w:tplc="DD2468DE">
      <w:start w:val="1"/>
      <w:numFmt w:val="bullet"/>
      <w:lvlText w:val="•"/>
      <w:lvlJc w:val="left"/>
      <w:pPr>
        <w:ind w:left="5020" w:hanging="339"/>
      </w:pPr>
      <w:rPr>
        <w:rFonts w:hint="default"/>
      </w:rPr>
    </w:lvl>
    <w:lvl w:ilvl="6" w:tplc="A6E2CFF6">
      <w:start w:val="1"/>
      <w:numFmt w:val="bullet"/>
      <w:lvlText w:val="•"/>
      <w:lvlJc w:val="left"/>
      <w:pPr>
        <w:ind w:left="5788" w:hanging="339"/>
      </w:pPr>
      <w:rPr>
        <w:rFonts w:hint="default"/>
      </w:rPr>
    </w:lvl>
    <w:lvl w:ilvl="7" w:tplc="BE462F40">
      <w:start w:val="1"/>
      <w:numFmt w:val="bullet"/>
      <w:lvlText w:val="•"/>
      <w:lvlJc w:val="left"/>
      <w:pPr>
        <w:ind w:left="6556" w:hanging="339"/>
      </w:pPr>
      <w:rPr>
        <w:rFonts w:hint="default"/>
      </w:rPr>
    </w:lvl>
    <w:lvl w:ilvl="8" w:tplc="32F070CE">
      <w:start w:val="1"/>
      <w:numFmt w:val="bullet"/>
      <w:lvlText w:val="•"/>
      <w:lvlJc w:val="left"/>
      <w:pPr>
        <w:ind w:left="7324" w:hanging="339"/>
      </w:pPr>
      <w:rPr>
        <w:rFonts w:hint="default"/>
      </w:rPr>
    </w:lvl>
  </w:abstractNum>
  <w:abstractNum w:abstractNumId="7" w15:restartNumberingAfterBreak="0">
    <w:nsid w:val="2B9D5E79"/>
    <w:multiLevelType w:val="hybridMultilevel"/>
    <w:tmpl w:val="46905012"/>
    <w:lvl w:ilvl="0" w:tplc="1988D764">
      <w:start w:val="1"/>
      <w:numFmt w:val="decimal"/>
      <w:lvlText w:val="%1."/>
      <w:lvlJc w:val="left"/>
      <w:pPr>
        <w:ind w:left="120" w:hanging="240"/>
      </w:pPr>
      <w:rPr>
        <w:rFonts w:ascii="Times New Roman" w:eastAsia="Times New Roman" w:hAnsi="Times New Roman" w:hint="default"/>
        <w:w w:val="100"/>
        <w:sz w:val="24"/>
        <w:szCs w:val="24"/>
      </w:rPr>
    </w:lvl>
    <w:lvl w:ilvl="1" w:tplc="DA08F7F4">
      <w:start w:val="1"/>
      <w:numFmt w:val="bullet"/>
      <w:lvlText w:val="•"/>
      <w:lvlJc w:val="left"/>
      <w:pPr>
        <w:ind w:left="994" w:hanging="240"/>
      </w:pPr>
      <w:rPr>
        <w:rFonts w:hint="default"/>
      </w:rPr>
    </w:lvl>
    <w:lvl w:ilvl="2" w:tplc="DAAC772E">
      <w:start w:val="1"/>
      <w:numFmt w:val="bullet"/>
      <w:lvlText w:val="•"/>
      <w:lvlJc w:val="left"/>
      <w:pPr>
        <w:ind w:left="1868" w:hanging="240"/>
      </w:pPr>
      <w:rPr>
        <w:rFonts w:hint="default"/>
      </w:rPr>
    </w:lvl>
    <w:lvl w:ilvl="3" w:tplc="A0A20E9C">
      <w:start w:val="1"/>
      <w:numFmt w:val="bullet"/>
      <w:lvlText w:val="•"/>
      <w:lvlJc w:val="left"/>
      <w:pPr>
        <w:ind w:left="2742" w:hanging="240"/>
      </w:pPr>
      <w:rPr>
        <w:rFonts w:hint="default"/>
      </w:rPr>
    </w:lvl>
    <w:lvl w:ilvl="4" w:tplc="BC080A86">
      <w:start w:val="1"/>
      <w:numFmt w:val="bullet"/>
      <w:lvlText w:val="•"/>
      <w:lvlJc w:val="left"/>
      <w:pPr>
        <w:ind w:left="3616" w:hanging="240"/>
      </w:pPr>
      <w:rPr>
        <w:rFonts w:hint="default"/>
      </w:rPr>
    </w:lvl>
    <w:lvl w:ilvl="5" w:tplc="1888635E">
      <w:start w:val="1"/>
      <w:numFmt w:val="bullet"/>
      <w:lvlText w:val="•"/>
      <w:lvlJc w:val="left"/>
      <w:pPr>
        <w:ind w:left="4490" w:hanging="240"/>
      </w:pPr>
      <w:rPr>
        <w:rFonts w:hint="default"/>
      </w:rPr>
    </w:lvl>
    <w:lvl w:ilvl="6" w:tplc="970AFA0C">
      <w:start w:val="1"/>
      <w:numFmt w:val="bullet"/>
      <w:lvlText w:val="•"/>
      <w:lvlJc w:val="left"/>
      <w:pPr>
        <w:ind w:left="5364" w:hanging="240"/>
      </w:pPr>
      <w:rPr>
        <w:rFonts w:hint="default"/>
      </w:rPr>
    </w:lvl>
    <w:lvl w:ilvl="7" w:tplc="300E0CB6">
      <w:start w:val="1"/>
      <w:numFmt w:val="bullet"/>
      <w:lvlText w:val="•"/>
      <w:lvlJc w:val="left"/>
      <w:pPr>
        <w:ind w:left="6238" w:hanging="240"/>
      </w:pPr>
      <w:rPr>
        <w:rFonts w:hint="default"/>
      </w:rPr>
    </w:lvl>
    <w:lvl w:ilvl="8" w:tplc="EF3C7D4E">
      <w:start w:val="1"/>
      <w:numFmt w:val="bullet"/>
      <w:lvlText w:val="•"/>
      <w:lvlJc w:val="left"/>
      <w:pPr>
        <w:ind w:left="7112" w:hanging="240"/>
      </w:pPr>
      <w:rPr>
        <w:rFonts w:hint="default"/>
      </w:rPr>
    </w:lvl>
  </w:abstractNum>
  <w:abstractNum w:abstractNumId="8" w15:restartNumberingAfterBreak="0">
    <w:nsid w:val="2BC61092"/>
    <w:multiLevelType w:val="hybridMultilevel"/>
    <w:tmpl w:val="C8D64F12"/>
    <w:lvl w:ilvl="0" w:tplc="DC9A8258">
      <w:start w:val="1"/>
      <w:numFmt w:val="upperLetter"/>
      <w:lvlText w:val="%1."/>
      <w:lvlJc w:val="left"/>
      <w:pPr>
        <w:ind w:left="452" w:hanging="353"/>
      </w:pPr>
      <w:rPr>
        <w:rFonts w:ascii="Times New Roman" w:eastAsia="Times New Roman" w:hAnsi="Times New Roman" w:hint="default"/>
        <w:spacing w:val="-1"/>
        <w:w w:val="100"/>
        <w:sz w:val="24"/>
        <w:szCs w:val="24"/>
      </w:rPr>
    </w:lvl>
    <w:lvl w:ilvl="1" w:tplc="E2D6EB3A">
      <w:start w:val="1"/>
      <w:numFmt w:val="decimal"/>
      <w:lvlText w:val="%2."/>
      <w:lvlJc w:val="left"/>
      <w:pPr>
        <w:ind w:left="100" w:hanging="300"/>
      </w:pPr>
      <w:rPr>
        <w:rFonts w:ascii="Times New Roman" w:eastAsia="Times New Roman" w:hAnsi="Times New Roman" w:hint="default"/>
        <w:w w:val="100"/>
        <w:sz w:val="24"/>
        <w:szCs w:val="24"/>
      </w:rPr>
    </w:lvl>
    <w:lvl w:ilvl="2" w:tplc="B2D2C504">
      <w:start w:val="1"/>
      <w:numFmt w:val="bullet"/>
      <w:lvlText w:val="•"/>
      <w:lvlJc w:val="left"/>
      <w:pPr>
        <w:ind w:left="1393" w:hanging="300"/>
      </w:pPr>
      <w:rPr>
        <w:rFonts w:hint="default"/>
      </w:rPr>
    </w:lvl>
    <w:lvl w:ilvl="3" w:tplc="E700AEFC">
      <w:start w:val="1"/>
      <w:numFmt w:val="bullet"/>
      <w:lvlText w:val="•"/>
      <w:lvlJc w:val="left"/>
      <w:pPr>
        <w:ind w:left="2326" w:hanging="300"/>
      </w:pPr>
      <w:rPr>
        <w:rFonts w:hint="default"/>
      </w:rPr>
    </w:lvl>
    <w:lvl w:ilvl="4" w:tplc="74229A76">
      <w:start w:val="1"/>
      <w:numFmt w:val="bullet"/>
      <w:lvlText w:val="•"/>
      <w:lvlJc w:val="left"/>
      <w:pPr>
        <w:ind w:left="3260" w:hanging="300"/>
      </w:pPr>
      <w:rPr>
        <w:rFonts w:hint="default"/>
      </w:rPr>
    </w:lvl>
    <w:lvl w:ilvl="5" w:tplc="4170D6EA">
      <w:start w:val="1"/>
      <w:numFmt w:val="bullet"/>
      <w:lvlText w:val="•"/>
      <w:lvlJc w:val="left"/>
      <w:pPr>
        <w:ind w:left="4193" w:hanging="300"/>
      </w:pPr>
      <w:rPr>
        <w:rFonts w:hint="default"/>
      </w:rPr>
    </w:lvl>
    <w:lvl w:ilvl="6" w:tplc="4B94E1C6">
      <w:start w:val="1"/>
      <w:numFmt w:val="bullet"/>
      <w:lvlText w:val="•"/>
      <w:lvlJc w:val="left"/>
      <w:pPr>
        <w:ind w:left="5126" w:hanging="300"/>
      </w:pPr>
      <w:rPr>
        <w:rFonts w:hint="default"/>
      </w:rPr>
    </w:lvl>
    <w:lvl w:ilvl="7" w:tplc="E976D4B2">
      <w:start w:val="1"/>
      <w:numFmt w:val="bullet"/>
      <w:lvlText w:val="•"/>
      <w:lvlJc w:val="left"/>
      <w:pPr>
        <w:ind w:left="6060" w:hanging="300"/>
      </w:pPr>
      <w:rPr>
        <w:rFonts w:hint="default"/>
      </w:rPr>
    </w:lvl>
    <w:lvl w:ilvl="8" w:tplc="6CF8E4FC">
      <w:start w:val="1"/>
      <w:numFmt w:val="bullet"/>
      <w:lvlText w:val="•"/>
      <w:lvlJc w:val="left"/>
      <w:pPr>
        <w:ind w:left="6993" w:hanging="300"/>
      </w:pPr>
      <w:rPr>
        <w:rFonts w:hint="default"/>
      </w:rPr>
    </w:lvl>
  </w:abstractNum>
  <w:abstractNum w:abstractNumId="9" w15:restartNumberingAfterBreak="0">
    <w:nsid w:val="2CEF0DAA"/>
    <w:multiLevelType w:val="hybridMultilevel"/>
    <w:tmpl w:val="C1E4021E"/>
    <w:lvl w:ilvl="0" w:tplc="B136FD1C">
      <w:start w:val="1"/>
      <w:numFmt w:val="upperLetter"/>
      <w:lvlText w:val="%1."/>
      <w:lvlJc w:val="left"/>
      <w:pPr>
        <w:ind w:left="392" w:hanging="293"/>
      </w:pPr>
      <w:rPr>
        <w:rFonts w:ascii="Times New Roman" w:eastAsia="Times New Roman" w:hAnsi="Times New Roman" w:hint="default"/>
        <w:spacing w:val="-1"/>
        <w:w w:val="100"/>
        <w:sz w:val="24"/>
        <w:szCs w:val="24"/>
      </w:rPr>
    </w:lvl>
    <w:lvl w:ilvl="1" w:tplc="AE6AA516">
      <w:start w:val="1"/>
      <w:numFmt w:val="bullet"/>
      <w:lvlText w:val="•"/>
      <w:lvlJc w:val="left"/>
      <w:pPr>
        <w:ind w:left="4040" w:hanging="293"/>
      </w:pPr>
      <w:rPr>
        <w:rFonts w:hint="default"/>
      </w:rPr>
    </w:lvl>
    <w:lvl w:ilvl="2" w:tplc="EDF4572C">
      <w:start w:val="1"/>
      <w:numFmt w:val="bullet"/>
      <w:lvlText w:val="•"/>
      <w:lvlJc w:val="left"/>
      <w:pPr>
        <w:ind w:left="4571" w:hanging="293"/>
      </w:pPr>
      <w:rPr>
        <w:rFonts w:hint="default"/>
      </w:rPr>
    </w:lvl>
    <w:lvl w:ilvl="3" w:tplc="CCB85E42">
      <w:start w:val="1"/>
      <w:numFmt w:val="bullet"/>
      <w:lvlText w:val="•"/>
      <w:lvlJc w:val="left"/>
      <w:pPr>
        <w:ind w:left="5102" w:hanging="293"/>
      </w:pPr>
      <w:rPr>
        <w:rFonts w:hint="default"/>
      </w:rPr>
    </w:lvl>
    <w:lvl w:ilvl="4" w:tplc="A12A3B9E">
      <w:start w:val="1"/>
      <w:numFmt w:val="bullet"/>
      <w:lvlText w:val="•"/>
      <w:lvlJc w:val="left"/>
      <w:pPr>
        <w:ind w:left="5633" w:hanging="293"/>
      </w:pPr>
      <w:rPr>
        <w:rFonts w:hint="default"/>
      </w:rPr>
    </w:lvl>
    <w:lvl w:ilvl="5" w:tplc="A25C0C50">
      <w:start w:val="1"/>
      <w:numFmt w:val="bullet"/>
      <w:lvlText w:val="•"/>
      <w:lvlJc w:val="left"/>
      <w:pPr>
        <w:ind w:left="6164" w:hanging="293"/>
      </w:pPr>
      <w:rPr>
        <w:rFonts w:hint="default"/>
      </w:rPr>
    </w:lvl>
    <w:lvl w:ilvl="6" w:tplc="D012F202">
      <w:start w:val="1"/>
      <w:numFmt w:val="bullet"/>
      <w:lvlText w:val="•"/>
      <w:lvlJc w:val="left"/>
      <w:pPr>
        <w:ind w:left="6695" w:hanging="293"/>
      </w:pPr>
      <w:rPr>
        <w:rFonts w:hint="default"/>
      </w:rPr>
    </w:lvl>
    <w:lvl w:ilvl="7" w:tplc="E4C4D8BA">
      <w:start w:val="1"/>
      <w:numFmt w:val="bullet"/>
      <w:lvlText w:val="•"/>
      <w:lvlJc w:val="left"/>
      <w:pPr>
        <w:ind w:left="7226" w:hanging="293"/>
      </w:pPr>
      <w:rPr>
        <w:rFonts w:hint="default"/>
      </w:rPr>
    </w:lvl>
    <w:lvl w:ilvl="8" w:tplc="0A744696">
      <w:start w:val="1"/>
      <w:numFmt w:val="bullet"/>
      <w:lvlText w:val="•"/>
      <w:lvlJc w:val="left"/>
      <w:pPr>
        <w:ind w:left="7757" w:hanging="293"/>
      </w:pPr>
      <w:rPr>
        <w:rFonts w:hint="default"/>
      </w:rPr>
    </w:lvl>
  </w:abstractNum>
  <w:abstractNum w:abstractNumId="10" w15:restartNumberingAfterBreak="0">
    <w:nsid w:val="2E1B708D"/>
    <w:multiLevelType w:val="hybridMultilevel"/>
    <w:tmpl w:val="6B32CE84"/>
    <w:lvl w:ilvl="0" w:tplc="15861EB4">
      <w:start w:val="1"/>
      <w:numFmt w:val="decimal"/>
      <w:lvlText w:val="(%1)"/>
      <w:lvlJc w:val="left"/>
      <w:pPr>
        <w:ind w:left="840" w:hanging="360"/>
      </w:pPr>
      <w:rPr>
        <w:rFonts w:ascii="Times New Roman" w:eastAsia="Times New Roman" w:hAnsi="Times New Roman" w:hint="default"/>
        <w:spacing w:val="-1"/>
        <w:w w:val="100"/>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EC04429"/>
    <w:multiLevelType w:val="hybridMultilevel"/>
    <w:tmpl w:val="24985D3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DE66FC9"/>
    <w:multiLevelType w:val="hybridMultilevel"/>
    <w:tmpl w:val="886276EE"/>
    <w:lvl w:ilvl="0" w:tplc="0E623478">
      <w:start w:val="1"/>
      <w:numFmt w:val="lowerLetter"/>
      <w:lvlText w:val="(%1)"/>
      <w:lvlJc w:val="left"/>
      <w:pPr>
        <w:ind w:left="120" w:hanging="324"/>
      </w:pPr>
      <w:rPr>
        <w:rFonts w:ascii="Times New Roman" w:eastAsia="Times New Roman" w:hAnsi="Times New Roman" w:hint="default"/>
        <w:spacing w:val="-1"/>
        <w:w w:val="100"/>
        <w:sz w:val="24"/>
        <w:szCs w:val="24"/>
      </w:rPr>
    </w:lvl>
    <w:lvl w:ilvl="1" w:tplc="39803E12">
      <w:start w:val="1"/>
      <w:numFmt w:val="lowerRoman"/>
      <w:lvlText w:val="(%2)"/>
      <w:lvlJc w:val="left"/>
      <w:pPr>
        <w:ind w:left="480" w:hanging="286"/>
      </w:pPr>
      <w:rPr>
        <w:rFonts w:ascii="Times New Roman" w:eastAsia="Times New Roman" w:hAnsi="Times New Roman" w:hint="default"/>
        <w:spacing w:val="-1"/>
        <w:w w:val="100"/>
        <w:sz w:val="24"/>
        <w:szCs w:val="24"/>
      </w:rPr>
    </w:lvl>
    <w:lvl w:ilvl="2" w:tplc="B60C9828">
      <w:start w:val="1"/>
      <w:numFmt w:val="bullet"/>
      <w:lvlText w:val="•"/>
      <w:lvlJc w:val="left"/>
      <w:pPr>
        <w:ind w:left="1411" w:hanging="286"/>
      </w:pPr>
      <w:rPr>
        <w:rFonts w:hint="default"/>
      </w:rPr>
    </w:lvl>
    <w:lvl w:ilvl="3" w:tplc="DBB675D6">
      <w:start w:val="1"/>
      <w:numFmt w:val="bullet"/>
      <w:lvlText w:val="•"/>
      <w:lvlJc w:val="left"/>
      <w:pPr>
        <w:ind w:left="2342" w:hanging="286"/>
      </w:pPr>
      <w:rPr>
        <w:rFonts w:hint="default"/>
      </w:rPr>
    </w:lvl>
    <w:lvl w:ilvl="4" w:tplc="0CF8DC9A">
      <w:start w:val="1"/>
      <w:numFmt w:val="bullet"/>
      <w:lvlText w:val="•"/>
      <w:lvlJc w:val="left"/>
      <w:pPr>
        <w:ind w:left="3273" w:hanging="286"/>
      </w:pPr>
      <w:rPr>
        <w:rFonts w:hint="default"/>
      </w:rPr>
    </w:lvl>
    <w:lvl w:ilvl="5" w:tplc="B8D0A294">
      <w:start w:val="1"/>
      <w:numFmt w:val="bullet"/>
      <w:lvlText w:val="•"/>
      <w:lvlJc w:val="left"/>
      <w:pPr>
        <w:ind w:left="4204" w:hanging="286"/>
      </w:pPr>
      <w:rPr>
        <w:rFonts w:hint="default"/>
      </w:rPr>
    </w:lvl>
    <w:lvl w:ilvl="6" w:tplc="7ABCE29C">
      <w:start w:val="1"/>
      <w:numFmt w:val="bullet"/>
      <w:lvlText w:val="•"/>
      <w:lvlJc w:val="left"/>
      <w:pPr>
        <w:ind w:left="5135" w:hanging="286"/>
      </w:pPr>
      <w:rPr>
        <w:rFonts w:hint="default"/>
      </w:rPr>
    </w:lvl>
    <w:lvl w:ilvl="7" w:tplc="34A05814">
      <w:start w:val="1"/>
      <w:numFmt w:val="bullet"/>
      <w:lvlText w:val="•"/>
      <w:lvlJc w:val="left"/>
      <w:pPr>
        <w:ind w:left="6066" w:hanging="286"/>
      </w:pPr>
      <w:rPr>
        <w:rFonts w:hint="default"/>
      </w:rPr>
    </w:lvl>
    <w:lvl w:ilvl="8" w:tplc="5A8E957C">
      <w:start w:val="1"/>
      <w:numFmt w:val="bullet"/>
      <w:lvlText w:val="•"/>
      <w:lvlJc w:val="left"/>
      <w:pPr>
        <w:ind w:left="6997" w:hanging="286"/>
      </w:pPr>
      <w:rPr>
        <w:rFonts w:hint="default"/>
      </w:rPr>
    </w:lvl>
  </w:abstractNum>
  <w:abstractNum w:abstractNumId="13" w15:restartNumberingAfterBreak="0">
    <w:nsid w:val="40541135"/>
    <w:multiLevelType w:val="multilevel"/>
    <w:tmpl w:val="95346FD0"/>
    <w:lvl w:ilvl="0">
      <w:start w:val="4"/>
      <w:numFmt w:val="decimal"/>
      <w:lvlText w:val="%1"/>
      <w:lvlJc w:val="left"/>
      <w:pPr>
        <w:ind w:left="520" w:hanging="420"/>
      </w:pPr>
      <w:rPr>
        <w:rFonts w:hint="default"/>
      </w:rPr>
    </w:lvl>
    <w:lvl w:ilvl="1">
      <w:start w:val="11"/>
      <w:numFmt w:val="lowerLetter"/>
      <w:lvlText w:val="%1.%2."/>
      <w:lvlJc w:val="left"/>
      <w:pPr>
        <w:ind w:left="520" w:hanging="420"/>
      </w:pPr>
      <w:rPr>
        <w:rFonts w:ascii="Times New Roman" w:eastAsia="Times New Roman" w:hAnsi="Times New Roman" w:hint="default"/>
        <w:w w:val="100"/>
        <w:sz w:val="24"/>
        <w:szCs w:val="24"/>
      </w:rPr>
    </w:lvl>
    <w:lvl w:ilvl="2">
      <w:start w:val="1"/>
      <w:numFmt w:val="lowerRoman"/>
      <w:lvlText w:val="(%3)"/>
      <w:lvlJc w:val="left"/>
      <w:pPr>
        <w:ind w:left="1105" w:hanging="286"/>
      </w:pPr>
      <w:rPr>
        <w:rFonts w:ascii="Times New Roman" w:eastAsia="Times New Roman" w:hAnsi="Times New Roman" w:hint="default"/>
        <w:spacing w:val="-1"/>
        <w:w w:val="100"/>
        <w:sz w:val="24"/>
        <w:szCs w:val="24"/>
      </w:rPr>
    </w:lvl>
    <w:lvl w:ilvl="3">
      <w:start w:val="1"/>
      <w:numFmt w:val="bullet"/>
      <w:lvlText w:val="•"/>
      <w:lvlJc w:val="left"/>
      <w:pPr>
        <w:ind w:left="2815" w:hanging="286"/>
      </w:pPr>
      <w:rPr>
        <w:rFonts w:hint="default"/>
      </w:rPr>
    </w:lvl>
    <w:lvl w:ilvl="4">
      <w:start w:val="1"/>
      <w:numFmt w:val="bullet"/>
      <w:lvlText w:val="•"/>
      <w:lvlJc w:val="left"/>
      <w:pPr>
        <w:ind w:left="3673" w:hanging="286"/>
      </w:pPr>
      <w:rPr>
        <w:rFonts w:hint="default"/>
      </w:rPr>
    </w:lvl>
    <w:lvl w:ilvl="5">
      <w:start w:val="1"/>
      <w:numFmt w:val="bullet"/>
      <w:lvlText w:val="•"/>
      <w:lvlJc w:val="left"/>
      <w:pPr>
        <w:ind w:left="4531" w:hanging="286"/>
      </w:pPr>
      <w:rPr>
        <w:rFonts w:hint="default"/>
      </w:rPr>
    </w:lvl>
    <w:lvl w:ilvl="6">
      <w:start w:val="1"/>
      <w:numFmt w:val="bullet"/>
      <w:lvlText w:val="•"/>
      <w:lvlJc w:val="left"/>
      <w:pPr>
        <w:ind w:left="5388" w:hanging="286"/>
      </w:pPr>
      <w:rPr>
        <w:rFonts w:hint="default"/>
      </w:rPr>
    </w:lvl>
    <w:lvl w:ilvl="7">
      <w:start w:val="1"/>
      <w:numFmt w:val="bullet"/>
      <w:lvlText w:val="•"/>
      <w:lvlJc w:val="left"/>
      <w:pPr>
        <w:ind w:left="6246" w:hanging="286"/>
      </w:pPr>
      <w:rPr>
        <w:rFonts w:hint="default"/>
      </w:rPr>
    </w:lvl>
    <w:lvl w:ilvl="8">
      <w:start w:val="1"/>
      <w:numFmt w:val="bullet"/>
      <w:lvlText w:val="•"/>
      <w:lvlJc w:val="left"/>
      <w:pPr>
        <w:ind w:left="7104" w:hanging="286"/>
      </w:pPr>
      <w:rPr>
        <w:rFonts w:hint="default"/>
      </w:rPr>
    </w:lvl>
  </w:abstractNum>
  <w:abstractNum w:abstractNumId="14" w15:restartNumberingAfterBreak="0">
    <w:nsid w:val="40710235"/>
    <w:multiLevelType w:val="hybridMultilevel"/>
    <w:tmpl w:val="90E4E462"/>
    <w:lvl w:ilvl="0" w:tplc="2208DBFC">
      <w:start w:val="1"/>
      <w:numFmt w:val="lowerLetter"/>
      <w:lvlText w:val="(%1)"/>
      <w:lvlJc w:val="left"/>
      <w:pPr>
        <w:ind w:left="100" w:hanging="387"/>
      </w:pPr>
      <w:rPr>
        <w:rFonts w:ascii="Times New Roman" w:eastAsia="Times New Roman" w:hAnsi="Times New Roman" w:hint="default"/>
        <w:spacing w:val="-1"/>
        <w:w w:val="100"/>
        <w:sz w:val="24"/>
        <w:szCs w:val="24"/>
      </w:rPr>
    </w:lvl>
    <w:lvl w:ilvl="1" w:tplc="E7648E8A">
      <w:start w:val="1"/>
      <w:numFmt w:val="bullet"/>
      <w:lvlText w:val="•"/>
      <w:lvlJc w:val="left"/>
      <w:pPr>
        <w:ind w:left="972" w:hanging="387"/>
      </w:pPr>
      <w:rPr>
        <w:rFonts w:hint="default"/>
      </w:rPr>
    </w:lvl>
    <w:lvl w:ilvl="2" w:tplc="F10AB44C">
      <w:start w:val="1"/>
      <w:numFmt w:val="bullet"/>
      <w:lvlText w:val="•"/>
      <w:lvlJc w:val="left"/>
      <w:pPr>
        <w:ind w:left="1844" w:hanging="387"/>
      </w:pPr>
      <w:rPr>
        <w:rFonts w:hint="default"/>
      </w:rPr>
    </w:lvl>
    <w:lvl w:ilvl="3" w:tplc="3EB88544">
      <w:start w:val="1"/>
      <w:numFmt w:val="bullet"/>
      <w:lvlText w:val="•"/>
      <w:lvlJc w:val="left"/>
      <w:pPr>
        <w:ind w:left="2716" w:hanging="387"/>
      </w:pPr>
      <w:rPr>
        <w:rFonts w:hint="default"/>
      </w:rPr>
    </w:lvl>
    <w:lvl w:ilvl="4" w:tplc="FB9AE1EE">
      <w:start w:val="1"/>
      <w:numFmt w:val="bullet"/>
      <w:lvlText w:val="•"/>
      <w:lvlJc w:val="left"/>
      <w:pPr>
        <w:ind w:left="3588" w:hanging="387"/>
      </w:pPr>
      <w:rPr>
        <w:rFonts w:hint="default"/>
      </w:rPr>
    </w:lvl>
    <w:lvl w:ilvl="5" w:tplc="02863CC0">
      <w:start w:val="1"/>
      <w:numFmt w:val="bullet"/>
      <w:lvlText w:val="•"/>
      <w:lvlJc w:val="left"/>
      <w:pPr>
        <w:ind w:left="4460" w:hanging="387"/>
      </w:pPr>
      <w:rPr>
        <w:rFonts w:hint="default"/>
      </w:rPr>
    </w:lvl>
    <w:lvl w:ilvl="6" w:tplc="E022244C">
      <w:start w:val="1"/>
      <w:numFmt w:val="bullet"/>
      <w:lvlText w:val="•"/>
      <w:lvlJc w:val="left"/>
      <w:pPr>
        <w:ind w:left="5332" w:hanging="387"/>
      </w:pPr>
      <w:rPr>
        <w:rFonts w:hint="default"/>
      </w:rPr>
    </w:lvl>
    <w:lvl w:ilvl="7" w:tplc="E65A8C9C">
      <w:start w:val="1"/>
      <w:numFmt w:val="bullet"/>
      <w:lvlText w:val="•"/>
      <w:lvlJc w:val="left"/>
      <w:pPr>
        <w:ind w:left="6204" w:hanging="387"/>
      </w:pPr>
      <w:rPr>
        <w:rFonts w:hint="default"/>
      </w:rPr>
    </w:lvl>
    <w:lvl w:ilvl="8" w:tplc="A7CE1EC8">
      <w:start w:val="1"/>
      <w:numFmt w:val="bullet"/>
      <w:lvlText w:val="•"/>
      <w:lvlJc w:val="left"/>
      <w:pPr>
        <w:ind w:left="7076" w:hanging="387"/>
      </w:pPr>
      <w:rPr>
        <w:rFonts w:hint="default"/>
      </w:rPr>
    </w:lvl>
  </w:abstractNum>
  <w:abstractNum w:abstractNumId="15" w15:restartNumberingAfterBreak="0">
    <w:nsid w:val="415C2A87"/>
    <w:multiLevelType w:val="hybridMultilevel"/>
    <w:tmpl w:val="894A6070"/>
    <w:lvl w:ilvl="0" w:tplc="0E761F10">
      <w:start w:val="1"/>
      <w:numFmt w:val="decimal"/>
      <w:lvlText w:val="(%1)"/>
      <w:lvlJc w:val="left"/>
      <w:pPr>
        <w:ind w:left="2260" w:hanging="339"/>
      </w:pPr>
      <w:rPr>
        <w:rFonts w:ascii="Times New Roman" w:eastAsia="Times New Roman" w:hAnsi="Times New Roman" w:hint="default"/>
        <w:spacing w:val="-1"/>
        <w:w w:val="100"/>
        <w:sz w:val="24"/>
        <w:szCs w:val="24"/>
      </w:rPr>
    </w:lvl>
    <w:lvl w:ilvl="1" w:tplc="F432B14E">
      <w:start w:val="1"/>
      <w:numFmt w:val="bullet"/>
      <w:lvlText w:val="•"/>
      <w:lvlJc w:val="left"/>
      <w:pPr>
        <w:ind w:left="2916" w:hanging="339"/>
      </w:pPr>
      <w:rPr>
        <w:rFonts w:hint="default"/>
      </w:rPr>
    </w:lvl>
    <w:lvl w:ilvl="2" w:tplc="93385AC8">
      <w:start w:val="1"/>
      <w:numFmt w:val="bullet"/>
      <w:lvlText w:val="•"/>
      <w:lvlJc w:val="left"/>
      <w:pPr>
        <w:ind w:left="3572" w:hanging="339"/>
      </w:pPr>
      <w:rPr>
        <w:rFonts w:hint="default"/>
      </w:rPr>
    </w:lvl>
    <w:lvl w:ilvl="3" w:tplc="25D84CB4">
      <w:start w:val="1"/>
      <w:numFmt w:val="bullet"/>
      <w:lvlText w:val="•"/>
      <w:lvlJc w:val="left"/>
      <w:pPr>
        <w:ind w:left="4228" w:hanging="339"/>
      </w:pPr>
      <w:rPr>
        <w:rFonts w:hint="default"/>
      </w:rPr>
    </w:lvl>
    <w:lvl w:ilvl="4" w:tplc="07CC7542">
      <w:start w:val="1"/>
      <w:numFmt w:val="bullet"/>
      <w:lvlText w:val="•"/>
      <w:lvlJc w:val="left"/>
      <w:pPr>
        <w:ind w:left="4884" w:hanging="339"/>
      </w:pPr>
      <w:rPr>
        <w:rFonts w:hint="default"/>
      </w:rPr>
    </w:lvl>
    <w:lvl w:ilvl="5" w:tplc="05A4BD6E">
      <w:start w:val="1"/>
      <w:numFmt w:val="bullet"/>
      <w:lvlText w:val="•"/>
      <w:lvlJc w:val="left"/>
      <w:pPr>
        <w:ind w:left="5540" w:hanging="339"/>
      </w:pPr>
      <w:rPr>
        <w:rFonts w:hint="default"/>
      </w:rPr>
    </w:lvl>
    <w:lvl w:ilvl="6" w:tplc="CE8206F4">
      <w:start w:val="1"/>
      <w:numFmt w:val="bullet"/>
      <w:lvlText w:val="•"/>
      <w:lvlJc w:val="left"/>
      <w:pPr>
        <w:ind w:left="6196" w:hanging="339"/>
      </w:pPr>
      <w:rPr>
        <w:rFonts w:hint="default"/>
      </w:rPr>
    </w:lvl>
    <w:lvl w:ilvl="7" w:tplc="3208C2EC">
      <w:start w:val="1"/>
      <w:numFmt w:val="bullet"/>
      <w:lvlText w:val="•"/>
      <w:lvlJc w:val="left"/>
      <w:pPr>
        <w:ind w:left="6852" w:hanging="339"/>
      </w:pPr>
      <w:rPr>
        <w:rFonts w:hint="default"/>
      </w:rPr>
    </w:lvl>
    <w:lvl w:ilvl="8" w:tplc="58C4ABD4">
      <w:start w:val="1"/>
      <w:numFmt w:val="bullet"/>
      <w:lvlText w:val="•"/>
      <w:lvlJc w:val="left"/>
      <w:pPr>
        <w:ind w:left="7508" w:hanging="339"/>
      </w:pPr>
      <w:rPr>
        <w:rFonts w:hint="default"/>
      </w:rPr>
    </w:lvl>
  </w:abstractNum>
  <w:abstractNum w:abstractNumId="16" w15:restartNumberingAfterBreak="0">
    <w:nsid w:val="47BF35B8"/>
    <w:multiLevelType w:val="hybridMultilevel"/>
    <w:tmpl w:val="013C91EC"/>
    <w:lvl w:ilvl="0" w:tplc="83E20B08">
      <w:start w:val="1"/>
      <w:numFmt w:val="bullet"/>
      <w:lvlText w:val=""/>
      <w:lvlJc w:val="left"/>
      <w:pPr>
        <w:ind w:left="480" w:hanging="360"/>
      </w:pPr>
      <w:rPr>
        <w:rFonts w:ascii="Symbol" w:eastAsia="Symbol" w:hAnsi="Symbol" w:hint="default"/>
        <w:w w:val="100"/>
        <w:sz w:val="24"/>
        <w:szCs w:val="24"/>
      </w:rPr>
    </w:lvl>
    <w:lvl w:ilvl="1" w:tplc="ABE85E92">
      <w:start w:val="1"/>
      <w:numFmt w:val="bullet"/>
      <w:lvlText w:val="•"/>
      <w:lvlJc w:val="left"/>
      <w:pPr>
        <w:ind w:left="1316" w:hanging="360"/>
      </w:pPr>
      <w:rPr>
        <w:rFonts w:hint="default"/>
      </w:rPr>
    </w:lvl>
    <w:lvl w:ilvl="2" w:tplc="5E36C684">
      <w:start w:val="1"/>
      <w:numFmt w:val="bullet"/>
      <w:lvlText w:val="•"/>
      <w:lvlJc w:val="left"/>
      <w:pPr>
        <w:ind w:left="2152" w:hanging="360"/>
      </w:pPr>
      <w:rPr>
        <w:rFonts w:hint="default"/>
      </w:rPr>
    </w:lvl>
    <w:lvl w:ilvl="3" w:tplc="548CDE4C">
      <w:start w:val="1"/>
      <w:numFmt w:val="bullet"/>
      <w:lvlText w:val="•"/>
      <w:lvlJc w:val="left"/>
      <w:pPr>
        <w:ind w:left="2988" w:hanging="360"/>
      </w:pPr>
      <w:rPr>
        <w:rFonts w:hint="default"/>
      </w:rPr>
    </w:lvl>
    <w:lvl w:ilvl="4" w:tplc="8C1699D0">
      <w:start w:val="1"/>
      <w:numFmt w:val="bullet"/>
      <w:lvlText w:val="•"/>
      <w:lvlJc w:val="left"/>
      <w:pPr>
        <w:ind w:left="3824" w:hanging="360"/>
      </w:pPr>
      <w:rPr>
        <w:rFonts w:hint="default"/>
      </w:rPr>
    </w:lvl>
    <w:lvl w:ilvl="5" w:tplc="51EAF1A0">
      <w:start w:val="1"/>
      <w:numFmt w:val="bullet"/>
      <w:lvlText w:val="•"/>
      <w:lvlJc w:val="left"/>
      <w:pPr>
        <w:ind w:left="4660" w:hanging="360"/>
      </w:pPr>
      <w:rPr>
        <w:rFonts w:hint="default"/>
      </w:rPr>
    </w:lvl>
    <w:lvl w:ilvl="6" w:tplc="084E164E">
      <w:start w:val="1"/>
      <w:numFmt w:val="bullet"/>
      <w:lvlText w:val="•"/>
      <w:lvlJc w:val="left"/>
      <w:pPr>
        <w:ind w:left="5496" w:hanging="360"/>
      </w:pPr>
      <w:rPr>
        <w:rFonts w:hint="default"/>
      </w:rPr>
    </w:lvl>
    <w:lvl w:ilvl="7" w:tplc="FBF6C140">
      <w:start w:val="1"/>
      <w:numFmt w:val="bullet"/>
      <w:lvlText w:val="•"/>
      <w:lvlJc w:val="left"/>
      <w:pPr>
        <w:ind w:left="6332" w:hanging="360"/>
      </w:pPr>
      <w:rPr>
        <w:rFonts w:hint="default"/>
      </w:rPr>
    </w:lvl>
    <w:lvl w:ilvl="8" w:tplc="56D21088">
      <w:start w:val="1"/>
      <w:numFmt w:val="bullet"/>
      <w:lvlText w:val="•"/>
      <w:lvlJc w:val="left"/>
      <w:pPr>
        <w:ind w:left="7168" w:hanging="360"/>
      </w:pPr>
      <w:rPr>
        <w:rFonts w:hint="default"/>
      </w:rPr>
    </w:lvl>
  </w:abstractNum>
  <w:abstractNum w:abstractNumId="17" w15:restartNumberingAfterBreak="0">
    <w:nsid w:val="51C36C5F"/>
    <w:multiLevelType w:val="hybridMultilevel"/>
    <w:tmpl w:val="9ED6203A"/>
    <w:lvl w:ilvl="0" w:tplc="A314B44A">
      <w:start w:val="6"/>
      <w:numFmt w:val="decimal"/>
      <w:lvlText w:val="(%1)"/>
      <w:lvlJc w:val="left"/>
      <w:pPr>
        <w:ind w:left="120" w:hanging="339"/>
      </w:pPr>
      <w:rPr>
        <w:rFonts w:ascii="Times New Roman" w:eastAsia="Times New Roman" w:hAnsi="Times New Roman" w:hint="default"/>
        <w:spacing w:val="-1"/>
        <w:w w:val="100"/>
        <w:sz w:val="24"/>
        <w:szCs w:val="24"/>
      </w:rPr>
    </w:lvl>
    <w:lvl w:ilvl="1" w:tplc="2CDAF558">
      <w:start w:val="2"/>
      <w:numFmt w:val="decimal"/>
      <w:lvlText w:val="(%2)"/>
      <w:lvlJc w:val="left"/>
      <w:pPr>
        <w:ind w:left="120" w:hanging="339"/>
        <w:jc w:val="right"/>
      </w:pPr>
      <w:rPr>
        <w:rFonts w:hint="default"/>
        <w:spacing w:val="-1"/>
        <w:u w:val="single" w:color="000000"/>
      </w:rPr>
    </w:lvl>
    <w:lvl w:ilvl="2" w:tplc="B6F0945C">
      <w:start w:val="1"/>
      <w:numFmt w:val="lowerRoman"/>
      <w:lvlText w:val="(%3)"/>
      <w:lvlJc w:val="left"/>
      <w:pPr>
        <w:ind w:left="120" w:hanging="286"/>
      </w:pPr>
      <w:rPr>
        <w:rFonts w:ascii="Times New Roman" w:eastAsia="Times New Roman" w:hAnsi="Times New Roman" w:hint="default"/>
        <w:spacing w:val="-1"/>
        <w:w w:val="100"/>
        <w:sz w:val="24"/>
        <w:szCs w:val="24"/>
      </w:rPr>
    </w:lvl>
    <w:lvl w:ilvl="3" w:tplc="36220380">
      <w:start w:val="1"/>
      <w:numFmt w:val="bullet"/>
      <w:lvlText w:val="•"/>
      <w:lvlJc w:val="left"/>
      <w:pPr>
        <w:ind w:left="2736" w:hanging="286"/>
      </w:pPr>
      <w:rPr>
        <w:rFonts w:hint="default"/>
      </w:rPr>
    </w:lvl>
    <w:lvl w:ilvl="4" w:tplc="BE30EE52">
      <w:start w:val="1"/>
      <w:numFmt w:val="bullet"/>
      <w:lvlText w:val="•"/>
      <w:lvlJc w:val="left"/>
      <w:pPr>
        <w:ind w:left="3608" w:hanging="286"/>
      </w:pPr>
      <w:rPr>
        <w:rFonts w:hint="default"/>
      </w:rPr>
    </w:lvl>
    <w:lvl w:ilvl="5" w:tplc="3D72B0D4">
      <w:start w:val="1"/>
      <w:numFmt w:val="bullet"/>
      <w:lvlText w:val="•"/>
      <w:lvlJc w:val="left"/>
      <w:pPr>
        <w:ind w:left="4480" w:hanging="286"/>
      </w:pPr>
      <w:rPr>
        <w:rFonts w:hint="default"/>
      </w:rPr>
    </w:lvl>
    <w:lvl w:ilvl="6" w:tplc="40AC7674">
      <w:start w:val="1"/>
      <w:numFmt w:val="bullet"/>
      <w:lvlText w:val="•"/>
      <w:lvlJc w:val="left"/>
      <w:pPr>
        <w:ind w:left="5352" w:hanging="286"/>
      </w:pPr>
      <w:rPr>
        <w:rFonts w:hint="default"/>
      </w:rPr>
    </w:lvl>
    <w:lvl w:ilvl="7" w:tplc="DAD6E570">
      <w:start w:val="1"/>
      <w:numFmt w:val="bullet"/>
      <w:lvlText w:val="•"/>
      <w:lvlJc w:val="left"/>
      <w:pPr>
        <w:ind w:left="6224" w:hanging="286"/>
      </w:pPr>
      <w:rPr>
        <w:rFonts w:hint="default"/>
      </w:rPr>
    </w:lvl>
    <w:lvl w:ilvl="8" w:tplc="9B521E6A">
      <w:start w:val="1"/>
      <w:numFmt w:val="bullet"/>
      <w:lvlText w:val="•"/>
      <w:lvlJc w:val="left"/>
      <w:pPr>
        <w:ind w:left="7096" w:hanging="286"/>
      </w:pPr>
      <w:rPr>
        <w:rFonts w:hint="default"/>
      </w:rPr>
    </w:lvl>
  </w:abstractNum>
  <w:abstractNum w:abstractNumId="18" w15:restartNumberingAfterBreak="0">
    <w:nsid w:val="5946250B"/>
    <w:multiLevelType w:val="hybridMultilevel"/>
    <w:tmpl w:val="30D25C02"/>
    <w:lvl w:ilvl="0" w:tplc="88D03948">
      <w:start w:val="1"/>
      <w:numFmt w:val="lowerLetter"/>
      <w:lvlText w:val="%1."/>
      <w:lvlJc w:val="left"/>
      <w:pPr>
        <w:ind w:left="100" w:hanging="226"/>
      </w:pPr>
      <w:rPr>
        <w:rFonts w:hint="default"/>
        <w:spacing w:val="-1"/>
        <w:u w:val="single" w:color="000000"/>
      </w:rPr>
    </w:lvl>
    <w:lvl w:ilvl="1" w:tplc="14DA3EA2">
      <w:start w:val="1"/>
      <w:numFmt w:val="decimal"/>
      <w:suff w:val="space"/>
      <w:lvlText w:val="(%2)"/>
      <w:lvlJc w:val="left"/>
      <w:pPr>
        <w:ind w:left="0" w:firstLine="0"/>
      </w:pPr>
      <w:rPr>
        <w:rFonts w:ascii="Times New Roman" w:eastAsia="Times New Roman" w:hAnsi="Times New Roman" w:hint="default"/>
        <w:spacing w:val="-1"/>
        <w:w w:val="100"/>
        <w:sz w:val="24"/>
        <w:szCs w:val="24"/>
      </w:rPr>
    </w:lvl>
    <w:lvl w:ilvl="2" w:tplc="520CF884">
      <w:start w:val="1"/>
      <w:numFmt w:val="bullet"/>
      <w:lvlText w:val="•"/>
      <w:lvlJc w:val="left"/>
      <w:pPr>
        <w:ind w:left="1086" w:hanging="399"/>
      </w:pPr>
      <w:rPr>
        <w:rFonts w:hint="default"/>
      </w:rPr>
    </w:lvl>
    <w:lvl w:ilvl="3" w:tplc="944E0B1C">
      <w:start w:val="1"/>
      <w:numFmt w:val="bullet"/>
      <w:lvlText w:val="•"/>
      <w:lvlJc w:val="left"/>
      <w:pPr>
        <w:ind w:left="2053" w:hanging="399"/>
      </w:pPr>
      <w:rPr>
        <w:rFonts w:hint="default"/>
      </w:rPr>
    </w:lvl>
    <w:lvl w:ilvl="4" w:tplc="A8CC03D4">
      <w:start w:val="1"/>
      <w:numFmt w:val="bullet"/>
      <w:lvlText w:val="•"/>
      <w:lvlJc w:val="left"/>
      <w:pPr>
        <w:ind w:left="3020" w:hanging="399"/>
      </w:pPr>
      <w:rPr>
        <w:rFonts w:hint="default"/>
      </w:rPr>
    </w:lvl>
    <w:lvl w:ilvl="5" w:tplc="1DEE8BC6">
      <w:start w:val="1"/>
      <w:numFmt w:val="bullet"/>
      <w:lvlText w:val="•"/>
      <w:lvlJc w:val="left"/>
      <w:pPr>
        <w:ind w:left="3986" w:hanging="399"/>
      </w:pPr>
      <w:rPr>
        <w:rFonts w:hint="default"/>
      </w:rPr>
    </w:lvl>
    <w:lvl w:ilvl="6" w:tplc="D51E85D4">
      <w:start w:val="1"/>
      <w:numFmt w:val="bullet"/>
      <w:lvlText w:val="•"/>
      <w:lvlJc w:val="left"/>
      <w:pPr>
        <w:ind w:left="4953" w:hanging="399"/>
      </w:pPr>
      <w:rPr>
        <w:rFonts w:hint="default"/>
      </w:rPr>
    </w:lvl>
    <w:lvl w:ilvl="7" w:tplc="AE86C412">
      <w:start w:val="1"/>
      <w:numFmt w:val="bullet"/>
      <w:lvlText w:val="•"/>
      <w:lvlJc w:val="left"/>
      <w:pPr>
        <w:ind w:left="5920" w:hanging="399"/>
      </w:pPr>
      <w:rPr>
        <w:rFonts w:hint="default"/>
      </w:rPr>
    </w:lvl>
    <w:lvl w:ilvl="8" w:tplc="6672AC5A">
      <w:start w:val="1"/>
      <w:numFmt w:val="bullet"/>
      <w:lvlText w:val="•"/>
      <w:lvlJc w:val="left"/>
      <w:pPr>
        <w:ind w:left="6886" w:hanging="399"/>
      </w:pPr>
      <w:rPr>
        <w:rFonts w:hint="default"/>
      </w:rPr>
    </w:lvl>
  </w:abstractNum>
  <w:abstractNum w:abstractNumId="19" w15:restartNumberingAfterBreak="0">
    <w:nsid w:val="68265349"/>
    <w:multiLevelType w:val="hybridMultilevel"/>
    <w:tmpl w:val="DF848784"/>
    <w:lvl w:ilvl="0" w:tplc="53A8A368">
      <w:start w:val="1"/>
      <w:numFmt w:val="upperLetter"/>
      <w:lvlText w:val="%1."/>
      <w:lvlJc w:val="left"/>
      <w:pPr>
        <w:ind w:left="1112" w:hanging="293"/>
      </w:pPr>
      <w:rPr>
        <w:rFonts w:ascii="Times New Roman" w:eastAsia="Times New Roman" w:hAnsi="Times New Roman" w:hint="default"/>
        <w:spacing w:val="-1"/>
        <w:w w:val="100"/>
        <w:sz w:val="24"/>
        <w:szCs w:val="24"/>
      </w:rPr>
    </w:lvl>
    <w:lvl w:ilvl="1" w:tplc="771AA574">
      <w:start w:val="1"/>
      <w:numFmt w:val="bullet"/>
      <w:lvlText w:val="•"/>
      <w:lvlJc w:val="left"/>
      <w:pPr>
        <w:ind w:left="1890" w:hanging="293"/>
      </w:pPr>
      <w:rPr>
        <w:rFonts w:hint="default"/>
      </w:rPr>
    </w:lvl>
    <w:lvl w:ilvl="2" w:tplc="BD8407A8">
      <w:start w:val="1"/>
      <w:numFmt w:val="bullet"/>
      <w:lvlText w:val="•"/>
      <w:lvlJc w:val="left"/>
      <w:pPr>
        <w:ind w:left="2660" w:hanging="293"/>
      </w:pPr>
      <w:rPr>
        <w:rFonts w:hint="default"/>
      </w:rPr>
    </w:lvl>
    <w:lvl w:ilvl="3" w:tplc="058ACAA6">
      <w:start w:val="1"/>
      <w:numFmt w:val="bullet"/>
      <w:lvlText w:val="•"/>
      <w:lvlJc w:val="left"/>
      <w:pPr>
        <w:ind w:left="3430" w:hanging="293"/>
      </w:pPr>
      <w:rPr>
        <w:rFonts w:hint="default"/>
      </w:rPr>
    </w:lvl>
    <w:lvl w:ilvl="4" w:tplc="DC10EB16">
      <w:start w:val="1"/>
      <w:numFmt w:val="bullet"/>
      <w:lvlText w:val="•"/>
      <w:lvlJc w:val="left"/>
      <w:pPr>
        <w:ind w:left="4200" w:hanging="293"/>
      </w:pPr>
      <w:rPr>
        <w:rFonts w:hint="default"/>
      </w:rPr>
    </w:lvl>
    <w:lvl w:ilvl="5" w:tplc="61A0C84C">
      <w:start w:val="1"/>
      <w:numFmt w:val="bullet"/>
      <w:lvlText w:val="•"/>
      <w:lvlJc w:val="left"/>
      <w:pPr>
        <w:ind w:left="4970" w:hanging="293"/>
      </w:pPr>
      <w:rPr>
        <w:rFonts w:hint="default"/>
      </w:rPr>
    </w:lvl>
    <w:lvl w:ilvl="6" w:tplc="A0CC254E">
      <w:start w:val="1"/>
      <w:numFmt w:val="bullet"/>
      <w:lvlText w:val="•"/>
      <w:lvlJc w:val="left"/>
      <w:pPr>
        <w:ind w:left="5740" w:hanging="293"/>
      </w:pPr>
      <w:rPr>
        <w:rFonts w:hint="default"/>
      </w:rPr>
    </w:lvl>
    <w:lvl w:ilvl="7" w:tplc="A606E212">
      <w:start w:val="1"/>
      <w:numFmt w:val="bullet"/>
      <w:lvlText w:val="•"/>
      <w:lvlJc w:val="left"/>
      <w:pPr>
        <w:ind w:left="6510" w:hanging="293"/>
      </w:pPr>
      <w:rPr>
        <w:rFonts w:hint="default"/>
      </w:rPr>
    </w:lvl>
    <w:lvl w:ilvl="8" w:tplc="895E42CC">
      <w:start w:val="1"/>
      <w:numFmt w:val="bullet"/>
      <w:lvlText w:val="•"/>
      <w:lvlJc w:val="left"/>
      <w:pPr>
        <w:ind w:left="7280" w:hanging="293"/>
      </w:pPr>
      <w:rPr>
        <w:rFonts w:hint="default"/>
      </w:rPr>
    </w:lvl>
  </w:abstractNum>
  <w:abstractNum w:abstractNumId="20" w15:restartNumberingAfterBreak="0">
    <w:nsid w:val="6DDD178D"/>
    <w:multiLevelType w:val="hybridMultilevel"/>
    <w:tmpl w:val="6B32CE84"/>
    <w:lvl w:ilvl="0" w:tplc="15861EB4">
      <w:start w:val="1"/>
      <w:numFmt w:val="decimal"/>
      <w:lvlText w:val="(%1)"/>
      <w:lvlJc w:val="left"/>
      <w:pPr>
        <w:ind w:left="840" w:hanging="360"/>
      </w:pPr>
      <w:rPr>
        <w:rFonts w:ascii="Times New Roman" w:eastAsia="Times New Roman" w:hAnsi="Times New Roman" w:hint="default"/>
        <w:spacing w:val="-1"/>
        <w:w w:val="100"/>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77455B31"/>
    <w:multiLevelType w:val="hybridMultilevel"/>
    <w:tmpl w:val="6C682F9A"/>
    <w:lvl w:ilvl="0" w:tplc="7E0ACB2A">
      <w:start w:val="1"/>
      <w:numFmt w:val="lowerLetter"/>
      <w:lvlText w:val="(%1)"/>
      <w:lvlJc w:val="left"/>
      <w:pPr>
        <w:ind w:left="820" w:hanging="324"/>
      </w:pPr>
      <w:rPr>
        <w:rFonts w:ascii="Times New Roman" w:eastAsia="Times New Roman" w:hAnsi="Times New Roman" w:hint="default"/>
        <w:spacing w:val="-1"/>
        <w:w w:val="100"/>
        <w:sz w:val="24"/>
        <w:szCs w:val="24"/>
      </w:rPr>
    </w:lvl>
    <w:lvl w:ilvl="1" w:tplc="9C3E8AB6">
      <w:start w:val="1"/>
      <w:numFmt w:val="bullet"/>
      <w:lvlText w:val="•"/>
      <w:lvlJc w:val="left"/>
      <w:pPr>
        <w:ind w:left="1620" w:hanging="324"/>
      </w:pPr>
      <w:rPr>
        <w:rFonts w:hint="default"/>
      </w:rPr>
    </w:lvl>
    <w:lvl w:ilvl="2" w:tplc="EFF2ABF6">
      <w:start w:val="1"/>
      <w:numFmt w:val="bullet"/>
      <w:lvlText w:val="•"/>
      <w:lvlJc w:val="left"/>
      <w:pPr>
        <w:ind w:left="2420" w:hanging="324"/>
      </w:pPr>
      <w:rPr>
        <w:rFonts w:hint="default"/>
      </w:rPr>
    </w:lvl>
    <w:lvl w:ilvl="3" w:tplc="AC70D89A">
      <w:start w:val="1"/>
      <w:numFmt w:val="bullet"/>
      <w:lvlText w:val="•"/>
      <w:lvlJc w:val="left"/>
      <w:pPr>
        <w:ind w:left="3220" w:hanging="324"/>
      </w:pPr>
      <w:rPr>
        <w:rFonts w:hint="default"/>
      </w:rPr>
    </w:lvl>
    <w:lvl w:ilvl="4" w:tplc="4956E6A8">
      <w:start w:val="1"/>
      <w:numFmt w:val="bullet"/>
      <w:lvlText w:val="•"/>
      <w:lvlJc w:val="left"/>
      <w:pPr>
        <w:ind w:left="4020" w:hanging="324"/>
      </w:pPr>
      <w:rPr>
        <w:rFonts w:hint="default"/>
      </w:rPr>
    </w:lvl>
    <w:lvl w:ilvl="5" w:tplc="4B509A2C">
      <w:start w:val="1"/>
      <w:numFmt w:val="bullet"/>
      <w:lvlText w:val="•"/>
      <w:lvlJc w:val="left"/>
      <w:pPr>
        <w:ind w:left="4820" w:hanging="324"/>
      </w:pPr>
      <w:rPr>
        <w:rFonts w:hint="default"/>
      </w:rPr>
    </w:lvl>
    <w:lvl w:ilvl="6" w:tplc="06F676E4">
      <w:start w:val="1"/>
      <w:numFmt w:val="bullet"/>
      <w:lvlText w:val="•"/>
      <w:lvlJc w:val="left"/>
      <w:pPr>
        <w:ind w:left="5620" w:hanging="324"/>
      </w:pPr>
      <w:rPr>
        <w:rFonts w:hint="default"/>
      </w:rPr>
    </w:lvl>
    <w:lvl w:ilvl="7" w:tplc="A328CBB0">
      <w:start w:val="1"/>
      <w:numFmt w:val="bullet"/>
      <w:lvlText w:val="•"/>
      <w:lvlJc w:val="left"/>
      <w:pPr>
        <w:ind w:left="6420" w:hanging="324"/>
      </w:pPr>
      <w:rPr>
        <w:rFonts w:hint="default"/>
      </w:rPr>
    </w:lvl>
    <w:lvl w:ilvl="8" w:tplc="CAA6B9F8">
      <w:start w:val="1"/>
      <w:numFmt w:val="bullet"/>
      <w:lvlText w:val="•"/>
      <w:lvlJc w:val="left"/>
      <w:pPr>
        <w:ind w:left="7220" w:hanging="324"/>
      </w:pPr>
      <w:rPr>
        <w:rFonts w:hint="default"/>
      </w:rPr>
    </w:lvl>
  </w:abstractNum>
  <w:abstractNum w:abstractNumId="22" w15:restartNumberingAfterBreak="0">
    <w:nsid w:val="7A0442D4"/>
    <w:multiLevelType w:val="hybridMultilevel"/>
    <w:tmpl w:val="267825B4"/>
    <w:lvl w:ilvl="0" w:tplc="B8C27E88">
      <w:start w:val="1"/>
      <w:numFmt w:val="lowerLetter"/>
      <w:lvlText w:val="(%1)"/>
      <w:lvlJc w:val="left"/>
      <w:pPr>
        <w:ind w:left="100" w:hanging="384"/>
      </w:pPr>
      <w:rPr>
        <w:rFonts w:ascii="Times New Roman" w:eastAsia="Times New Roman" w:hAnsi="Times New Roman" w:hint="default"/>
        <w:spacing w:val="-1"/>
        <w:w w:val="100"/>
        <w:sz w:val="24"/>
        <w:szCs w:val="24"/>
      </w:rPr>
    </w:lvl>
    <w:lvl w:ilvl="1" w:tplc="9B7A2F2A">
      <w:start w:val="1"/>
      <w:numFmt w:val="bullet"/>
      <w:lvlText w:val="•"/>
      <w:lvlJc w:val="left"/>
      <w:pPr>
        <w:ind w:left="976" w:hanging="384"/>
      </w:pPr>
      <w:rPr>
        <w:rFonts w:hint="default"/>
      </w:rPr>
    </w:lvl>
    <w:lvl w:ilvl="2" w:tplc="D334ECC6">
      <w:start w:val="1"/>
      <w:numFmt w:val="bullet"/>
      <w:lvlText w:val="•"/>
      <w:lvlJc w:val="left"/>
      <w:pPr>
        <w:ind w:left="1852" w:hanging="384"/>
      </w:pPr>
      <w:rPr>
        <w:rFonts w:hint="default"/>
      </w:rPr>
    </w:lvl>
    <w:lvl w:ilvl="3" w:tplc="307ED6EA">
      <w:start w:val="1"/>
      <w:numFmt w:val="bullet"/>
      <w:lvlText w:val="•"/>
      <w:lvlJc w:val="left"/>
      <w:pPr>
        <w:ind w:left="2728" w:hanging="384"/>
      </w:pPr>
      <w:rPr>
        <w:rFonts w:hint="default"/>
      </w:rPr>
    </w:lvl>
    <w:lvl w:ilvl="4" w:tplc="59905E32">
      <w:start w:val="1"/>
      <w:numFmt w:val="bullet"/>
      <w:lvlText w:val="•"/>
      <w:lvlJc w:val="left"/>
      <w:pPr>
        <w:ind w:left="3604" w:hanging="384"/>
      </w:pPr>
      <w:rPr>
        <w:rFonts w:hint="default"/>
      </w:rPr>
    </w:lvl>
    <w:lvl w:ilvl="5" w:tplc="18EC7A3E">
      <w:start w:val="1"/>
      <w:numFmt w:val="bullet"/>
      <w:lvlText w:val="•"/>
      <w:lvlJc w:val="left"/>
      <w:pPr>
        <w:ind w:left="4480" w:hanging="384"/>
      </w:pPr>
      <w:rPr>
        <w:rFonts w:hint="default"/>
      </w:rPr>
    </w:lvl>
    <w:lvl w:ilvl="6" w:tplc="2F90F906">
      <w:start w:val="1"/>
      <w:numFmt w:val="bullet"/>
      <w:lvlText w:val="•"/>
      <w:lvlJc w:val="left"/>
      <w:pPr>
        <w:ind w:left="5356" w:hanging="384"/>
      </w:pPr>
      <w:rPr>
        <w:rFonts w:hint="default"/>
      </w:rPr>
    </w:lvl>
    <w:lvl w:ilvl="7" w:tplc="FEB4E752">
      <w:start w:val="1"/>
      <w:numFmt w:val="bullet"/>
      <w:lvlText w:val="•"/>
      <w:lvlJc w:val="left"/>
      <w:pPr>
        <w:ind w:left="6232" w:hanging="384"/>
      </w:pPr>
      <w:rPr>
        <w:rFonts w:hint="default"/>
      </w:rPr>
    </w:lvl>
    <w:lvl w:ilvl="8" w:tplc="D5522B16">
      <w:start w:val="1"/>
      <w:numFmt w:val="bullet"/>
      <w:lvlText w:val="•"/>
      <w:lvlJc w:val="left"/>
      <w:pPr>
        <w:ind w:left="7108" w:hanging="384"/>
      </w:pPr>
      <w:rPr>
        <w:rFonts w:hint="default"/>
      </w:rPr>
    </w:lvl>
  </w:abstractNum>
  <w:abstractNum w:abstractNumId="23" w15:restartNumberingAfterBreak="0">
    <w:nsid w:val="7B3337B8"/>
    <w:multiLevelType w:val="hybridMultilevel"/>
    <w:tmpl w:val="2E1675CA"/>
    <w:lvl w:ilvl="0" w:tplc="15861EB4">
      <w:start w:val="1"/>
      <w:numFmt w:val="decimal"/>
      <w:lvlText w:val="(%1)"/>
      <w:lvlJc w:val="left"/>
      <w:pPr>
        <w:ind w:left="840" w:hanging="360"/>
      </w:pPr>
      <w:rPr>
        <w:rFonts w:ascii="Times New Roman" w:eastAsia="Times New Roman" w:hAnsi="Times New Roman" w:hint="default"/>
        <w:spacing w:val="-1"/>
        <w:w w:val="100"/>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5"/>
  </w:num>
  <w:num w:numId="2">
    <w:abstractNumId w:val="16"/>
  </w:num>
  <w:num w:numId="3">
    <w:abstractNumId w:val="14"/>
  </w:num>
  <w:num w:numId="4">
    <w:abstractNumId w:val="5"/>
  </w:num>
  <w:num w:numId="5">
    <w:abstractNumId w:val="22"/>
  </w:num>
  <w:num w:numId="6">
    <w:abstractNumId w:val="8"/>
  </w:num>
  <w:num w:numId="7">
    <w:abstractNumId w:val="9"/>
  </w:num>
  <w:num w:numId="8">
    <w:abstractNumId w:val="7"/>
  </w:num>
  <w:num w:numId="9">
    <w:abstractNumId w:val="18"/>
  </w:num>
  <w:num w:numId="10">
    <w:abstractNumId w:val="17"/>
  </w:num>
  <w:num w:numId="11">
    <w:abstractNumId w:val="6"/>
  </w:num>
  <w:num w:numId="12">
    <w:abstractNumId w:val="21"/>
  </w:num>
  <w:num w:numId="13">
    <w:abstractNumId w:val="1"/>
  </w:num>
  <w:num w:numId="14">
    <w:abstractNumId w:val="13"/>
  </w:num>
  <w:num w:numId="15">
    <w:abstractNumId w:val="12"/>
  </w:num>
  <w:num w:numId="16">
    <w:abstractNumId w:val="3"/>
  </w:num>
  <w:num w:numId="17">
    <w:abstractNumId w:val="19"/>
  </w:num>
  <w:num w:numId="18">
    <w:abstractNumId w:val="2"/>
  </w:num>
  <w:num w:numId="19">
    <w:abstractNumId w:val="11"/>
  </w:num>
  <w:num w:numId="20">
    <w:abstractNumId w:val="20"/>
  </w:num>
  <w:num w:numId="21">
    <w:abstractNumId w:val="0"/>
  </w:num>
  <w:num w:numId="22">
    <w:abstractNumId w:val="10"/>
  </w:num>
  <w:num w:numId="23">
    <w:abstractNumId w:val="23"/>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ckus, Matthew C Civ USAF AETC AFIT/ENC">
    <w15:presenceInfo w15:providerId="AD" w15:userId="S-1-5-21-1660827705-1073358324-288910612-21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7F"/>
    <w:rsid w:val="00001469"/>
    <w:rsid w:val="00006EB2"/>
    <w:rsid w:val="0001463F"/>
    <w:rsid w:val="00025AAD"/>
    <w:rsid w:val="00034990"/>
    <w:rsid w:val="000417D0"/>
    <w:rsid w:val="00044963"/>
    <w:rsid w:val="00047BDF"/>
    <w:rsid w:val="000578C8"/>
    <w:rsid w:val="00061C3C"/>
    <w:rsid w:val="000652E9"/>
    <w:rsid w:val="0007583B"/>
    <w:rsid w:val="000807B6"/>
    <w:rsid w:val="00083A25"/>
    <w:rsid w:val="00084B0C"/>
    <w:rsid w:val="000A00D4"/>
    <w:rsid w:val="000A4E91"/>
    <w:rsid w:val="000B2EEC"/>
    <w:rsid w:val="000B67C0"/>
    <w:rsid w:val="000C7006"/>
    <w:rsid w:val="000F0A6C"/>
    <w:rsid w:val="000F7274"/>
    <w:rsid w:val="001072DB"/>
    <w:rsid w:val="00117440"/>
    <w:rsid w:val="00126EE0"/>
    <w:rsid w:val="00134A16"/>
    <w:rsid w:val="00136D1C"/>
    <w:rsid w:val="00145A81"/>
    <w:rsid w:val="00161FAF"/>
    <w:rsid w:val="001703E4"/>
    <w:rsid w:val="0017143B"/>
    <w:rsid w:val="0017650D"/>
    <w:rsid w:val="0017725E"/>
    <w:rsid w:val="00181C88"/>
    <w:rsid w:val="00195223"/>
    <w:rsid w:val="001952C6"/>
    <w:rsid w:val="0019672B"/>
    <w:rsid w:val="001A0AED"/>
    <w:rsid w:val="001C1520"/>
    <w:rsid w:val="001C3E59"/>
    <w:rsid w:val="001F0F72"/>
    <w:rsid w:val="00203F0B"/>
    <w:rsid w:val="00207823"/>
    <w:rsid w:val="00220CB5"/>
    <w:rsid w:val="00232EE4"/>
    <w:rsid w:val="002563EE"/>
    <w:rsid w:val="00272DF4"/>
    <w:rsid w:val="002737A2"/>
    <w:rsid w:val="00275E3C"/>
    <w:rsid w:val="00277515"/>
    <w:rsid w:val="00281D38"/>
    <w:rsid w:val="00284516"/>
    <w:rsid w:val="002917B6"/>
    <w:rsid w:val="00293FD3"/>
    <w:rsid w:val="0029661C"/>
    <w:rsid w:val="002A4CC2"/>
    <w:rsid w:val="002A4D1C"/>
    <w:rsid w:val="002B6A66"/>
    <w:rsid w:val="002C1403"/>
    <w:rsid w:val="002C220C"/>
    <w:rsid w:val="002C239C"/>
    <w:rsid w:val="002D689E"/>
    <w:rsid w:val="002E5460"/>
    <w:rsid w:val="002F57AC"/>
    <w:rsid w:val="003062AF"/>
    <w:rsid w:val="003112B5"/>
    <w:rsid w:val="0031573B"/>
    <w:rsid w:val="0032122A"/>
    <w:rsid w:val="00337E0B"/>
    <w:rsid w:val="0034406E"/>
    <w:rsid w:val="003441FB"/>
    <w:rsid w:val="003537E3"/>
    <w:rsid w:val="003544B1"/>
    <w:rsid w:val="0035775D"/>
    <w:rsid w:val="00357952"/>
    <w:rsid w:val="00357C4A"/>
    <w:rsid w:val="0036523D"/>
    <w:rsid w:val="00365E4E"/>
    <w:rsid w:val="003673CB"/>
    <w:rsid w:val="00372E43"/>
    <w:rsid w:val="003C0B58"/>
    <w:rsid w:val="003C39E2"/>
    <w:rsid w:val="003C6289"/>
    <w:rsid w:val="003C7A12"/>
    <w:rsid w:val="003D05D3"/>
    <w:rsid w:val="003D4218"/>
    <w:rsid w:val="003E615B"/>
    <w:rsid w:val="003F18EF"/>
    <w:rsid w:val="003F5A65"/>
    <w:rsid w:val="00435AB3"/>
    <w:rsid w:val="00441F2A"/>
    <w:rsid w:val="004468F7"/>
    <w:rsid w:val="00447B53"/>
    <w:rsid w:val="004525B9"/>
    <w:rsid w:val="00454437"/>
    <w:rsid w:val="004667D5"/>
    <w:rsid w:val="004670B3"/>
    <w:rsid w:val="004735E7"/>
    <w:rsid w:val="00473D58"/>
    <w:rsid w:val="00483938"/>
    <w:rsid w:val="004B2572"/>
    <w:rsid w:val="004C629D"/>
    <w:rsid w:val="004D0808"/>
    <w:rsid w:val="004D5AA7"/>
    <w:rsid w:val="004E7DF5"/>
    <w:rsid w:val="004F0B59"/>
    <w:rsid w:val="004F2D09"/>
    <w:rsid w:val="004F4221"/>
    <w:rsid w:val="004F5285"/>
    <w:rsid w:val="0050296D"/>
    <w:rsid w:val="005039D2"/>
    <w:rsid w:val="00503D86"/>
    <w:rsid w:val="00512482"/>
    <w:rsid w:val="00531E84"/>
    <w:rsid w:val="00547EEB"/>
    <w:rsid w:val="00555C26"/>
    <w:rsid w:val="0055665D"/>
    <w:rsid w:val="00562E95"/>
    <w:rsid w:val="0058530C"/>
    <w:rsid w:val="0059509D"/>
    <w:rsid w:val="00595964"/>
    <w:rsid w:val="005A7261"/>
    <w:rsid w:val="005C744A"/>
    <w:rsid w:val="005D46E0"/>
    <w:rsid w:val="005E3746"/>
    <w:rsid w:val="005E78AF"/>
    <w:rsid w:val="005F689E"/>
    <w:rsid w:val="005F7F89"/>
    <w:rsid w:val="00601168"/>
    <w:rsid w:val="00615DA4"/>
    <w:rsid w:val="006204F8"/>
    <w:rsid w:val="00633A6C"/>
    <w:rsid w:val="00636314"/>
    <w:rsid w:val="00646C5F"/>
    <w:rsid w:val="006553C2"/>
    <w:rsid w:val="00660853"/>
    <w:rsid w:val="00666613"/>
    <w:rsid w:val="00666F58"/>
    <w:rsid w:val="0068751F"/>
    <w:rsid w:val="00690DFE"/>
    <w:rsid w:val="00690F26"/>
    <w:rsid w:val="006A29AA"/>
    <w:rsid w:val="006A5D70"/>
    <w:rsid w:val="006A69CC"/>
    <w:rsid w:val="006B6466"/>
    <w:rsid w:val="006C36A9"/>
    <w:rsid w:val="006E00BD"/>
    <w:rsid w:val="006E75B0"/>
    <w:rsid w:val="006F2147"/>
    <w:rsid w:val="00700F71"/>
    <w:rsid w:val="00701C0C"/>
    <w:rsid w:val="007042F4"/>
    <w:rsid w:val="00705B0B"/>
    <w:rsid w:val="00722A95"/>
    <w:rsid w:val="00730005"/>
    <w:rsid w:val="007402BA"/>
    <w:rsid w:val="00750930"/>
    <w:rsid w:val="0076151F"/>
    <w:rsid w:val="00762AD7"/>
    <w:rsid w:val="00771868"/>
    <w:rsid w:val="00772725"/>
    <w:rsid w:val="00775269"/>
    <w:rsid w:val="0079670F"/>
    <w:rsid w:val="007A4519"/>
    <w:rsid w:val="007A6A2F"/>
    <w:rsid w:val="007A7112"/>
    <w:rsid w:val="007B1AE1"/>
    <w:rsid w:val="007C1B39"/>
    <w:rsid w:val="007C7063"/>
    <w:rsid w:val="007D3E8E"/>
    <w:rsid w:val="007E3A97"/>
    <w:rsid w:val="008171DE"/>
    <w:rsid w:val="00827705"/>
    <w:rsid w:val="00846027"/>
    <w:rsid w:val="0085178B"/>
    <w:rsid w:val="008537F4"/>
    <w:rsid w:val="00863BD2"/>
    <w:rsid w:val="0086461F"/>
    <w:rsid w:val="00886FB0"/>
    <w:rsid w:val="008903B9"/>
    <w:rsid w:val="0089087F"/>
    <w:rsid w:val="00892E71"/>
    <w:rsid w:val="008B3FC6"/>
    <w:rsid w:val="008B449C"/>
    <w:rsid w:val="008B70F5"/>
    <w:rsid w:val="008C6656"/>
    <w:rsid w:val="008D3102"/>
    <w:rsid w:val="008D503A"/>
    <w:rsid w:val="008D66F9"/>
    <w:rsid w:val="009117D3"/>
    <w:rsid w:val="009136B9"/>
    <w:rsid w:val="009139B4"/>
    <w:rsid w:val="00915541"/>
    <w:rsid w:val="0094512D"/>
    <w:rsid w:val="0095408E"/>
    <w:rsid w:val="009603AE"/>
    <w:rsid w:val="00981AFF"/>
    <w:rsid w:val="009844E0"/>
    <w:rsid w:val="0098658E"/>
    <w:rsid w:val="009866A4"/>
    <w:rsid w:val="0099071F"/>
    <w:rsid w:val="0099309A"/>
    <w:rsid w:val="009939E1"/>
    <w:rsid w:val="009A4BD9"/>
    <w:rsid w:val="009A67F9"/>
    <w:rsid w:val="009B2CF6"/>
    <w:rsid w:val="009D02BD"/>
    <w:rsid w:val="009E33F1"/>
    <w:rsid w:val="009F18C2"/>
    <w:rsid w:val="009F2840"/>
    <w:rsid w:val="009F493D"/>
    <w:rsid w:val="009F5114"/>
    <w:rsid w:val="00A06849"/>
    <w:rsid w:val="00A073C0"/>
    <w:rsid w:val="00A1276A"/>
    <w:rsid w:val="00A178BD"/>
    <w:rsid w:val="00A35DCC"/>
    <w:rsid w:val="00A36A4B"/>
    <w:rsid w:val="00A44AD9"/>
    <w:rsid w:val="00A641A6"/>
    <w:rsid w:val="00A7785B"/>
    <w:rsid w:val="00A8361C"/>
    <w:rsid w:val="00A86C6D"/>
    <w:rsid w:val="00A935DF"/>
    <w:rsid w:val="00A944D0"/>
    <w:rsid w:val="00A94FC1"/>
    <w:rsid w:val="00A961FF"/>
    <w:rsid w:val="00A96AC8"/>
    <w:rsid w:val="00AB00BB"/>
    <w:rsid w:val="00AE442A"/>
    <w:rsid w:val="00AF775F"/>
    <w:rsid w:val="00B0338E"/>
    <w:rsid w:val="00B059EA"/>
    <w:rsid w:val="00B1163A"/>
    <w:rsid w:val="00B312FD"/>
    <w:rsid w:val="00B338EC"/>
    <w:rsid w:val="00B40B59"/>
    <w:rsid w:val="00B46538"/>
    <w:rsid w:val="00B51E66"/>
    <w:rsid w:val="00B56475"/>
    <w:rsid w:val="00B677A8"/>
    <w:rsid w:val="00B70F17"/>
    <w:rsid w:val="00B840A8"/>
    <w:rsid w:val="00B92C9A"/>
    <w:rsid w:val="00B9436E"/>
    <w:rsid w:val="00B9725E"/>
    <w:rsid w:val="00BD17AE"/>
    <w:rsid w:val="00BD75E0"/>
    <w:rsid w:val="00BE115E"/>
    <w:rsid w:val="00BF48D7"/>
    <w:rsid w:val="00C01232"/>
    <w:rsid w:val="00C069B6"/>
    <w:rsid w:val="00C105EA"/>
    <w:rsid w:val="00C14BF0"/>
    <w:rsid w:val="00C16CED"/>
    <w:rsid w:val="00C333E6"/>
    <w:rsid w:val="00C33B30"/>
    <w:rsid w:val="00C3538F"/>
    <w:rsid w:val="00C51D6A"/>
    <w:rsid w:val="00C523DC"/>
    <w:rsid w:val="00C60DBB"/>
    <w:rsid w:val="00C63641"/>
    <w:rsid w:val="00C65917"/>
    <w:rsid w:val="00C66B9D"/>
    <w:rsid w:val="00C75C56"/>
    <w:rsid w:val="00C815E4"/>
    <w:rsid w:val="00C82C7C"/>
    <w:rsid w:val="00C87413"/>
    <w:rsid w:val="00C91981"/>
    <w:rsid w:val="00CB1E5E"/>
    <w:rsid w:val="00CB53F5"/>
    <w:rsid w:val="00CC37D8"/>
    <w:rsid w:val="00CC4DBE"/>
    <w:rsid w:val="00CD463B"/>
    <w:rsid w:val="00CE190F"/>
    <w:rsid w:val="00CF0186"/>
    <w:rsid w:val="00CF0AD8"/>
    <w:rsid w:val="00CF446D"/>
    <w:rsid w:val="00D10561"/>
    <w:rsid w:val="00D1616E"/>
    <w:rsid w:val="00D25996"/>
    <w:rsid w:val="00D25F7C"/>
    <w:rsid w:val="00D54145"/>
    <w:rsid w:val="00D822EE"/>
    <w:rsid w:val="00D849A9"/>
    <w:rsid w:val="00DA0365"/>
    <w:rsid w:val="00DA28C5"/>
    <w:rsid w:val="00DB50A4"/>
    <w:rsid w:val="00DE2F18"/>
    <w:rsid w:val="00DF1C59"/>
    <w:rsid w:val="00DF5C6E"/>
    <w:rsid w:val="00E2049C"/>
    <w:rsid w:val="00E2645D"/>
    <w:rsid w:val="00E35769"/>
    <w:rsid w:val="00E46B69"/>
    <w:rsid w:val="00E54A6B"/>
    <w:rsid w:val="00E64402"/>
    <w:rsid w:val="00E80045"/>
    <w:rsid w:val="00E862D7"/>
    <w:rsid w:val="00EA2E7D"/>
    <w:rsid w:val="00EA629C"/>
    <w:rsid w:val="00EB1379"/>
    <w:rsid w:val="00ED4848"/>
    <w:rsid w:val="00EE70FB"/>
    <w:rsid w:val="00EF0F92"/>
    <w:rsid w:val="00F24D26"/>
    <w:rsid w:val="00F3365E"/>
    <w:rsid w:val="00F40D76"/>
    <w:rsid w:val="00F43AF2"/>
    <w:rsid w:val="00F57F68"/>
    <w:rsid w:val="00F70749"/>
    <w:rsid w:val="00F73D65"/>
    <w:rsid w:val="00F75454"/>
    <w:rsid w:val="00F95A1A"/>
    <w:rsid w:val="00FA2BF6"/>
    <w:rsid w:val="00FB0FC1"/>
    <w:rsid w:val="00FB2751"/>
    <w:rsid w:val="00FB6FE6"/>
    <w:rsid w:val="00FC0E0E"/>
    <w:rsid w:val="00FC28F7"/>
    <w:rsid w:val="00FE6D0A"/>
    <w:rsid w:val="00FF0E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DF05287-C995-4602-97ED-58B7D70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087F"/>
  </w:style>
  <w:style w:type="paragraph" w:styleId="Heading1">
    <w:name w:val="heading 1"/>
    <w:basedOn w:val="Normal"/>
    <w:uiPriority w:val="1"/>
    <w:qFormat/>
    <w:rsid w:val="0089087F"/>
    <w:pPr>
      <w:ind w:left="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9087F"/>
    <w:pPr>
      <w:spacing w:before="276"/>
      <w:ind w:left="340" w:hanging="240"/>
    </w:pPr>
    <w:rPr>
      <w:rFonts w:ascii="Times New Roman" w:eastAsia="Times New Roman" w:hAnsi="Times New Roman"/>
      <w:sz w:val="24"/>
      <w:szCs w:val="24"/>
    </w:rPr>
  </w:style>
  <w:style w:type="paragraph" w:styleId="TOC2">
    <w:name w:val="toc 2"/>
    <w:basedOn w:val="Normal"/>
    <w:uiPriority w:val="1"/>
    <w:qFormat/>
    <w:rsid w:val="0089087F"/>
    <w:pPr>
      <w:ind w:left="1045" w:hanging="225"/>
    </w:pPr>
    <w:rPr>
      <w:rFonts w:ascii="Times New Roman" w:eastAsia="Times New Roman" w:hAnsi="Times New Roman"/>
      <w:sz w:val="24"/>
      <w:szCs w:val="24"/>
    </w:rPr>
  </w:style>
  <w:style w:type="paragraph" w:styleId="BodyText">
    <w:name w:val="Body Text"/>
    <w:basedOn w:val="Normal"/>
    <w:uiPriority w:val="1"/>
    <w:qFormat/>
    <w:rsid w:val="0089087F"/>
    <w:pPr>
      <w:ind w:left="120"/>
    </w:pPr>
    <w:rPr>
      <w:rFonts w:ascii="Times New Roman" w:eastAsia="Times New Roman" w:hAnsi="Times New Roman"/>
      <w:sz w:val="24"/>
      <w:szCs w:val="24"/>
      <w:u w:val="single"/>
    </w:rPr>
  </w:style>
  <w:style w:type="paragraph" w:styleId="ListParagraph">
    <w:name w:val="List Paragraph"/>
    <w:basedOn w:val="Normal"/>
    <w:uiPriority w:val="1"/>
    <w:qFormat/>
    <w:rsid w:val="0089087F"/>
  </w:style>
  <w:style w:type="paragraph" w:customStyle="1" w:styleId="TableParagraph">
    <w:name w:val="Table Paragraph"/>
    <w:basedOn w:val="Normal"/>
    <w:uiPriority w:val="1"/>
    <w:qFormat/>
    <w:rsid w:val="0089087F"/>
  </w:style>
  <w:style w:type="paragraph" w:styleId="BalloonText">
    <w:name w:val="Balloon Text"/>
    <w:basedOn w:val="Normal"/>
    <w:link w:val="BalloonTextChar"/>
    <w:uiPriority w:val="99"/>
    <w:semiHidden/>
    <w:unhideWhenUsed/>
    <w:rsid w:val="00034990"/>
    <w:rPr>
      <w:rFonts w:ascii="Tahoma" w:hAnsi="Tahoma" w:cs="Tahoma"/>
      <w:sz w:val="16"/>
      <w:szCs w:val="16"/>
    </w:rPr>
  </w:style>
  <w:style w:type="character" w:customStyle="1" w:styleId="BalloonTextChar">
    <w:name w:val="Balloon Text Char"/>
    <w:basedOn w:val="DefaultParagraphFont"/>
    <w:link w:val="BalloonText"/>
    <w:uiPriority w:val="99"/>
    <w:semiHidden/>
    <w:rsid w:val="00034990"/>
    <w:rPr>
      <w:rFonts w:ascii="Tahoma" w:hAnsi="Tahoma" w:cs="Tahoma"/>
      <w:sz w:val="16"/>
      <w:szCs w:val="16"/>
    </w:rPr>
  </w:style>
  <w:style w:type="paragraph" w:styleId="Revision">
    <w:name w:val="Revision"/>
    <w:hidden/>
    <w:uiPriority w:val="99"/>
    <w:semiHidden/>
    <w:rsid w:val="00E54A6B"/>
  </w:style>
  <w:style w:type="paragraph" w:styleId="TOCHeading">
    <w:name w:val="TOC Heading"/>
    <w:basedOn w:val="Heading1"/>
    <w:next w:val="Normal"/>
    <w:uiPriority w:val="39"/>
    <w:semiHidden/>
    <w:unhideWhenUsed/>
    <w:qFormat/>
    <w:rsid w:val="003062AF"/>
    <w:pPr>
      <w:keepNext/>
      <w:keepLines/>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3062AF"/>
    <w:rPr>
      <w:color w:val="0000FF" w:themeColor="hyperlink"/>
      <w:u w:val="single"/>
    </w:rPr>
  </w:style>
  <w:style w:type="paragraph" w:customStyle="1" w:styleId="Default">
    <w:name w:val="Default"/>
    <w:rsid w:val="00084B0C"/>
    <w:pPr>
      <w:autoSpaceDE w:val="0"/>
      <w:autoSpaceDN w:val="0"/>
      <w:adjustRightInd w:val="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ifer.doe@af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aup.org/statements/Redbook/Rbrenew.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sinet.com/" TargetMode="External"/><Relationship Id="rId4" Type="http://schemas.openxmlformats.org/officeDocument/2006/relationships/settings" Target="settings.xml"/><Relationship Id="rId9" Type="http://schemas.openxmlformats.org/officeDocument/2006/relationships/hyperlink" Target="http://www.afit.edu/en/enr/resreports.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06999-0F5C-41AD-9A20-071B6026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15463</Words>
  <Characters>88140</Characters>
  <Application>Microsoft Office Word</Application>
  <DocSecurity>4</DocSecurity>
  <Lines>734</Lines>
  <Paragraphs>206</Paragraphs>
  <ScaleCrop>false</ScaleCrop>
  <HeadingPairs>
    <vt:vector size="2" baseType="variant">
      <vt:variant>
        <vt:lpstr>Title</vt:lpstr>
      </vt:variant>
      <vt:variant>
        <vt:i4>1</vt:i4>
      </vt:variant>
    </vt:vector>
  </HeadingPairs>
  <TitlesOfParts>
    <vt:vector size="1" baseType="lpstr">
      <vt:lpstr>Draft Outline</vt:lpstr>
    </vt:vector>
  </TitlesOfParts>
  <Company>AFIT</Company>
  <LinksUpToDate>false</LinksUpToDate>
  <CharactersWithSpaces>103397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Outline</dc:title>
  <dc:creator>Fickus, Matthew C Civ USAF AETC AFIT/ENC</dc:creator>
  <cp:lastModifiedBy>kenneth schultz</cp:lastModifiedBy>
  <cp:revision>2</cp:revision>
  <dcterms:created xsi:type="dcterms:W3CDTF">2019-05-25T19:36:00Z</dcterms:created>
  <dcterms:modified xsi:type="dcterms:W3CDTF">2019-05-25T19:36:00Z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Creator">
    <vt:lpwstr>Acrobat PDFMaker 10.1 for Word</vt:lpwstr>
  </property>
  <property fmtid="{D5CDD505-2E9C-101B-9397-08002B2CF9AE}" pid="4" name="LastSaved">
    <vt:filetime>2016-06-06T00:00:00Z</vt:filetime>
  </property>
  <property fmtid="{D5CDD505-2E9C-101B-9397-08002B2CF9AE}" pid="5" name="_DocHome">
    <vt:i4>-1735928404</vt:i4>
  </property>
</Properties>
</file>